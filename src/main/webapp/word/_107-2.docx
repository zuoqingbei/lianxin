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rPr>
      </w:pPr>
      <w:bookmarkStart w:id="25" w:name="_GoBack"/>
      <w:bookmarkEnd w:id="25"/>
      <w:r>
        <w:rPr>
          <w:b/>
        </w:rPr>
        <w:t>ANALYTICAL  REPORT</w:t>
      </w:r>
    </w:p>
    <w:p>
      <w:pPr>
        <w:jc w:val="center"/>
      </w:pPr>
      <w:r>
        <w:t>SUMMARY: -</w:t>
      </w:r>
    </w:p>
    <w:p>
      <w:pPr>
        <w:tabs>
          <w:tab w:val="left" w:pos="2985"/>
        </w:tabs>
      </w:pPr>
      <w:r>
        <w:tab/>
      </w:r>
    </w:p>
    <w:p>
      <w:pPr>
        <w:jc w:val="center"/>
        <w:rPr>
          <w:rFonts w:hint="eastAsia" w:ascii="Arial" w:hAnsi="Arial"/>
          <w:sz w:val="24"/>
          <w:lang w:eastAsia="zh-CN"/>
        </w:rPr>
      </w:pPr>
      <w:r>
        <w:rPr>
          <w:rFonts w:ascii="Arial" w:hAnsi="Arial"/>
          <w:b/>
          <w:sz w:val="24"/>
        </w:rPr>
        <w:t xml:space="preserve">DATE:                 </w:t>
      </w:r>
      <w:r>
        <w:rPr>
          <w:rFonts w:hint="eastAsia" w:ascii="Arial" w:hAnsi="Arial"/>
          <w:b/>
          <w:sz w:val="24"/>
          <w:lang w:eastAsia="zh-CN"/>
        </w:rPr>
        <w:t>August 25, 2016</w:t>
      </w:r>
    </w:p>
    <w:tbl>
      <w:tblPr>
        <w:tblStyle w:val="24"/>
        <w:tblW w:w="10638" w:type="dxa"/>
        <w:tblInd w:w="0" w:type="dxa"/>
        <w:tblLayout w:type="fixed"/>
        <w:tblCellMar>
          <w:top w:w="0" w:type="dxa"/>
          <w:left w:w="108" w:type="dxa"/>
          <w:bottom w:w="0" w:type="dxa"/>
          <w:right w:w="108" w:type="dxa"/>
        </w:tblCellMar>
      </w:tblPr>
      <w:tblGrid>
        <w:gridCol w:w="4219"/>
        <w:gridCol w:w="6419"/>
      </w:tblGrid>
      <w:tr>
        <w:tblPrEx>
          <w:tblLayout w:type="fixed"/>
        </w:tblPrEx>
        <w:tc>
          <w:tcPr>
            <w:tcW w:w="4219" w:type="dxa"/>
            <w:tcBorders>
              <w:top w:val="nil"/>
              <w:left w:val="nil"/>
              <w:bottom w:val="nil"/>
              <w:right w:val="nil"/>
            </w:tcBorders>
            <w:noWrap w:val="0"/>
            <w:vAlign w:val="top"/>
          </w:tcPr>
          <w:tbl>
            <w:tblPr>
              <w:tblStyle w:val="24"/>
              <w:tblW w:w="10638" w:type="dxa"/>
              <w:tblInd w:w="0" w:type="dxa"/>
              <w:tblLayout w:type="fixed"/>
              <w:tblCellMar>
                <w:top w:w="0" w:type="dxa"/>
                <w:left w:w="108" w:type="dxa"/>
                <w:bottom w:w="0" w:type="dxa"/>
                <w:right w:w="108" w:type="dxa"/>
              </w:tblCellMar>
            </w:tblPr>
            <w:tblGrid>
              <w:gridCol w:w="4219"/>
              <w:gridCol w:w="6419"/>
            </w:tblGrid>
            <w:tr>
              <w:tblPrEx>
                <w:tblLayout w:type="fixed"/>
              </w:tblPrEx>
              <w:tc>
                <w:tcPr>
                  <w:tcW w:w="4219" w:type="dxa"/>
                  <w:tcBorders>
                    <w:top w:val="nil"/>
                    <w:left w:val="nil"/>
                    <w:bottom w:val="nil"/>
                    <w:right w:val="nil"/>
                  </w:tcBorders>
                  <w:noWrap w:val="0"/>
                  <w:vAlign w:val="top"/>
                </w:tcPr>
                <w:p>
                  <w:pPr>
                    <w:ind w:left="-108"/>
                    <w:contextualSpacing/>
                    <w:rPr>
                      <w:rFonts w:ascii="Arial" w:hAnsi="Arial"/>
                      <w:b/>
                      <w:sz w:val="24"/>
                      <w:szCs w:val="24"/>
                    </w:rPr>
                  </w:pPr>
                  <w:r>
                    <w:rPr>
                      <w:rFonts w:ascii="Arial" w:hAnsi="Arial"/>
                      <w:b/>
                      <w:sz w:val="24"/>
                      <w:szCs w:val="24"/>
                    </w:rPr>
                    <w:t>REGISTERED NAME:</w:t>
                  </w:r>
                </w:p>
                <w:p>
                  <w:pPr>
                    <w:ind w:left="-108"/>
                    <w:contextualSpacing/>
                    <w:rPr>
                      <w:rFonts w:ascii="Arial" w:hAnsi="Arial"/>
                      <w:b/>
                      <w:sz w:val="24"/>
                      <w:szCs w:val="24"/>
                    </w:rPr>
                  </w:pPr>
                </w:p>
              </w:tc>
              <w:tc>
                <w:tcPr>
                  <w:tcW w:w="6419" w:type="dxa"/>
                  <w:tcBorders>
                    <w:top w:val="nil"/>
                    <w:left w:val="nil"/>
                    <w:bottom w:val="nil"/>
                    <w:right w:val="nil"/>
                  </w:tcBorders>
                  <w:noWrap w:val="0"/>
                  <w:vAlign w:val="top"/>
                </w:tcPr>
                <w:p>
                  <w:pPr>
                    <w:tabs>
                      <w:tab w:val="left" w:pos="3600"/>
                    </w:tabs>
                    <w:contextualSpacing/>
                    <w:jc w:val="both"/>
                    <w:rPr>
                      <w:rFonts w:ascii="Arial" w:hAnsi="Arial"/>
                      <w:b/>
                      <w:sz w:val="24"/>
                      <w:szCs w:val="24"/>
                    </w:rPr>
                  </w:pPr>
                </w:p>
              </w:tc>
            </w:tr>
          </w:tbl>
          <w:p>
            <w:pPr>
              <w:contextualSpacing/>
              <w:jc w:val="both"/>
              <w:rPr>
                <w:rFonts w:ascii="Arial" w:hAnsi="Arial"/>
                <w:b/>
                <w:sz w:val="24"/>
                <w:szCs w:val="24"/>
              </w:rPr>
            </w:pPr>
          </w:p>
        </w:tc>
        <w:tc>
          <w:tcPr>
            <w:tcW w:w="6419" w:type="dxa"/>
            <w:tcBorders>
              <w:top w:val="nil"/>
              <w:left w:val="nil"/>
              <w:bottom w:val="nil"/>
              <w:right w:val="nil"/>
            </w:tcBorders>
            <w:noWrap w:val="0"/>
            <w:vAlign w:val="top"/>
          </w:tcPr>
          <w:p>
            <w:pPr>
              <w:tabs>
                <w:tab w:val="left" w:pos="3600"/>
              </w:tabs>
              <w:contextualSpacing/>
              <w:jc w:val="both"/>
              <w:rPr>
                <w:rFonts w:hint="eastAsia" w:ascii="Arial" w:hAnsi="Arial"/>
                <w:sz w:val="22"/>
              </w:rPr>
            </w:pPr>
            <w:bookmarkStart w:id="0" w:name="OLE_LINK24"/>
            <w:bookmarkStart w:id="1" w:name="OLE_LINK25"/>
            <w:bookmarkStart w:id="2" w:name="OLE_LINK26"/>
            <w:r>
              <w:rPr>
                <w:rFonts w:ascii="Arial" w:hAnsi="Arial"/>
                <w:sz w:val="22"/>
              </w:rPr>
              <w:t>Shaanxi Xinghua Chemistry Co</w:t>
            </w:r>
            <w:r>
              <w:rPr>
                <w:rFonts w:hint="eastAsia" w:ascii="Arial" w:hAnsi="Arial"/>
                <w:sz w:val="22"/>
              </w:rPr>
              <w:t>.,</w:t>
            </w:r>
            <w:r>
              <w:rPr>
                <w:rFonts w:ascii="Arial" w:hAnsi="Arial"/>
                <w:sz w:val="22"/>
              </w:rPr>
              <w:t xml:space="preserve"> Ltd</w:t>
            </w:r>
            <w:r>
              <w:rPr>
                <w:rFonts w:hint="eastAsia" w:ascii="Arial" w:hAnsi="Arial"/>
                <w:sz w:val="22"/>
              </w:rPr>
              <w:t>.</w:t>
            </w:r>
          </w:p>
          <w:p>
            <w:pPr>
              <w:tabs>
                <w:tab w:val="left" w:pos="3600"/>
              </w:tabs>
              <w:contextualSpacing/>
              <w:jc w:val="both"/>
              <w:rPr>
                <w:rFonts w:ascii="Arial" w:hAnsi="Arial"/>
                <w:sz w:val="22"/>
                <w:szCs w:val="24"/>
                <w:lang w:eastAsia="zh-CN"/>
              </w:rPr>
            </w:pPr>
            <w:r>
              <w:rPr>
                <w:rFonts w:hint="eastAsia" w:ascii="Arial" w:hAnsi="Arial"/>
                <w:sz w:val="22"/>
                <w:lang w:eastAsia="zh-CN"/>
              </w:rPr>
              <w:t>陕西兴化化学股份有限公司</w:t>
            </w:r>
            <w:bookmarkEnd w:id="0"/>
            <w:bookmarkEnd w:id="1"/>
            <w:bookmarkEnd w:id="2"/>
          </w:p>
        </w:tc>
      </w:tr>
      <w:tr>
        <w:tblPrEx>
          <w:tblLayout w:type="fixed"/>
          <w:tblCellMar>
            <w:top w:w="0" w:type="dxa"/>
            <w:left w:w="108" w:type="dxa"/>
            <w:bottom w:w="0" w:type="dxa"/>
            <w:right w:w="108" w:type="dxa"/>
          </w:tblCellMar>
        </w:tblPrEx>
        <w:trPr>
          <w:trHeight w:val="319" w:hRule="atLeast"/>
        </w:trPr>
        <w:tc>
          <w:tcPr>
            <w:tcW w:w="4219" w:type="dxa"/>
            <w:tcBorders>
              <w:top w:val="nil"/>
              <w:left w:val="nil"/>
              <w:bottom w:val="nil"/>
              <w:right w:val="nil"/>
            </w:tcBorders>
            <w:noWrap w:val="0"/>
            <w:vAlign w:val="top"/>
          </w:tcPr>
          <w:p>
            <w:pPr>
              <w:jc w:val="both"/>
              <w:rPr>
                <w:rFonts w:ascii="Arial" w:hAnsi="Arial"/>
                <w:b/>
                <w:sz w:val="22"/>
                <w:lang w:eastAsia="zh-CN"/>
              </w:rPr>
            </w:pPr>
          </w:p>
        </w:tc>
        <w:tc>
          <w:tcPr>
            <w:tcW w:w="6419" w:type="dxa"/>
            <w:tcBorders>
              <w:top w:val="nil"/>
              <w:left w:val="nil"/>
              <w:bottom w:val="nil"/>
              <w:right w:val="nil"/>
            </w:tcBorders>
            <w:noWrap w:val="0"/>
            <w:vAlign w:val="top"/>
          </w:tcPr>
          <w:p>
            <w:pPr>
              <w:tabs>
                <w:tab w:val="left" w:pos="3600"/>
              </w:tabs>
              <w:jc w:val="both"/>
              <w:rPr>
                <w:rFonts w:ascii="Arial" w:hAnsi="Arial"/>
                <w:sz w:val="22"/>
                <w:lang w:eastAsia="zh-CN"/>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SUMMARY: -</w:t>
            </w:r>
          </w:p>
        </w:tc>
        <w:tc>
          <w:tcPr>
            <w:tcW w:w="6419" w:type="dxa"/>
            <w:tcBorders>
              <w:top w:val="nil"/>
              <w:left w:val="nil"/>
              <w:bottom w:val="nil"/>
              <w:right w:val="nil"/>
            </w:tcBorders>
            <w:noWrap w:val="0"/>
            <w:vAlign w:val="top"/>
          </w:tcPr>
          <w:p>
            <w:pPr>
              <w:tabs>
                <w:tab w:val="left" w:pos="3600"/>
              </w:tabs>
              <w:jc w:val="both"/>
              <w:rPr>
                <w:rFonts w:hint="eastAsia" w:ascii="Arial" w:hAnsi="Arial"/>
                <w:sz w:val="22"/>
                <w:lang w:eastAsia="zh-CN"/>
              </w:rPr>
            </w:pPr>
            <w:r>
              <w:rPr>
                <w:rFonts w:hint="eastAsia" w:ascii="Arial" w:hAnsi="Arial"/>
                <w:sz w:val="22"/>
                <w:lang w:eastAsia="zh-CN"/>
              </w:rPr>
              <w:t>Engaged in development, production and sales of chemical products.</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r>
              <w:rPr>
                <w:rFonts w:ascii="Arial" w:hAnsi="Arial"/>
                <w:sz w:val="22"/>
              </w:rPr>
              <w:t>Subject was incorporated on</w:t>
            </w:r>
            <w:r>
              <w:rPr>
                <w:rFonts w:hint="eastAsia" w:ascii="Arial" w:hAnsi="Arial"/>
                <w:sz w:val="22"/>
                <w:lang w:eastAsia="zh-CN"/>
              </w:rPr>
              <w:t xml:space="preserve"> Aug. 29, 1997</w:t>
            </w:r>
            <w:r>
              <w:rPr>
                <w:rFonts w:ascii="Arial" w:hAnsi="Arial"/>
                <w:sz w:val="22"/>
              </w:rPr>
              <w:t xml:space="preserve"> and has been under present ownership since </w:t>
            </w:r>
            <w:r>
              <w:rPr>
                <w:rFonts w:ascii="Arial" w:hAnsi="Arial"/>
                <w:sz w:val="22"/>
                <w:lang w:eastAsia="zh-CN"/>
              </w:rPr>
              <w:t>inception</w:t>
            </w:r>
            <w:r>
              <w:rPr>
                <w:rFonts w:ascii="Arial" w:hAnsi="Arial"/>
                <w:sz w:val="22"/>
              </w:rPr>
              <w:t>.</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hint="eastAsia" w:ascii="Arial" w:hAnsi="Arial"/>
                <w:sz w:val="22"/>
              </w:rPr>
            </w:pPr>
            <w:r>
              <w:rPr>
                <w:rFonts w:ascii="Arial" w:hAnsi="Arial"/>
                <w:sz w:val="22"/>
              </w:rPr>
              <w:t xml:space="preserve">Registered Capital </w:t>
            </w:r>
            <w:r>
              <w:rPr>
                <w:rFonts w:hint="eastAsia" w:ascii="Arial" w:hAnsi="Arial"/>
                <w:sz w:val="22"/>
                <w:lang w:eastAsia="zh-CN"/>
              </w:rPr>
              <w:t>is CNY 358,400,000</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hint="eastAsia" w:ascii="Arial" w:hAnsi="Arial"/>
                <w:sz w:val="22"/>
                <w:lang w:eastAsia="zh-CN"/>
              </w:rPr>
            </w:pPr>
            <w:r>
              <w:rPr>
                <w:rFonts w:ascii="Arial" w:hAnsi="Arial"/>
                <w:sz w:val="22"/>
              </w:rPr>
              <w:t>The subject is</w:t>
            </w:r>
            <w:r>
              <w:rPr>
                <w:rFonts w:hint="eastAsia" w:ascii="Arial" w:hAnsi="Arial"/>
                <w:sz w:val="22"/>
                <w:lang w:eastAsia="zh-CN"/>
              </w:rPr>
              <w:t xml:space="preserve"> </w:t>
            </w:r>
            <w:r>
              <w:rPr>
                <w:rFonts w:ascii="Arial" w:hAnsi="Arial"/>
                <w:sz w:val="22"/>
              </w:rPr>
              <w:t>a member of a larger group operation</w:t>
            </w:r>
            <w:r>
              <w:rPr>
                <w:rFonts w:hint="eastAsia" w:ascii="Arial" w:hAnsi="Arial"/>
                <w:sz w:val="22"/>
                <w:lang w:eastAsia="zh-CN"/>
              </w:rPr>
              <w:t>.</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r>
              <w:rPr>
                <w:rFonts w:ascii="Arial" w:hAnsi="Arial"/>
                <w:sz w:val="22"/>
              </w:rPr>
              <w:t>Recent payment history shows no adverse payment history</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r>
              <w:rPr>
                <w:rFonts w:ascii="Arial" w:hAnsi="Arial"/>
                <w:b/>
                <w:sz w:val="22"/>
              </w:rPr>
              <w:t xml:space="preserve">Related Company: </w:t>
            </w:r>
            <w:r>
              <w:rPr>
                <w:rFonts w:ascii="Arial" w:hAnsi="Arial"/>
                <w:b/>
                <w:sz w:val="22"/>
                <w:lang w:eastAsia="zh-CN"/>
              </w:rPr>
              <w:t>Shaanxi Xinghua Group Co.,</w:t>
            </w:r>
            <w:r>
              <w:rPr>
                <w:rFonts w:hint="eastAsia" w:ascii="Arial" w:hAnsi="Arial"/>
                <w:b/>
                <w:sz w:val="22"/>
                <w:lang w:eastAsia="zh-CN"/>
              </w:rPr>
              <w:t xml:space="preserve"> </w:t>
            </w:r>
            <w:r>
              <w:rPr>
                <w:rFonts w:ascii="Arial" w:hAnsi="Arial"/>
                <w:b/>
                <w:sz w:val="22"/>
                <w:lang w:eastAsia="zh-CN"/>
              </w:rPr>
              <w:t>Ltd.</w:t>
            </w:r>
            <w:r>
              <w:rPr>
                <w:rFonts w:hint="eastAsia" w:ascii="Arial" w:hAnsi="Arial"/>
                <w:b/>
                <w:sz w:val="22"/>
                <w:lang w:eastAsia="zh-CN"/>
              </w:rPr>
              <w:t xml:space="preserve"> </w:t>
            </w:r>
            <w:r>
              <w:rPr>
                <w:rFonts w:ascii="Arial" w:hAnsi="Arial"/>
                <w:sz w:val="22"/>
                <w:lang w:eastAsia="zh-CN"/>
              </w:rPr>
              <w:t>–</w:t>
            </w:r>
            <w:r>
              <w:rPr>
                <w:rFonts w:hint="eastAsia" w:ascii="Arial" w:hAnsi="Arial"/>
                <w:sz w:val="22"/>
                <w:lang w:eastAsia="zh-CN"/>
              </w:rPr>
              <w:t xml:space="preserve"> </w:t>
            </w:r>
            <w:r>
              <w:rPr>
                <w:rFonts w:ascii="Arial" w:hAnsi="Arial"/>
                <w:sz w:val="22"/>
              </w:rPr>
              <w:t>Noting the significant equity Shareholding in the Subject, we suggest ordering a report on that company as well.</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CURRENCY - approx exchange rate: -</w:t>
            </w:r>
          </w:p>
        </w:tc>
        <w:tc>
          <w:tcPr>
            <w:tcW w:w="6419" w:type="dxa"/>
            <w:tcBorders>
              <w:top w:val="nil"/>
              <w:left w:val="nil"/>
              <w:bottom w:val="nil"/>
              <w:right w:val="nil"/>
            </w:tcBorders>
            <w:noWrap w:val="0"/>
            <w:vAlign w:val="top"/>
          </w:tcPr>
          <w:p>
            <w:pPr>
              <w:tabs>
                <w:tab w:val="left" w:pos="3600"/>
              </w:tabs>
              <w:jc w:val="both"/>
              <w:rPr>
                <w:rFonts w:hint="eastAsia" w:ascii="Arial" w:hAnsi="Arial"/>
                <w:b/>
                <w:sz w:val="22"/>
                <w:lang w:eastAsia="zh-CN"/>
              </w:rPr>
            </w:pPr>
            <w:r>
              <w:rPr>
                <w:rFonts w:ascii="Arial" w:hAnsi="Arial"/>
                <w:b/>
                <w:sz w:val="22"/>
              </w:rPr>
              <w:t xml:space="preserve">US$1 = </w:t>
            </w:r>
            <w:r>
              <w:rPr>
                <w:rFonts w:hint="eastAsia" w:ascii="Arial" w:hAnsi="Arial"/>
                <w:b/>
                <w:sz w:val="22"/>
                <w:lang w:eastAsia="zh-CN"/>
              </w:rPr>
              <w:t xml:space="preserve">CNY </w:t>
            </w:r>
            <w:r>
              <w:rPr>
                <w:rFonts w:ascii="Arial" w:hAnsi="Arial"/>
                <w:b/>
                <w:sz w:val="22"/>
                <w:lang w:eastAsia="zh-CN"/>
              </w:rPr>
              <w:t>6.6</w:t>
            </w:r>
            <w:r>
              <w:rPr>
                <w:rFonts w:hint="eastAsia" w:ascii="Arial" w:hAnsi="Arial"/>
                <w:b/>
                <w:sz w:val="22"/>
                <w:lang w:eastAsia="zh-CN"/>
              </w:rPr>
              <w:t xml:space="preserve">554 </w:t>
            </w:r>
            <w:r>
              <w:rPr>
                <w:rFonts w:ascii="Arial" w:hAnsi="Arial"/>
                <w:b/>
                <w:sz w:val="22"/>
              </w:rPr>
              <w:t xml:space="preserve">; and A$1 = </w:t>
            </w:r>
            <w:r>
              <w:rPr>
                <w:rFonts w:hint="eastAsia" w:ascii="Arial" w:hAnsi="Arial"/>
                <w:b/>
                <w:sz w:val="22"/>
                <w:lang w:eastAsia="zh-CN"/>
              </w:rPr>
              <w:t xml:space="preserve">CNY </w:t>
            </w:r>
            <w:r>
              <w:rPr>
                <w:rFonts w:ascii="Arial" w:hAnsi="Arial"/>
                <w:b/>
                <w:sz w:val="22"/>
                <w:lang w:eastAsia="zh-CN"/>
              </w:rPr>
              <w:t>5.</w:t>
            </w:r>
            <w:r>
              <w:rPr>
                <w:rFonts w:hint="eastAsia" w:ascii="Arial" w:hAnsi="Arial"/>
                <w:b/>
                <w:sz w:val="22"/>
                <w:lang w:eastAsia="zh-CN"/>
              </w:rPr>
              <w:t>0774</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b/>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DMS RISK RATING ASSESSMENT:</w:t>
            </w:r>
          </w:p>
        </w:tc>
        <w:tc>
          <w:tcPr>
            <w:tcW w:w="6419" w:type="dxa"/>
            <w:tcBorders>
              <w:top w:val="nil"/>
              <w:left w:val="nil"/>
              <w:bottom w:val="nil"/>
              <w:right w:val="nil"/>
            </w:tcBorders>
            <w:noWrap w:val="0"/>
            <w:vAlign w:val="top"/>
          </w:tcPr>
          <w:p>
            <w:pPr>
              <w:tabs>
                <w:tab w:val="left" w:pos="3600"/>
              </w:tabs>
              <w:jc w:val="both"/>
              <w:rPr>
                <w:rFonts w:hint="eastAsia" w:ascii="Arial" w:hAnsi="Arial"/>
                <w:b/>
                <w:sz w:val="22"/>
                <w:lang w:eastAsia="zh-CN"/>
              </w:rPr>
            </w:pPr>
            <w:r>
              <w:rPr>
                <w:rFonts w:hint="eastAsia" w:ascii="Arial" w:hAnsi="Arial"/>
                <w:b/>
                <w:i/>
                <w:sz w:val="22"/>
                <w:lang w:eastAsia="zh-CN"/>
              </w:rPr>
              <w:t>C</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COMMENT:</w:t>
            </w:r>
          </w:p>
        </w:tc>
        <w:tc>
          <w:tcPr>
            <w:tcW w:w="6419" w:type="dxa"/>
            <w:tcBorders>
              <w:top w:val="nil"/>
              <w:left w:val="nil"/>
              <w:bottom w:val="nil"/>
              <w:right w:val="nil"/>
            </w:tcBorders>
            <w:noWrap w:val="0"/>
            <w:vAlign w:val="top"/>
          </w:tcPr>
          <w:p>
            <w:pPr>
              <w:tabs>
                <w:tab w:val="left" w:pos="3600"/>
              </w:tabs>
              <w:jc w:val="both"/>
              <w:rPr>
                <w:rFonts w:hint="eastAsia" w:ascii="Arial" w:hAnsi="Arial" w:cs="Arial"/>
                <w:sz w:val="22"/>
                <w:lang w:eastAsia="zh-CN"/>
              </w:rPr>
            </w:pPr>
            <w:bookmarkStart w:id="3" w:name="OLE_LINK20"/>
            <w:bookmarkStart w:id="4" w:name="OLE_LINK21"/>
            <w:r>
              <w:rPr>
                <w:rFonts w:hint="eastAsia" w:ascii="Arial" w:hAnsi="Arial" w:cs="Arial"/>
                <w:sz w:val="22"/>
                <w:lang w:eastAsia="zh-CN"/>
              </w:rPr>
              <w:t xml:space="preserve">SC has 1,104 (including subsidiaries) staff, is considered large-sized in its line with fairly </w:t>
            </w:r>
            <w:r>
              <w:rPr>
                <w:rFonts w:ascii="Arial" w:hAnsi="Arial" w:cs="Arial"/>
                <w:sz w:val="22"/>
                <w:lang w:eastAsia="zh-CN"/>
              </w:rPr>
              <w:t>stable</w:t>
            </w:r>
            <w:r>
              <w:rPr>
                <w:rFonts w:hint="eastAsia" w:ascii="Arial" w:hAnsi="Arial" w:cs="Arial"/>
                <w:sz w:val="22"/>
                <w:lang w:eastAsia="zh-CN"/>
              </w:rPr>
              <w:t xml:space="preserve"> </w:t>
            </w:r>
            <w:r>
              <w:rPr>
                <w:rFonts w:ascii="Arial" w:hAnsi="Arial" w:cs="Arial"/>
                <w:sz w:val="22"/>
              </w:rPr>
              <w:t xml:space="preserve">financial condition. SC </w:t>
            </w:r>
            <w:r>
              <w:rPr>
                <w:rFonts w:hint="eastAsia" w:ascii="Arial" w:hAnsi="Arial" w:cs="Arial"/>
                <w:sz w:val="22"/>
                <w:lang w:eastAsia="zh-CN"/>
              </w:rPr>
              <w:t xml:space="preserve">is a listed </w:t>
            </w:r>
            <w:r>
              <w:rPr>
                <w:rFonts w:ascii="Arial" w:hAnsi="Arial" w:cs="Arial"/>
                <w:sz w:val="22"/>
                <w:lang w:eastAsia="zh-CN"/>
              </w:rPr>
              <w:t>company</w:t>
            </w:r>
            <w:r>
              <w:rPr>
                <w:rFonts w:hint="eastAsia" w:ascii="Arial" w:hAnsi="Arial" w:cs="Arial"/>
                <w:sz w:val="22"/>
                <w:lang w:eastAsia="zh-CN"/>
              </w:rPr>
              <w:t xml:space="preserve"> </w:t>
            </w:r>
            <w:r>
              <w:rPr>
                <w:rFonts w:ascii="Arial" w:hAnsi="Arial" w:cs="Arial"/>
                <w:sz w:val="22"/>
                <w:lang w:eastAsia="zh-CN"/>
              </w:rPr>
              <w:t xml:space="preserve">and around </w:t>
            </w:r>
            <w:bookmarkStart w:id="5" w:name="OLE_LINK13"/>
            <w:bookmarkStart w:id="6" w:name="OLE_LINK14"/>
            <w:r>
              <w:rPr>
                <w:rFonts w:hint="eastAsia" w:ascii="Arial" w:hAnsi="Arial" w:cs="Arial"/>
                <w:sz w:val="22"/>
                <w:lang w:eastAsia="zh-CN"/>
              </w:rPr>
              <w:t>19</w:t>
            </w:r>
            <w:r>
              <w:rPr>
                <w:rFonts w:ascii="Arial" w:hAnsi="Arial" w:cs="Arial"/>
                <w:sz w:val="22"/>
                <w:lang w:eastAsia="zh-CN"/>
              </w:rPr>
              <w:t xml:space="preserve"> year</w:t>
            </w:r>
            <w:r>
              <w:rPr>
                <w:rFonts w:hint="eastAsia" w:ascii="Arial" w:hAnsi="Arial" w:cs="Arial"/>
                <w:sz w:val="22"/>
                <w:lang w:eastAsia="zh-CN"/>
              </w:rPr>
              <w:t>s</w:t>
            </w:r>
            <w:bookmarkEnd w:id="5"/>
            <w:bookmarkEnd w:id="6"/>
            <w:r>
              <w:rPr>
                <w:rFonts w:ascii="Arial" w:hAnsi="Arial" w:cs="Arial"/>
                <w:sz w:val="22"/>
                <w:lang w:eastAsia="zh-CN"/>
              </w:rPr>
              <w:t xml:space="preserve"> development history</w:t>
            </w:r>
            <w:r>
              <w:rPr>
                <w:rFonts w:hint="eastAsia" w:ascii="Arial" w:hAnsi="Arial" w:cs="Arial"/>
                <w:sz w:val="22"/>
                <w:lang w:eastAsia="zh-CN"/>
              </w:rPr>
              <w:t xml:space="preserve">. </w:t>
            </w:r>
            <w:r>
              <w:rPr>
                <w:rFonts w:ascii="Arial" w:hAnsi="Arial" w:cs="Arial"/>
                <w:sz w:val="22"/>
              </w:rPr>
              <w:t xml:space="preserve">A credit line up to A$ </w:t>
            </w:r>
            <w:r>
              <w:rPr>
                <w:rFonts w:hint="eastAsia" w:ascii="Arial" w:hAnsi="Arial" w:cs="Arial"/>
                <w:sz w:val="22"/>
                <w:lang w:eastAsia="zh-CN"/>
              </w:rPr>
              <w:t>2,000</w:t>
            </w:r>
            <w:r>
              <w:rPr>
                <w:rFonts w:ascii="Arial" w:hAnsi="Arial" w:cs="Arial"/>
                <w:sz w:val="22"/>
              </w:rPr>
              <w:t>,000 would appear to be within SC’s capacities</w:t>
            </w:r>
            <w:r>
              <w:rPr>
                <w:rFonts w:ascii="Arial" w:hAnsi="Arial"/>
                <w:sz w:val="22"/>
              </w:rPr>
              <w:t xml:space="preserve"> </w:t>
            </w:r>
            <w:r>
              <w:rPr>
                <w:rFonts w:ascii="Arial" w:hAnsi="Arial" w:cs="Arial"/>
                <w:sz w:val="22"/>
              </w:rPr>
              <w:t>upon a periodical review basis.</w:t>
            </w:r>
          </w:p>
          <w:p>
            <w:pPr>
              <w:tabs>
                <w:tab w:val="left" w:pos="3600"/>
              </w:tabs>
              <w:jc w:val="both"/>
              <w:rPr>
                <w:rFonts w:hint="eastAsia" w:ascii="Arial" w:hAnsi="Arial" w:cs="Arial"/>
                <w:sz w:val="22"/>
                <w:lang w:eastAsia="zh-CN"/>
              </w:rPr>
            </w:pPr>
          </w:p>
          <w:p>
            <w:pPr>
              <w:tabs>
                <w:tab w:val="left" w:pos="3600"/>
              </w:tabs>
              <w:jc w:val="both"/>
              <w:rPr>
                <w:rFonts w:hint="eastAsia" w:ascii="Arial" w:hAnsi="Arial" w:cs="Arial"/>
                <w:sz w:val="22"/>
                <w:lang w:eastAsia="zh-CN"/>
              </w:rPr>
            </w:pPr>
            <w:r>
              <w:rPr>
                <w:rFonts w:ascii="Arial" w:hAnsi="Arial" w:cs="Arial"/>
                <w:sz w:val="22"/>
                <w:lang w:eastAsia="zh-CN"/>
              </w:rPr>
              <w:t>We</w:t>
            </w:r>
            <w:r>
              <w:rPr>
                <w:rFonts w:hint="eastAsia" w:ascii="Arial" w:hAnsi="Arial" w:cs="Arial"/>
                <w:sz w:val="22"/>
                <w:lang w:eastAsia="zh-CN"/>
              </w:rPr>
              <w:t xml:space="preserve"> </w:t>
            </w:r>
            <w:r>
              <w:rPr>
                <w:rFonts w:ascii="Arial" w:hAnsi="Arial" w:cs="Arial"/>
                <w:sz w:val="22"/>
                <w:lang w:eastAsia="zh-CN"/>
              </w:rPr>
              <w:t>are unable to</w:t>
            </w:r>
            <w:r>
              <w:rPr>
                <w:rFonts w:hint="eastAsia" w:ascii="Arial" w:hAnsi="Arial" w:cs="Arial"/>
                <w:sz w:val="22"/>
                <w:lang w:eastAsia="zh-CN"/>
              </w:rPr>
              <w:t xml:space="preserve"> demonstrate whether they have taken contracts of broadly comparable value, term</w:t>
            </w:r>
            <w:r>
              <w:rPr>
                <w:rFonts w:ascii="Arial" w:hAnsi="Arial" w:cs="Arial"/>
                <w:sz w:val="22"/>
                <w:lang w:eastAsia="zh-CN"/>
              </w:rPr>
              <w:t xml:space="preserve"> </w:t>
            </w:r>
            <w:r>
              <w:rPr>
                <w:rFonts w:hint="eastAsia" w:ascii="Arial" w:hAnsi="Arial" w:cs="Arial"/>
                <w:sz w:val="22"/>
                <w:lang w:eastAsia="zh-CN"/>
              </w:rPr>
              <w:t>&amp; content for perh</w:t>
            </w:r>
            <w:r>
              <w:rPr>
                <w:rFonts w:ascii="Arial" w:hAnsi="Arial" w:cs="Arial"/>
                <w:sz w:val="22"/>
                <w:lang w:eastAsia="zh-CN"/>
              </w:rPr>
              <w:t xml:space="preserve">aps </w:t>
            </w:r>
            <w:r>
              <w:rPr>
                <w:rFonts w:hint="eastAsia" w:ascii="Arial" w:hAnsi="Arial" w:cs="Arial"/>
                <w:sz w:val="22"/>
                <w:lang w:eastAsia="zh-CN"/>
              </w:rPr>
              <w:t>3-4 customers within</w:t>
            </w:r>
            <w:r>
              <w:rPr>
                <w:rFonts w:ascii="Arial" w:hAnsi="Arial" w:cs="Arial"/>
                <w:sz w:val="22"/>
                <w:lang w:eastAsia="zh-CN"/>
              </w:rPr>
              <w:t xml:space="preserve"> the last</w:t>
            </w:r>
            <w:r>
              <w:rPr>
                <w:rFonts w:hint="eastAsia" w:ascii="Arial" w:hAnsi="Arial" w:cs="Arial"/>
                <w:sz w:val="22"/>
                <w:lang w:eastAsia="zh-CN"/>
              </w:rPr>
              <w:t xml:space="preserve"> 2-4 years. W</w:t>
            </w:r>
            <w:r>
              <w:rPr>
                <w:rFonts w:ascii="Arial" w:hAnsi="Arial" w:cs="Arial"/>
                <w:sz w:val="22"/>
                <w:lang w:eastAsia="zh-CN"/>
              </w:rPr>
              <w:t>e are unable to conduct trade references to check if SC is a reliable supplier</w:t>
            </w:r>
            <w:r>
              <w:rPr>
                <w:rFonts w:hint="eastAsia" w:ascii="Arial" w:hAnsi="Arial" w:cs="Arial"/>
                <w:sz w:val="22"/>
                <w:lang w:eastAsia="zh-CN"/>
              </w:rPr>
              <w:t>.</w:t>
            </w:r>
          </w:p>
          <w:p>
            <w:pPr>
              <w:tabs>
                <w:tab w:val="left" w:pos="3600"/>
              </w:tabs>
              <w:jc w:val="both"/>
              <w:rPr>
                <w:rFonts w:hint="eastAsia" w:ascii="Arial" w:hAnsi="Arial" w:cs="Arial"/>
                <w:sz w:val="22"/>
                <w:lang w:eastAsia="zh-CN"/>
              </w:rPr>
            </w:pPr>
          </w:p>
          <w:p>
            <w:pPr>
              <w:tabs>
                <w:tab w:val="left" w:pos="3600"/>
              </w:tabs>
              <w:jc w:val="both"/>
              <w:rPr>
                <w:rFonts w:ascii="Arial" w:hAnsi="Arial" w:cs="Arial"/>
                <w:sz w:val="22"/>
                <w:lang w:eastAsia="zh-CN"/>
              </w:rPr>
            </w:pPr>
            <w:r>
              <w:rPr>
                <w:rFonts w:ascii="Arial" w:hAnsi="Arial" w:cs="Arial"/>
                <w:sz w:val="22"/>
                <w:lang w:eastAsia="zh-CN"/>
              </w:rPr>
              <w:t>During our investigations SC’s staff seems ambiguous and reluctant to answer our questions directly.</w:t>
            </w:r>
          </w:p>
          <w:p>
            <w:pPr>
              <w:tabs>
                <w:tab w:val="left" w:pos="3600"/>
              </w:tabs>
              <w:jc w:val="both"/>
              <w:rPr>
                <w:rFonts w:hint="eastAsia" w:ascii="Arial" w:hAnsi="Arial" w:cs="Arial"/>
                <w:sz w:val="22"/>
                <w:lang w:eastAsia="zh-CN"/>
              </w:rPr>
            </w:pPr>
          </w:p>
          <w:p>
            <w:pPr>
              <w:tabs>
                <w:tab w:val="left" w:pos="3600"/>
              </w:tabs>
              <w:jc w:val="both"/>
              <w:rPr>
                <w:rFonts w:hint="eastAsia" w:ascii="Arial" w:hAnsi="Arial" w:cs="Arial"/>
                <w:sz w:val="22"/>
                <w:lang w:eastAsia="zh-CN"/>
              </w:rPr>
            </w:pPr>
            <w:r>
              <w:rPr>
                <w:rFonts w:hint="eastAsia" w:ascii="Arial" w:hAnsi="Arial" w:cs="Arial"/>
                <w:sz w:val="22"/>
                <w:lang w:eastAsia="zh-CN"/>
              </w:rPr>
              <w:t xml:space="preserve">After checking the last 2-3 years media and internet sources, </w:t>
            </w:r>
            <w:r>
              <w:rPr>
                <w:rFonts w:ascii="Arial" w:hAnsi="Arial" w:cs="Arial"/>
                <w:sz w:val="22"/>
                <w:lang w:eastAsia="zh-CN"/>
              </w:rPr>
              <w:t>there is no controversial news and litigation record found</w:t>
            </w:r>
            <w:r>
              <w:rPr>
                <w:rFonts w:hint="eastAsia" w:ascii="Arial" w:hAnsi="Arial" w:cs="Arial"/>
                <w:sz w:val="22"/>
                <w:lang w:eastAsia="zh-CN"/>
              </w:rPr>
              <w:t>.</w:t>
            </w:r>
          </w:p>
          <w:p>
            <w:pPr>
              <w:tabs>
                <w:tab w:val="left" w:pos="3600"/>
              </w:tabs>
              <w:jc w:val="both"/>
              <w:rPr>
                <w:rFonts w:hint="eastAsia" w:ascii="Arial" w:hAnsi="Arial" w:cs="Arial"/>
                <w:sz w:val="22"/>
                <w:lang w:eastAsia="zh-CN"/>
              </w:rPr>
            </w:pPr>
          </w:p>
          <w:p>
            <w:pPr>
              <w:tabs>
                <w:tab w:val="left" w:pos="3600"/>
              </w:tabs>
              <w:jc w:val="both"/>
              <w:rPr>
                <w:rFonts w:hint="eastAsia" w:ascii="Arial" w:hAnsi="Arial" w:cs="Arial"/>
                <w:sz w:val="22"/>
                <w:lang w:eastAsia="zh-CN"/>
              </w:rPr>
            </w:pPr>
            <w:r>
              <w:rPr>
                <w:rFonts w:ascii="Arial" w:hAnsi="Arial" w:cs="Arial"/>
                <w:sz w:val="22"/>
                <w:lang w:val="en-US"/>
              </w:rPr>
              <w:t>The large amount of</w:t>
            </w:r>
            <w:r>
              <w:rPr>
                <w:rFonts w:ascii="Arial" w:hAnsi="Arial" w:cs="Arial"/>
                <w:sz w:val="22"/>
              </w:rPr>
              <w:t xml:space="preserve"> accounts receivable</w:t>
            </w:r>
            <w:r>
              <w:rPr>
                <w:rFonts w:ascii="Arial" w:hAnsi="Arial" w:cs="Arial"/>
                <w:sz w:val="22"/>
                <w:lang w:val="en-US"/>
              </w:rPr>
              <w:t xml:space="preserve"> could be a threat to SC’s financial condition</w:t>
            </w:r>
            <w:r>
              <w:rPr>
                <w:rFonts w:hint="eastAsia" w:ascii="Arial" w:hAnsi="Arial" w:cs="Arial"/>
                <w:sz w:val="22"/>
                <w:lang w:val="en-US"/>
              </w:rPr>
              <w:t>.</w:t>
            </w:r>
            <w:bookmarkEnd w:id="3"/>
            <w:bookmarkEnd w:id="4"/>
          </w:p>
          <w:p>
            <w:pPr>
              <w:tabs>
                <w:tab w:val="left" w:pos="3600"/>
              </w:tabs>
              <w:jc w:val="both"/>
              <w:rPr>
                <w:rFonts w:hint="eastAsia" w:ascii="Arial" w:hAnsi="Arial" w:cs="Arial"/>
                <w:sz w:val="22"/>
                <w:lang w:eastAsia="zh-CN"/>
              </w:rPr>
            </w:pPr>
          </w:p>
          <w:p>
            <w:pPr>
              <w:tabs>
                <w:tab w:val="left" w:pos="3600"/>
              </w:tabs>
              <w:jc w:val="both"/>
              <w:rPr>
                <w:rFonts w:hint="eastAsia" w:ascii="Arial" w:hAnsi="Arial" w:cs="Arial"/>
                <w:sz w:val="22"/>
                <w:lang w:eastAsia="zh-CN"/>
              </w:rPr>
            </w:pPr>
            <w:r>
              <w:rPr>
                <w:rStyle w:val="31"/>
                <w:rFonts w:ascii="Arial" w:hAnsi="Arial" w:cs="Arial"/>
                <w:sz w:val="22"/>
                <w:szCs w:val="22"/>
              </w:rPr>
              <w:t>Should you rely on a related company cross-guarantee for your dealings, &amp;/or your exposure to the Subject will be substantial, &amp;/or the report does not clearly recommend trading at the proposed level of exposure, please consider ordering a report on the subject's Parent, if any is disclosed.</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cs="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pageBreakBefore/>
              <w:jc w:val="both"/>
              <w:rPr>
                <w:rFonts w:ascii="Arial" w:hAnsi="Arial"/>
                <w:b/>
                <w:sz w:val="22"/>
              </w:rPr>
            </w:pPr>
          </w:p>
        </w:tc>
        <w:tc>
          <w:tcPr>
            <w:tcW w:w="6419" w:type="dxa"/>
            <w:tcBorders>
              <w:top w:val="nil"/>
              <w:left w:val="nil"/>
              <w:bottom w:val="nil"/>
              <w:right w:val="nil"/>
            </w:tcBorders>
            <w:noWrap w:val="0"/>
            <w:vAlign w:val="top"/>
          </w:tcPr>
          <w:p>
            <w:pPr>
              <w:pageBreakBefore/>
              <w:jc w:val="both"/>
              <w:rPr>
                <w:rFonts w:ascii="Arial" w:hAnsi="Arial"/>
                <w:b/>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hint="eastAsia" w:ascii="Arial" w:hAnsi="Arial"/>
                <w:b/>
                <w:sz w:val="22"/>
                <w:lang w:eastAsia="zh-CN"/>
              </w:rPr>
              <w:t>CREDIBILITY CODE</w:t>
            </w:r>
            <w:r>
              <w:rPr>
                <w:rFonts w:ascii="Arial" w:hAnsi="Arial"/>
                <w:b/>
                <w:sz w:val="22"/>
              </w:rPr>
              <w:t xml:space="preserve">: </w:t>
            </w:r>
          </w:p>
        </w:tc>
        <w:tc>
          <w:tcPr>
            <w:tcW w:w="6419" w:type="dxa"/>
            <w:tcBorders>
              <w:top w:val="nil"/>
              <w:left w:val="nil"/>
              <w:bottom w:val="nil"/>
              <w:right w:val="nil"/>
            </w:tcBorders>
            <w:noWrap w:val="0"/>
            <w:vAlign w:val="top"/>
          </w:tcPr>
          <w:p>
            <w:pPr>
              <w:jc w:val="both"/>
              <w:rPr>
                <w:rFonts w:hint="eastAsia" w:ascii="Arial" w:hAnsi="Arial" w:cs="Arial"/>
                <w:sz w:val="22"/>
                <w:szCs w:val="22"/>
                <w:lang w:eastAsia="zh-CN"/>
              </w:rPr>
            </w:pPr>
            <w:r>
              <w:rPr>
                <w:rFonts w:ascii="Arial" w:hAnsi="Arial" w:cs="Arial"/>
                <w:sz w:val="22"/>
                <w:szCs w:val="22"/>
                <w:lang w:eastAsia="zh-CN"/>
              </w:rPr>
              <w:t>91610000294207364D</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REGISTERED NAME:</w:t>
            </w:r>
          </w:p>
        </w:tc>
        <w:tc>
          <w:tcPr>
            <w:tcW w:w="6419" w:type="dxa"/>
            <w:tcBorders>
              <w:top w:val="nil"/>
              <w:left w:val="nil"/>
              <w:bottom w:val="nil"/>
              <w:right w:val="nil"/>
            </w:tcBorders>
            <w:noWrap w:val="0"/>
            <w:vAlign w:val="top"/>
          </w:tcPr>
          <w:p>
            <w:pPr>
              <w:tabs>
                <w:tab w:val="left" w:pos="3600"/>
              </w:tabs>
              <w:contextualSpacing/>
              <w:jc w:val="both"/>
              <w:rPr>
                <w:rFonts w:hint="eastAsia" w:ascii="Arial" w:hAnsi="Arial"/>
                <w:sz w:val="22"/>
              </w:rPr>
            </w:pPr>
            <w:r>
              <w:rPr>
                <w:rFonts w:ascii="Arial" w:hAnsi="Arial"/>
                <w:sz w:val="22"/>
              </w:rPr>
              <w:t>Shaanxi Xinghua Chemistry Co</w:t>
            </w:r>
            <w:r>
              <w:rPr>
                <w:rFonts w:hint="eastAsia" w:ascii="Arial" w:hAnsi="Arial"/>
                <w:sz w:val="22"/>
              </w:rPr>
              <w:t>.,</w:t>
            </w:r>
            <w:r>
              <w:rPr>
                <w:rFonts w:ascii="Arial" w:hAnsi="Arial"/>
                <w:sz w:val="22"/>
              </w:rPr>
              <w:t xml:space="preserve"> Ltd</w:t>
            </w:r>
            <w:r>
              <w:rPr>
                <w:rFonts w:hint="eastAsia" w:ascii="Arial" w:hAnsi="Arial"/>
                <w:sz w:val="22"/>
              </w:rPr>
              <w:t>.</w:t>
            </w:r>
          </w:p>
          <w:p>
            <w:pPr>
              <w:rPr>
                <w:rFonts w:ascii="Arial" w:hAnsi="Arial"/>
                <w:sz w:val="22"/>
                <w:lang w:eastAsia="zh-CN"/>
              </w:rPr>
            </w:pPr>
            <w:r>
              <w:rPr>
                <w:rFonts w:hint="eastAsia" w:ascii="Arial" w:hAnsi="Arial"/>
                <w:sz w:val="22"/>
                <w:lang w:eastAsia="zh-CN"/>
              </w:rPr>
              <w:t>陕西兴化化学股份有限公司</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lang w:eastAsia="zh-CN"/>
              </w:rPr>
            </w:pPr>
          </w:p>
        </w:tc>
        <w:tc>
          <w:tcPr>
            <w:tcW w:w="6419" w:type="dxa"/>
            <w:tcBorders>
              <w:top w:val="nil"/>
              <w:left w:val="nil"/>
              <w:bottom w:val="nil"/>
              <w:right w:val="nil"/>
            </w:tcBorders>
            <w:noWrap w:val="0"/>
            <w:vAlign w:val="top"/>
          </w:tcPr>
          <w:p>
            <w:pPr>
              <w:jc w:val="both"/>
              <w:rPr>
                <w:rFonts w:ascii="Arial" w:hAnsi="Arial"/>
                <w:sz w:val="22"/>
                <w:lang w:eastAsia="zh-CN"/>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color w:val="000000"/>
                <w:sz w:val="22"/>
              </w:rPr>
            </w:pPr>
            <w:r>
              <w:rPr>
                <w:rFonts w:ascii="Arial" w:hAnsi="Arial"/>
                <w:b/>
                <w:color w:val="000000"/>
                <w:sz w:val="22"/>
              </w:rPr>
              <w:t>OTHER KNOWN TRADING NAME(S):</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hint="eastAsia" w:ascii="Arial" w:hAnsi="Arial"/>
                <w:sz w:val="22"/>
                <w:lang w:eastAsia="zh-CN"/>
              </w:rPr>
              <w:t>N/A</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REGISTERED ADDRESS:</w:t>
            </w:r>
          </w:p>
        </w:tc>
        <w:tc>
          <w:tcPr>
            <w:tcW w:w="6419" w:type="dxa"/>
            <w:tcBorders>
              <w:top w:val="nil"/>
              <w:left w:val="nil"/>
              <w:bottom w:val="nil"/>
              <w:right w:val="nil"/>
            </w:tcBorders>
            <w:noWrap w:val="0"/>
            <w:vAlign w:val="top"/>
          </w:tcPr>
          <w:p>
            <w:pPr>
              <w:rPr>
                <w:rFonts w:ascii="Arial" w:hAnsi="Arial"/>
                <w:sz w:val="22"/>
                <w:lang w:eastAsia="zh-CN"/>
              </w:rPr>
            </w:pPr>
            <w:r>
              <w:rPr>
                <w:rFonts w:ascii="Arial" w:hAnsi="Arial"/>
                <w:sz w:val="22"/>
                <w:lang w:eastAsia="zh-CN"/>
              </w:rPr>
              <w:t>X</w:t>
            </w:r>
            <w:r>
              <w:rPr>
                <w:rFonts w:hint="eastAsia" w:ascii="Arial" w:hAnsi="Arial"/>
                <w:sz w:val="22"/>
                <w:lang w:eastAsia="zh-CN"/>
              </w:rPr>
              <w:t xml:space="preserve">ingping </w:t>
            </w:r>
            <w:r>
              <w:rPr>
                <w:rFonts w:ascii="Arial" w:hAnsi="Arial"/>
                <w:sz w:val="22"/>
                <w:lang w:eastAsia="zh-CN"/>
              </w:rPr>
              <w:t>City</w:t>
            </w:r>
            <w:r>
              <w:rPr>
                <w:rFonts w:hint="eastAsia" w:ascii="Arial" w:hAnsi="Arial"/>
                <w:sz w:val="22"/>
                <w:lang w:eastAsia="zh-CN"/>
              </w:rPr>
              <w:t>,</w:t>
            </w:r>
            <w:r>
              <w:rPr>
                <w:rFonts w:ascii="Arial" w:hAnsi="Arial"/>
                <w:sz w:val="22"/>
                <w:lang w:eastAsia="zh-CN"/>
              </w:rPr>
              <w:t xml:space="preserve"> </w:t>
            </w:r>
            <w:r>
              <w:rPr>
                <w:rFonts w:hint="eastAsia" w:ascii="Arial" w:hAnsi="Arial"/>
                <w:sz w:val="22"/>
                <w:lang w:eastAsia="zh-CN"/>
              </w:rPr>
              <w:t>Shaanxi Province, 713100 PR China陕西省兴平市</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hint="eastAsia" w:ascii="Arial" w:hAnsi="Arial"/>
                <w:sz w:val="22"/>
                <w:lang w:eastAsia="zh-CN"/>
              </w:rPr>
            </w:pPr>
          </w:p>
        </w:tc>
        <w:tc>
          <w:tcPr>
            <w:tcW w:w="6419" w:type="dxa"/>
            <w:tcBorders>
              <w:top w:val="nil"/>
              <w:left w:val="nil"/>
              <w:bottom w:val="nil"/>
              <w:right w:val="nil"/>
            </w:tcBorders>
            <w:noWrap w:val="0"/>
            <w:vAlign w:val="top"/>
          </w:tcPr>
          <w:p>
            <w:pPr>
              <w:tabs>
                <w:tab w:val="left" w:pos="3600"/>
              </w:tabs>
              <w:jc w:val="both"/>
              <w:rPr>
                <w:rFonts w:ascii="Arial" w:hAnsi="Arial"/>
                <w:color w:val="FF0000"/>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HEAD OFFICE ADDRESS:</w:t>
            </w:r>
          </w:p>
        </w:tc>
        <w:tc>
          <w:tcPr>
            <w:tcW w:w="6419" w:type="dxa"/>
            <w:tcBorders>
              <w:top w:val="nil"/>
              <w:left w:val="nil"/>
              <w:bottom w:val="nil"/>
              <w:right w:val="nil"/>
            </w:tcBorders>
            <w:noWrap w:val="0"/>
            <w:vAlign w:val="top"/>
          </w:tcPr>
          <w:p>
            <w:pPr>
              <w:rPr>
                <w:rFonts w:ascii="Arial" w:hAnsi="Arial"/>
                <w:sz w:val="22"/>
                <w:lang w:eastAsia="zh-CN"/>
              </w:rPr>
            </w:pPr>
            <w:r>
              <w:rPr>
                <w:rFonts w:ascii="Arial" w:hAnsi="Arial"/>
                <w:sz w:val="22"/>
                <w:lang w:eastAsia="zh-CN"/>
              </w:rPr>
              <w:t>Y</w:t>
            </w:r>
            <w:r>
              <w:rPr>
                <w:rFonts w:hint="eastAsia" w:ascii="Arial" w:hAnsi="Arial"/>
                <w:sz w:val="22"/>
                <w:lang w:eastAsia="zh-CN"/>
              </w:rPr>
              <w:t xml:space="preserve">ingbin Avenue, Dongcheng District, </w:t>
            </w:r>
            <w:r>
              <w:rPr>
                <w:rFonts w:ascii="Arial" w:hAnsi="Arial"/>
                <w:sz w:val="22"/>
                <w:lang w:eastAsia="zh-CN"/>
              </w:rPr>
              <w:t>X</w:t>
            </w:r>
            <w:r>
              <w:rPr>
                <w:rFonts w:hint="eastAsia" w:ascii="Arial" w:hAnsi="Arial"/>
                <w:sz w:val="22"/>
                <w:lang w:eastAsia="zh-CN"/>
              </w:rPr>
              <w:t xml:space="preserve">ingping </w:t>
            </w:r>
            <w:r>
              <w:rPr>
                <w:rFonts w:ascii="Arial" w:hAnsi="Arial"/>
                <w:sz w:val="22"/>
                <w:lang w:eastAsia="zh-CN"/>
              </w:rPr>
              <w:t>City</w:t>
            </w:r>
            <w:r>
              <w:rPr>
                <w:rFonts w:hint="eastAsia" w:ascii="Arial" w:hAnsi="Arial"/>
                <w:sz w:val="22"/>
                <w:lang w:eastAsia="zh-CN"/>
              </w:rPr>
              <w:t>,</w:t>
            </w:r>
            <w:r>
              <w:rPr>
                <w:rFonts w:ascii="Arial" w:hAnsi="Arial"/>
                <w:sz w:val="22"/>
                <w:lang w:eastAsia="zh-CN"/>
              </w:rPr>
              <w:t xml:space="preserve"> </w:t>
            </w:r>
            <w:r>
              <w:rPr>
                <w:rFonts w:hint="eastAsia" w:ascii="Arial" w:hAnsi="Arial"/>
                <w:sz w:val="22"/>
                <w:lang w:eastAsia="zh-CN"/>
              </w:rPr>
              <w:t>Shaanxi Province, 713100 PR China陕西省兴平市东城区迎宾大道</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color w:val="FF0000"/>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rPr>
                <w:rFonts w:ascii="Arial" w:hAnsi="Arial"/>
                <w:sz w:val="22"/>
              </w:rPr>
            </w:pPr>
            <w:r>
              <w:rPr>
                <w:rFonts w:ascii="Arial" w:hAnsi="Arial"/>
                <w:b/>
                <w:sz w:val="22"/>
              </w:rPr>
              <w:t>DATE OF INCORPORATION or ESTABLISHMENT OF BUSINESS:</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hint="eastAsia" w:ascii="Arial" w:hAnsi="Arial"/>
                <w:sz w:val="22"/>
                <w:lang w:eastAsia="zh-CN"/>
              </w:rPr>
              <w:t>Aug. 29, 1997</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color w:val="FF0000"/>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shd w:val="clear" w:color="auto" w:fill="FFFFFF"/>
              <w:rPr>
                <w:rFonts w:ascii="Arial" w:hAnsi="Arial" w:cs="Arial"/>
                <w:sz w:val="22"/>
                <w:szCs w:val="22"/>
                <w:lang w:eastAsia="en-AU"/>
              </w:rPr>
            </w:pPr>
            <w:r>
              <w:rPr>
                <w:rFonts w:ascii="Arial" w:hAnsi="Arial" w:cs="Arial"/>
                <w:b/>
                <w:bCs/>
                <w:sz w:val="22"/>
                <w:szCs w:val="22"/>
                <w:lang w:eastAsia="en-AU"/>
              </w:rPr>
              <w:t>INVOLVED IN TYPE OF BUSINESS:</w:t>
            </w:r>
          </w:p>
        </w:tc>
        <w:tc>
          <w:tcPr>
            <w:tcW w:w="6419" w:type="dxa"/>
            <w:tcBorders>
              <w:top w:val="nil"/>
              <w:left w:val="nil"/>
              <w:bottom w:val="nil"/>
              <w:right w:val="nil"/>
            </w:tcBorders>
            <w:noWrap w:val="0"/>
            <w:vAlign w:val="top"/>
          </w:tcPr>
          <w:p>
            <w:pPr>
              <w:tabs>
                <w:tab w:val="left" w:pos="3600"/>
              </w:tabs>
              <w:jc w:val="both"/>
              <w:rPr>
                <w:rFonts w:hint="eastAsia" w:ascii="Arial" w:hAnsi="Arial"/>
                <w:sz w:val="22"/>
                <w:lang w:eastAsia="zh-CN"/>
              </w:rPr>
            </w:pPr>
            <w:r>
              <w:rPr>
                <w:rFonts w:hint="eastAsia" w:ascii="Arial" w:hAnsi="Arial"/>
                <w:sz w:val="22"/>
                <w:lang w:eastAsia="zh-CN"/>
              </w:rPr>
              <w:t>Engaged in development, production and sales of chemical products.</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color w:val="FF0000"/>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REGISTERED CAPITAL:</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hint="eastAsia" w:ascii="Arial" w:hAnsi="Arial"/>
                <w:sz w:val="22"/>
                <w:lang w:eastAsia="zh-CN"/>
              </w:rPr>
              <w:t>CNY 358,400,000</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color w:val="FF0000"/>
                <w:sz w:val="22"/>
              </w:rPr>
            </w:pPr>
          </w:p>
        </w:tc>
      </w:tr>
      <w:tr>
        <w:tblPrEx>
          <w:tblLayout w:type="fixed"/>
          <w:tblCellMar>
            <w:top w:w="0" w:type="dxa"/>
            <w:left w:w="108" w:type="dxa"/>
            <w:bottom w:w="0" w:type="dxa"/>
            <w:right w:w="108" w:type="dxa"/>
          </w:tblCellMar>
        </w:tblPrEx>
        <w:trPr>
          <w:trHeight w:val="386" w:hRule="atLeast"/>
        </w:trPr>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TELEPHONE NUMBER:</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hint="eastAsia" w:ascii="Arial" w:hAnsi="Arial"/>
                <w:sz w:val="22"/>
                <w:lang w:eastAsia="zh-CN"/>
              </w:rPr>
              <w:t>86 (0)</w:t>
            </w:r>
            <w:r>
              <w:t xml:space="preserve"> </w:t>
            </w:r>
            <w:r>
              <w:rPr>
                <w:rFonts w:ascii="Arial" w:hAnsi="Arial"/>
                <w:sz w:val="22"/>
                <w:lang w:eastAsia="zh-CN"/>
              </w:rPr>
              <w:t>29-38838007</w:t>
            </w:r>
            <w:r>
              <w:rPr>
                <w:rFonts w:hint="eastAsia" w:ascii="Arial" w:hAnsi="Arial"/>
                <w:sz w:val="22"/>
                <w:lang w:eastAsia="zh-CN"/>
              </w:rPr>
              <w:t xml:space="preserve"> / </w:t>
            </w:r>
            <w:r>
              <w:rPr>
                <w:rFonts w:ascii="Arial" w:hAnsi="Arial"/>
                <w:sz w:val="22"/>
                <w:lang w:eastAsia="zh-CN"/>
              </w:rPr>
              <w:t>38839912</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FAX NUMBER:</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hint="eastAsia" w:ascii="Arial" w:hAnsi="Arial"/>
                <w:sz w:val="22"/>
                <w:lang w:eastAsia="zh-CN"/>
              </w:rPr>
              <w:t>86 (0)</w:t>
            </w:r>
            <w:r>
              <w:t xml:space="preserve"> </w:t>
            </w:r>
            <w:r>
              <w:rPr>
                <w:rFonts w:ascii="Arial" w:hAnsi="Arial"/>
                <w:sz w:val="22"/>
                <w:lang w:eastAsia="zh-CN"/>
              </w:rPr>
              <w:t>29-38822614</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WEB SITE:</w:t>
            </w:r>
          </w:p>
        </w:tc>
        <w:tc>
          <w:tcPr>
            <w:tcW w:w="6419" w:type="dxa"/>
            <w:tcBorders>
              <w:top w:val="nil"/>
              <w:left w:val="nil"/>
              <w:bottom w:val="nil"/>
              <w:right w:val="nil"/>
            </w:tcBorders>
            <w:noWrap w:val="0"/>
            <w:vAlign w:val="top"/>
          </w:tcPr>
          <w:p>
            <w:pPr>
              <w:jc w:val="both"/>
              <w:rPr>
                <w:rFonts w:hint="eastAsia" w:ascii="Arial" w:hAnsi="Arial"/>
                <w:color w:val="0000FF"/>
                <w:sz w:val="22"/>
                <w:lang w:eastAsia="zh-CN"/>
              </w:rPr>
            </w:pPr>
            <w:r>
              <w:rPr>
                <w:rFonts w:ascii="Arial" w:hAnsi="Arial"/>
                <w:sz w:val="22"/>
                <w:lang w:eastAsia="zh-CN"/>
              </w:rPr>
              <w:fldChar w:fldCharType="begin"/>
            </w:r>
            <w:r>
              <w:rPr>
                <w:rFonts w:ascii="Arial" w:hAnsi="Arial"/>
                <w:sz w:val="22"/>
                <w:lang w:eastAsia="zh-CN"/>
              </w:rPr>
              <w:instrText xml:space="preserve"> HYPERLINK "http://www.snxhchem.com/" </w:instrText>
            </w:r>
            <w:r>
              <w:rPr>
                <w:rFonts w:ascii="Arial" w:hAnsi="Arial"/>
                <w:sz w:val="22"/>
                <w:lang w:eastAsia="zh-CN"/>
              </w:rPr>
              <w:fldChar w:fldCharType="separate"/>
            </w:r>
            <w:r>
              <w:rPr>
                <w:rStyle w:val="23"/>
                <w:rFonts w:ascii="Arial" w:hAnsi="Arial"/>
                <w:sz w:val="22"/>
                <w:lang w:eastAsia="zh-CN"/>
              </w:rPr>
              <w:t>http://www.sn</w:t>
            </w:r>
            <w:bookmarkStart w:id="7" w:name="_Hlt459910093"/>
            <w:bookmarkStart w:id="8" w:name="_Hlt459910094"/>
            <w:r>
              <w:rPr>
                <w:rStyle w:val="23"/>
                <w:rFonts w:ascii="Arial" w:hAnsi="Arial"/>
                <w:sz w:val="22"/>
                <w:lang w:eastAsia="zh-CN"/>
              </w:rPr>
              <w:t>x</w:t>
            </w:r>
            <w:bookmarkEnd w:id="7"/>
            <w:bookmarkEnd w:id="8"/>
            <w:r>
              <w:rPr>
                <w:rStyle w:val="23"/>
                <w:rFonts w:ascii="Arial" w:hAnsi="Arial"/>
                <w:sz w:val="22"/>
                <w:lang w:eastAsia="zh-CN"/>
              </w:rPr>
              <w:t>hchem.com/</w:t>
            </w:r>
            <w:r>
              <w:rPr>
                <w:rFonts w:ascii="Arial" w:hAnsi="Arial"/>
                <w:sz w:val="22"/>
                <w:lang w:eastAsia="zh-CN"/>
              </w:rPr>
              <w:fldChar w:fldCharType="end"/>
            </w:r>
            <w:r>
              <w:rPr>
                <w:rFonts w:hint="eastAsia" w:ascii="Arial" w:hAnsi="Arial"/>
                <w:sz w:val="22"/>
                <w:lang w:eastAsia="zh-CN"/>
              </w:rPr>
              <w:t xml:space="preserve"> (the given website is wrong)</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 xml:space="preserve">EMAIL: </w:t>
            </w:r>
          </w:p>
        </w:tc>
        <w:tc>
          <w:tcPr>
            <w:tcW w:w="6419" w:type="dxa"/>
            <w:tcBorders>
              <w:top w:val="nil"/>
              <w:left w:val="nil"/>
              <w:bottom w:val="nil"/>
              <w:right w:val="nil"/>
            </w:tcBorders>
            <w:noWrap w:val="0"/>
            <w:vAlign w:val="top"/>
          </w:tcPr>
          <w:p>
            <w:pPr>
              <w:jc w:val="both"/>
              <w:rPr>
                <w:rFonts w:ascii="Arial" w:hAnsi="Arial"/>
                <w:sz w:val="22"/>
              </w:rPr>
            </w:pPr>
            <w:r>
              <w:rPr>
                <w:rFonts w:ascii="Arial" w:hAnsi="Arial"/>
                <w:sz w:val="22"/>
                <w:lang w:eastAsia="zh-CN"/>
              </w:rPr>
              <w:fldChar w:fldCharType="begin"/>
            </w:r>
            <w:r>
              <w:rPr>
                <w:rFonts w:ascii="Arial" w:hAnsi="Arial"/>
                <w:sz w:val="22"/>
                <w:lang w:eastAsia="zh-CN"/>
              </w:rPr>
              <w:instrText xml:space="preserve"> HYPERLINK "mailto:snxhchem002109@163.com" </w:instrText>
            </w:r>
            <w:r>
              <w:rPr>
                <w:rFonts w:ascii="Arial" w:hAnsi="Arial"/>
                <w:sz w:val="22"/>
                <w:lang w:eastAsia="zh-CN"/>
              </w:rPr>
              <w:fldChar w:fldCharType="separate"/>
            </w:r>
            <w:r>
              <w:rPr>
                <w:rStyle w:val="23"/>
                <w:rFonts w:ascii="Arial" w:hAnsi="Arial"/>
                <w:sz w:val="22"/>
                <w:lang w:eastAsia="zh-CN"/>
              </w:rPr>
              <w:t>snxhchem002109@163.com</w:t>
            </w:r>
            <w:r>
              <w:rPr>
                <w:rFonts w:ascii="Arial" w:hAnsi="Arial"/>
                <w:sz w:val="22"/>
                <w:lang w:eastAsia="zh-CN"/>
              </w:rPr>
              <w:fldChar w:fldCharType="end"/>
            </w:r>
            <w:r>
              <w:rPr>
                <w:rFonts w:hint="eastAsia" w:ascii="Arial" w:hAnsi="Arial"/>
                <w:sz w:val="22"/>
                <w:lang w:eastAsia="zh-CN"/>
              </w:rPr>
              <w:t xml:space="preserve"> </w:t>
            </w:r>
            <w:r>
              <w:rPr>
                <w:rFonts w:ascii="Arial" w:hAnsi="Arial"/>
                <w:sz w:val="22"/>
                <w:lang w:eastAsia="zh-CN"/>
              </w:rPr>
              <w:t xml:space="preserve"> </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CHANGE OF NAME:</w:t>
            </w:r>
          </w:p>
        </w:tc>
        <w:tc>
          <w:tcPr>
            <w:tcW w:w="6419" w:type="dxa"/>
            <w:tcBorders>
              <w:top w:val="nil"/>
              <w:left w:val="nil"/>
              <w:bottom w:val="nil"/>
              <w:right w:val="nil"/>
            </w:tcBorders>
            <w:noWrap w:val="0"/>
            <w:vAlign w:val="top"/>
          </w:tcPr>
          <w:p>
            <w:pPr>
              <w:jc w:val="both"/>
              <w:rPr>
                <w:rFonts w:ascii="Arial" w:hAnsi="Arial"/>
                <w:sz w:val="22"/>
              </w:rPr>
            </w:pPr>
            <w:r>
              <w:rPr>
                <w:rFonts w:hint="eastAsia" w:ascii="Arial" w:hAnsi="Arial"/>
                <w:sz w:val="22"/>
                <w:lang w:eastAsia="zh-CN"/>
              </w:rPr>
              <w:t>N/A</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noWrap w:val="0"/>
            <w:vAlign w:val="top"/>
          </w:tcPr>
          <w:p>
            <w:pPr>
              <w:jc w:val="both"/>
              <w:rPr>
                <w:rFonts w:ascii="Arial" w:hAnsi="Arial"/>
                <w:sz w:val="22"/>
              </w:rPr>
            </w:pPr>
            <w:r>
              <w:rPr>
                <w:rFonts w:ascii="Arial" w:hAnsi="Arial"/>
                <w:b/>
                <w:sz w:val="22"/>
              </w:rPr>
              <w:t>FINANCIAL YEAR END Date:</w:t>
            </w:r>
          </w:p>
        </w:tc>
        <w:tc>
          <w:tcPr>
            <w:tcW w:w="6419" w:type="dxa"/>
            <w:noWrap w:val="0"/>
            <w:vAlign w:val="top"/>
          </w:tcPr>
          <w:p>
            <w:pPr>
              <w:jc w:val="both"/>
              <w:rPr>
                <w:rFonts w:hint="eastAsia" w:ascii="Arial" w:hAnsi="Arial"/>
                <w:sz w:val="22"/>
                <w:lang w:eastAsia="zh-CN"/>
              </w:rPr>
            </w:pPr>
            <w:r>
              <w:rPr>
                <w:rFonts w:ascii="Arial" w:hAnsi="Arial"/>
                <w:sz w:val="22"/>
                <w:lang w:eastAsia="zh-CN"/>
              </w:rPr>
              <w:t>3</w:t>
            </w:r>
            <w:r>
              <w:rPr>
                <w:rFonts w:hint="eastAsia" w:ascii="Arial" w:hAnsi="Arial"/>
                <w:sz w:val="22"/>
                <w:lang w:eastAsia="zh-CN"/>
              </w:rPr>
              <w:t>0</w:t>
            </w:r>
            <w:r>
              <w:rPr>
                <w:rFonts w:hint="eastAsia" w:ascii="Arial" w:hAnsi="Arial"/>
                <w:sz w:val="22"/>
                <w:vertAlign w:val="superscript"/>
                <w:lang w:eastAsia="zh-CN"/>
              </w:rPr>
              <w:t>th</w:t>
            </w:r>
            <w:r>
              <w:rPr>
                <w:rFonts w:hint="eastAsia" w:ascii="Arial" w:hAnsi="Arial"/>
                <w:sz w:val="22"/>
                <w:lang w:eastAsia="zh-CN"/>
              </w:rPr>
              <w:t xml:space="preserve"> </w:t>
            </w:r>
            <w:r>
              <w:rPr>
                <w:rFonts w:ascii="Arial" w:hAnsi="Arial"/>
                <w:sz w:val="22"/>
                <w:lang w:eastAsia="zh-CN"/>
              </w:rPr>
              <w:t>of</w:t>
            </w:r>
            <w:r>
              <w:rPr>
                <w:rFonts w:hint="eastAsia" w:ascii="Arial" w:hAnsi="Arial"/>
                <w:sz w:val="22"/>
                <w:lang w:eastAsia="zh-CN"/>
              </w:rPr>
              <w:t xml:space="preserve"> June, 2016</w:t>
            </w:r>
          </w:p>
        </w:tc>
      </w:tr>
      <w:tr>
        <w:tblPrEx>
          <w:tblLayout w:type="fixed"/>
          <w:tblCellMar>
            <w:top w:w="0" w:type="dxa"/>
            <w:left w:w="108" w:type="dxa"/>
            <w:bottom w:w="0" w:type="dxa"/>
            <w:right w:w="108" w:type="dxa"/>
          </w:tblCellMar>
        </w:tblPrEx>
        <w:tc>
          <w:tcPr>
            <w:tcW w:w="4219" w:type="dxa"/>
            <w:noWrap w:val="0"/>
            <w:vAlign w:val="top"/>
          </w:tcPr>
          <w:p>
            <w:pPr>
              <w:jc w:val="both"/>
              <w:rPr>
                <w:rFonts w:ascii="Arial" w:hAnsi="Arial"/>
                <w:b/>
                <w:sz w:val="22"/>
              </w:rPr>
            </w:pPr>
          </w:p>
        </w:tc>
        <w:tc>
          <w:tcPr>
            <w:tcW w:w="6419" w:type="dxa"/>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noWrap w:val="0"/>
            <w:vAlign w:val="top"/>
          </w:tcPr>
          <w:p>
            <w:pPr>
              <w:jc w:val="both"/>
              <w:rPr>
                <w:rFonts w:ascii="Arial" w:hAnsi="Arial"/>
                <w:b/>
                <w:sz w:val="22"/>
              </w:rPr>
            </w:pPr>
            <w:r>
              <w:rPr>
                <w:rFonts w:ascii="Arial" w:hAnsi="Arial"/>
                <w:b/>
                <w:sz w:val="22"/>
              </w:rPr>
              <w:t>FINANCIALS:</w:t>
            </w:r>
          </w:p>
        </w:tc>
        <w:tc>
          <w:tcPr>
            <w:tcW w:w="6419" w:type="dxa"/>
            <w:noWrap w:val="0"/>
            <w:vAlign w:val="top"/>
          </w:tcPr>
          <w:p>
            <w:pPr>
              <w:jc w:val="both"/>
              <w:rPr>
                <w:rFonts w:ascii="Arial" w:hAnsi="Arial"/>
                <w:i/>
                <w:sz w:val="22"/>
              </w:rPr>
            </w:pPr>
            <w:r>
              <w:rPr>
                <w:rFonts w:ascii="Arial" w:hAnsi="Arial"/>
                <w:color w:val="000000"/>
                <w:sz w:val="22"/>
              </w:rPr>
              <w:t>See below</w:t>
            </w:r>
          </w:p>
        </w:tc>
      </w:tr>
      <w:tr>
        <w:tblPrEx>
          <w:tblLayout w:type="fixed"/>
          <w:tblCellMar>
            <w:top w:w="0" w:type="dxa"/>
            <w:left w:w="108" w:type="dxa"/>
            <w:bottom w:w="0" w:type="dxa"/>
            <w:right w:w="108" w:type="dxa"/>
          </w:tblCellMar>
        </w:tblPrEx>
        <w:tc>
          <w:tcPr>
            <w:tcW w:w="4219" w:type="dxa"/>
            <w:noWrap w:val="0"/>
            <w:vAlign w:val="top"/>
          </w:tcPr>
          <w:p>
            <w:pPr>
              <w:jc w:val="both"/>
              <w:rPr>
                <w:rFonts w:ascii="Arial" w:hAnsi="Arial"/>
                <w:b/>
                <w:sz w:val="22"/>
              </w:rPr>
            </w:pPr>
          </w:p>
        </w:tc>
        <w:tc>
          <w:tcPr>
            <w:tcW w:w="6419" w:type="dxa"/>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AUDITORS:</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ascii="Arial" w:hAnsi="Arial"/>
                <w:sz w:val="22"/>
              </w:rPr>
              <w:t>BDO China Shu Lun Pan Certified Public Accountants LLP</w:t>
            </w:r>
            <w:r>
              <w:rPr>
                <w:rFonts w:hint="eastAsia" w:ascii="Arial" w:hAnsi="Arial"/>
                <w:sz w:val="22"/>
                <w:lang w:eastAsia="zh-CN"/>
              </w:rPr>
              <w:t xml:space="preserve"> (Yr 2015 </w:t>
            </w:r>
            <w:r>
              <w:rPr>
                <w:rFonts w:ascii="Arial" w:hAnsi="Arial"/>
                <w:sz w:val="22"/>
                <w:lang w:eastAsia="zh-CN"/>
              </w:rPr>
              <w:t>annual</w:t>
            </w:r>
            <w:r>
              <w:rPr>
                <w:rFonts w:hint="eastAsia" w:ascii="Arial" w:hAnsi="Arial"/>
                <w:sz w:val="22"/>
                <w:lang w:eastAsia="zh-CN"/>
              </w:rPr>
              <w:t xml:space="preserve"> reports)</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TYPE OF BUSINESS:</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hint="eastAsia" w:ascii="Arial" w:hAnsi="Arial"/>
                <w:sz w:val="22"/>
                <w:lang w:eastAsia="zh-CN"/>
              </w:rPr>
              <w:t>D</w:t>
            </w:r>
            <w:r>
              <w:rPr>
                <w:rFonts w:ascii="Arial" w:hAnsi="Arial"/>
                <w:sz w:val="22"/>
                <w:lang w:eastAsia="zh-CN"/>
              </w:rPr>
              <w:t>evelopment, production and sales</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SALES:</w:t>
            </w:r>
          </w:p>
        </w:tc>
        <w:tc>
          <w:tcPr>
            <w:tcW w:w="6419" w:type="dxa"/>
            <w:tcBorders>
              <w:top w:val="nil"/>
              <w:left w:val="nil"/>
              <w:bottom w:val="nil"/>
              <w:right w:val="nil"/>
            </w:tcBorders>
            <w:noWrap w:val="0"/>
            <w:vAlign w:val="top"/>
          </w:tcPr>
          <w:p>
            <w:pPr>
              <w:jc w:val="both"/>
              <w:rPr>
                <w:rFonts w:ascii="Arial" w:hAnsi="Arial"/>
                <w:sz w:val="22"/>
              </w:rPr>
            </w:pPr>
            <w:r>
              <w:rPr>
                <w:rFonts w:hint="eastAsia" w:ascii="Arial" w:hAnsi="Arial"/>
                <w:sz w:val="22"/>
                <w:lang w:eastAsia="zh-CN"/>
              </w:rPr>
              <w:t>CNY</w:t>
            </w:r>
            <w:r>
              <w:rPr>
                <w:rFonts w:hint="eastAsia" w:ascii="Arial" w:hAnsi="Arial"/>
                <w:color w:val="FF0000"/>
                <w:sz w:val="22"/>
                <w:lang w:eastAsia="zh-CN"/>
              </w:rPr>
              <w:t xml:space="preserve"> </w:t>
            </w:r>
            <w:r>
              <w:rPr>
                <w:rFonts w:hint="eastAsia" w:ascii="Arial" w:hAnsi="Arial" w:cs="Arial"/>
                <w:color w:val="000000"/>
                <w:sz w:val="22"/>
                <w:szCs w:val="22"/>
                <w:lang w:eastAsia="zh-CN"/>
              </w:rPr>
              <w:t>413</w:t>
            </w:r>
            <w:r>
              <w:rPr>
                <w:rFonts w:hint="eastAsia" w:ascii="Arial" w:hAnsi="Arial" w:cs="Arial"/>
                <w:sz w:val="22"/>
                <w:szCs w:val="22"/>
                <w:lang w:eastAsia="zh-CN"/>
              </w:rPr>
              <w:t>,804,000</w:t>
            </w:r>
            <w:r>
              <w:rPr>
                <w:rFonts w:hint="eastAsia" w:ascii="Arial" w:hAnsi="Arial"/>
                <w:sz w:val="22"/>
                <w:lang w:eastAsia="zh-CN"/>
              </w:rPr>
              <w:t xml:space="preserve"> (</w:t>
            </w:r>
            <w:r>
              <w:rPr>
                <w:rFonts w:ascii="Arial" w:hAnsi="Arial"/>
                <w:sz w:val="22"/>
                <w:lang w:eastAsia="zh-CN"/>
              </w:rPr>
              <w:t xml:space="preserve">Consolidated, </w:t>
            </w:r>
            <w:r>
              <w:rPr>
                <w:rFonts w:ascii="Arial" w:hAnsi="Arial"/>
                <w:sz w:val="22"/>
              </w:rPr>
              <w:t xml:space="preserve">Jan. 1 </w:t>
            </w:r>
            <w:r>
              <w:rPr>
                <w:rFonts w:hint="eastAsia" w:ascii="Arial" w:hAnsi="Arial"/>
                <w:sz w:val="22"/>
                <w:lang w:eastAsia="zh-CN"/>
              </w:rPr>
              <w:t>t</w:t>
            </w:r>
            <w:r>
              <w:rPr>
                <w:rFonts w:ascii="Arial" w:hAnsi="Arial"/>
                <w:sz w:val="22"/>
              </w:rPr>
              <w:t xml:space="preserve">o </w:t>
            </w:r>
            <w:r>
              <w:rPr>
                <w:rFonts w:hint="eastAsia" w:ascii="Arial" w:hAnsi="Arial"/>
                <w:sz w:val="22"/>
                <w:lang w:eastAsia="zh-CN"/>
              </w:rPr>
              <w:t>Jun</w:t>
            </w:r>
            <w:r>
              <w:rPr>
                <w:rFonts w:ascii="Arial" w:hAnsi="Arial"/>
                <w:sz w:val="22"/>
              </w:rPr>
              <w:t>. 30</w:t>
            </w:r>
            <w:r>
              <w:rPr>
                <w:rFonts w:hint="eastAsia" w:ascii="Arial" w:hAnsi="Arial"/>
                <w:sz w:val="22"/>
                <w:lang w:eastAsia="zh-CN"/>
              </w:rPr>
              <w:t>, 2016)</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PAYMENTS:</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ascii="Arial" w:hAnsi="Arial"/>
                <w:sz w:val="22"/>
                <w:lang w:eastAsia="zh-CN"/>
              </w:rPr>
              <w:t>AVERAGE</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LEGAL ACTIONS / DEFAULTS:</w:t>
            </w:r>
          </w:p>
        </w:tc>
        <w:tc>
          <w:tcPr>
            <w:tcW w:w="6419" w:type="dxa"/>
            <w:tcBorders>
              <w:top w:val="nil"/>
              <w:left w:val="nil"/>
              <w:bottom w:val="nil"/>
              <w:right w:val="nil"/>
            </w:tcBorders>
            <w:noWrap w:val="0"/>
            <w:vAlign w:val="top"/>
          </w:tcPr>
          <w:p>
            <w:pPr>
              <w:jc w:val="both"/>
              <w:rPr>
                <w:rFonts w:ascii="Arial" w:hAnsi="Arial"/>
                <w:sz w:val="22"/>
              </w:rPr>
            </w:pPr>
            <w:r>
              <w:rPr>
                <w:rFonts w:ascii="Arial" w:hAnsi="Arial"/>
                <w:sz w:val="22"/>
              </w:rPr>
              <w:t>Nil recorded</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EMPLOYEES:</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hint="eastAsia" w:ascii="Arial" w:hAnsi="Arial" w:cs="Arial"/>
                <w:sz w:val="22"/>
                <w:lang w:eastAsia="zh-CN"/>
              </w:rPr>
              <w:t>1,104 (including subsidiaries)</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i/>
                <w:sz w:val="22"/>
                <w:szCs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BANK:</w:t>
            </w:r>
          </w:p>
        </w:tc>
        <w:tc>
          <w:tcPr>
            <w:tcW w:w="6419" w:type="dxa"/>
            <w:tcBorders>
              <w:top w:val="nil"/>
              <w:left w:val="nil"/>
              <w:bottom w:val="nil"/>
              <w:right w:val="nil"/>
            </w:tcBorders>
            <w:noWrap w:val="0"/>
            <w:vAlign w:val="top"/>
          </w:tcPr>
          <w:p>
            <w:pPr>
              <w:jc w:val="both"/>
              <w:rPr>
                <w:rFonts w:hint="eastAsia" w:ascii="Arial" w:hAnsi="Arial"/>
                <w:sz w:val="22"/>
                <w:lang w:val="en-US" w:eastAsia="zh-CN"/>
              </w:rPr>
            </w:pPr>
            <w:r>
              <w:rPr>
                <w:rFonts w:hint="eastAsia" w:ascii="Arial" w:hAnsi="Arial"/>
                <w:sz w:val="22"/>
                <w:lang w:eastAsia="zh-CN"/>
              </w:rPr>
              <w:t>N/A</w:t>
            </w:r>
          </w:p>
        </w:tc>
      </w:tr>
    </w:tbl>
    <w:p>
      <w:pPr>
        <w:rPr>
          <w:rFonts w:hint="eastAsia" w:ascii="Arial" w:hAnsi="Arial"/>
          <w:b/>
          <w:sz w:val="22"/>
          <w:lang w:eastAsia="zh-CN"/>
        </w:rPr>
      </w:pPr>
    </w:p>
    <w:tbl>
      <w:tblPr>
        <w:tblStyle w:val="24"/>
        <w:tblW w:w="10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92"/>
        <w:gridCol w:w="6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rPr>
            </w:pPr>
            <w:r>
              <w:rPr>
                <w:rFonts w:ascii="Arial" w:hAnsi="Arial"/>
                <w:b/>
                <w:sz w:val="22"/>
              </w:rPr>
              <w:t xml:space="preserve">RELATED COMPANIES: - </w:t>
            </w: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rPr>
            </w:pPr>
            <w:r>
              <w:rPr>
                <w:rFonts w:ascii="Arial" w:hAnsi="Arial"/>
                <w:b/>
                <w:sz w:val="22"/>
              </w:rPr>
              <w:t>DIRECT PARENT COMPANY:</w:t>
            </w: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sz w:val="22"/>
              </w:rPr>
            </w:pPr>
            <w:r>
              <w:rPr>
                <w:rFonts w:ascii="Arial" w:hAnsi="Arial"/>
                <w:sz w:val="22"/>
              </w:rPr>
              <w:t>Shaanxi Xinghua Group Co., Ltd.</w:t>
            </w:r>
            <w:r>
              <w:rPr>
                <w:rFonts w:hint="eastAsia"/>
              </w:rPr>
              <w:t xml:space="preserve"> </w:t>
            </w:r>
            <w:r>
              <w:rPr>
                <w:rFonts w:hint="eastAsia" w:ascii="Arial" w:hAnsi="Arial"/>
                <w:sz w:val="22"/>
              </w:rPr>
              <w:t>陕西兴化集团有限责任公司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rPr>
            </w:pP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rPr>
            </w:pPr>
            <w:r>
              <w:rPr>
                <w:rFonts w:ascii="Arial" w:hAnsi="Arial"/>
                <w:b/>
                <w:sz w:val="22"/>
              </w:rPr>
              <w:t>ULTIMATE PARENT COMPANY:</w:t>
            </w:r>
            <w:r>
              <w:rPr>
                <w:rFonts w:ascii="Arial" w:hAnsi="Arial"/>
                <w:b/>
                <w:sz w:val="22"/>
              </w:rPr>
              <w:tab/>
            </w: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ascii="Arial" w:hAnsi="Arial"/>
                <w:sz w:val="22"/>
                <w:lang w:eastAsia="zh-CN"/>
              </w:rPr>
              <w:t>Shaanxi Yanchang Petroleum (Group) Co., Ltd.</w:t>
            </w:r>
            <w:r>
              <w:rPr>
                <w:rFonts w:hint="eastAsia" w:ascii="Arial" w:hAnsi="Arial"/>
                <w:sz w:val="22"/>
                <w:lang w:eastAsia="zh-CN"/>
              </w:rPr>
              <w:t>陕西延长石油（集团）有限责任公司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rPr>
            </w:pP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rPr>
            </w:pPr>
            <w:r>
              <w:rPr>
                <w:rFonts w:ascii="Arial" w:hAnsi="Arial"/>
                <w:b/>
                <w:sz w:val="22"/>
              </w:rPr>
              <w:t>SUBSIDIARIES:</w:t>
            </w: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ascii="Arial" w:hAnsi="Arial"/>
                <w:sz w:val="22"/>
                <w:lang w:eastAsia="zh-CN"/>
              </w:rPr>
              <w:t>Shaanxi Xingfu Fertilizer Co., Ltd.</w:t>
            </w:r>
            <w:r>
              <w:rPr>
                <w:rFonts w:hint="eastAsia" w:ascii="Arial" w:hAnsi="Arial"/>
                <w:sz w:val="22"/>
                <w:lang w:eastAsia="zh-CN"/>
              </w:rPr>
              <w:t xml:space="preserve"> 陕西兴福肥业有限责任公司</w:t>
            </w:r>
          </w:p>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ascii="Arial" w:hAnsi="Arial"/>
                <w:sz w:val="22"/>
                <w:lang w:eastAsia="zh-CN"/>
              </w:rPr>
              <w:t xml:space="preserve">Xinghua </w:t>
            </w:r>
            <w:r>
              <w:rPr>
                <w:rFonts w:hint="eastAsia" w:ascii="Arial" w:hAnsi="Arial"/>
                <w:sz w:val="22"/>
                <w:lang w:eastAsia="zh-CN"/>
              </w:rPr>
              <w:t>S</w:t>
            </w:r>
            <w:r>
              <w:rPr>
                <w:rFonts w:ascii="Arial" w:hAnsi="Arial"/>
                <w:sz w:val="22"/>
                <w:lang w:eastAsia="zh-CN"/>
              </w:rPr>
              <w:t>hares (Jiangxi) Chemical Co., Ltd.</w:t>
            </w:r>
            <w:r>
              <w:rPr>
                <w:rFonts w:hint="eastAsia" w:ascii="Arial" w:hAnsi="Arial"/>
                <w:sz w:val="22"/>
                <w:lang w:eastAsia="zh-CN"/>
              </w:rPr>
              <w:t xml:space="preserve"> (literal translation)</w:t>
            </w:r>
            <w:r>
              <w:rPr>
                <w:rFonts w:hint="eastAsia"/>
              </w:rPr>
              <w:t xml:space="preserve"> </w:t>
            </w:r>
            <w:r>
              <w:rPr>
                <w:rFonts w:hint="eastAsia" w:ascii="Arial" w:hAnsi="Arial"/>
                <w:sz w:val="22"/>
                <w:lang w:eastAsia="zh-CN"/>
              </w:rPr>
              <w:t>兴化股份（江西）化工有限公司</w:t>
            </w:r>
          </w:p>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ascii="Arial" w:hAnsi="Arial"/>
                <w:sz w:val="22"/>
              </w:rPr>
              <w:t>Shaanxi Xinghua Chemistry Co</w:t>
            </w:r>
            <w:r>
              <w:rPr>
                <w:rFonts w:hint="eastAsia" w:ascii="Arial" w:hAnsi="Arial"/>
                <w:sz w:val="22"/>
              </w:rPr>
              <w:t>.,</w:t>
            </w:r>
            <w:r>
              <w:rPr>
                <w:rFonts w:ascii="Arial" w:hAnsi="Arial"/>
                <w:sz w:val="22"/>
              </w:rPr>
              <w:t xml:space="preserve"> Ltd</w:t>
            </w:r>
            <w:r>
              <w:rPr>
                <w:rFonts w:hint="eastAsia" w:ascii="Arial" w:hAnsi="Arial"/>
                <w:sz w:val="22"/>
              </w:rPr>
              <w:t>.</w:t>
            </w:r>
            <w:r>
              <w:rPr>
                <w:rFonts w:hint="eastAsia" w:ascii="Arial" w:hAnsi="Arial"/>
                <w:sz w:val="22"/>
                <w:lang w:eastAsia="zh-CN"/>
              </w:rPr>
              <w:t xml:space="preserve"> Shandong Sales Branch陕西兴化化学股份有限公司山东销售分公司</w:t>
            </w:r>
          </w:p>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ascii="Arial" w:hAnsi="Arial"/>
                <w:sz w:val="22"/>
              </w:rPr>
              <w:t>Shaanxi Xinghua Chemistry Co</w:t>
            </w:r>
            <w:r>
              <w:rPr>
                <w:rFonts w:hint="eastAsia" w:ascii="Arial" w:hAnsi="Arial"/>
                <w:sz w:val="22"/>
              </w:rPr>
              <w:t>.,</w:t>
            </w:r>
            <w:r>
              <w:rPr>
                <w:rFonts w:ascii="Arial" w:hAnsi="Arial"/>
                <w:sz w:val="22"/>
              </w:rPr>
              <w:t xml:space="preserve"> Ltd</w:t>
            </w:r>
            <w:r>
              <w:rPr>
                <w:rFonts w:hint="eastAsia" w:ascii="Arial" w:hAnsi="Arial"/>
                <w:sz w:val="22"/>
              </w:rPr>
              <w:t>.</w:t>
            </w:r>
            <w:r>
              <w:rPr>
                <w:rFonts w:hint="eastAsia" w:ascii="Arial" w:hAnsi="Arial"/>
                <w:sz w:val="22"/>
                <w:lang w:eastAsia="zh-CN"/>
              </w:rPr>
              <w:t xml:space="preserve"> Shenyang Sales Company陕西兴化化学股份有限公司沈阳销售公司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lang w:eastAsia="zh-CN"/>
              </w:rPr>
            </w:pP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sz w:val="22"/>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rPr>
            </w:pPr>
            <w:r>
              <w:rPr>
                <w:rFonts w:ascii="Arial" w:hAnsi="Arial"/>
                <w:b/>
                <w:sz w:val="22"/>
              </w:rPr>
              <w:t>SISTER COMPANIES:</w:t>
            </w: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ascii="Arial" w:hAnsi="Arial"/>
                <w:sz w:val="22"/>
                <w:lang w:eastAsia="zh-CN"/>
              </w:rPr>
              <w:t xml:space="preserve">Shaanxi Xinghua </w:t>
            </w:r>
            <w:r>
              <w:rPr>
                <w:rFonts w:hint="eastAsia" w:ascii="Arial" w:hAnsi="Arial"/>
                <w:sz w:val="22"/>
                <w:lang w:eastAsia="zh-CN"/>
              </w:rPr>
              <w:t>Xinke</w:t>
            </w:r>
            <w:r>
              <w:rPr>
                <w:rFonts w:ascii="Arial" w:hAnsi="Arial"/>
                <w:sz w:val="22"/>
                <w:lang w:eastAsia="zh-CN"/>
              </w:rPr>
              <w:t xml:space="preserve"> </w:t>
            </w:r>
            <w:r>
              <w:rPr>
                <w:rFonts w:hint="eastAsia" w:ascii="Arial" w:hAnsi="Arial"/>
                <w:sz w:val="22"/>
                <w:lang w:eastAsia="zh-CN"/>
              </w:rPr>
              <w:t>G</w:t>
            </w:r>
            <w:r>
              <w:rPr>
                <w:rFonts w:ascii="Arial" w:hAnsi="Arial"/>
                <w:sz w:val="22"/>
                <w:lang w:eastAsia="zh-CN"/>
              </w:rPr>
              <w:t>as Co., Ltd.</w:t>
            </w:r>
            <w:r>
              <w:rPr>
                <w:rFonts w:hint="eastAsia" w:ascii="Arial" w:hAnsi="Arial"/>
                <w:sz w:val="22"/>
              </w:rPr>
              <w:t xml:space="preserve"> </w:t>
            </w:r>
            <w:r>
              <w:rPr>
                <w:rFonts w:hint="eastAsia" w:ascii="Arial" w:hAnsi="Arial"/>
                <w:sz w:val="22"/>
                <w:lang w:eastAsia="zh-CN"/>
              </w:rPr>
              <w:t xml:space="preserve"> (in Chinese pinyin) 陕西兴化新科气体有限责任公司</w:t>
            </w:r>
          </w:p>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ascii="Arial" w:hAnsi="Arial"/>
                <w:sz w:val="22"/>
                <w:lang w:eastAsia="zh-CN"/>
              </w:rPr>
              <w:t>Shaanxi Xinghua</w:t>
            </w:r>
            <w:r>
              <w:t xml:space="preserve"> </w:t>
            </w:r>
            <w:r>
              <w:rPr>
                <w:rFonts w:ascii="Arial" w:hAnsi="Arial"/>
                <w:sz w:val="22"/>
                <w:lang w:eastAsia="zh-CN"/>
              </w:rPr>
              <w:t>Instrument Installation Co., Ltd.</w:t>
            </w:r>
            <w:r>
              <w:rPr>
                <w:rFonts w:hint="eastAsia" w:ascii="Arial" w:hAnsi="Arial"/>
                <w:sz w:val="22"/>
                <w:lang w:eastAsia="zh-CN"/>
              </w:rPr>
              <w:t xml:space="preserve"> (literal translation) 陕西省兴化仪表安装有限责任公司</w:t>
            </w:r>
          </w:p>
        </w:tc>
      </w:tr>
    </w:tbl>
    <w:p>
      <w:pPr>
        <w:rPr>
          <w:rFonts w:hint="eastAsia" w:ascii="Arial" w:hAnsi="Arial"/>
          <w:b/>
          <w:sz w:val="22"/>
          <w:lang w:eastAsia="zh-CN"/>
        </w:rPr>
      </w:pPr>
    </w:p>
    <w:p>
      <w:pPr>
        <w:rPr>
          <w:rFonts w:hint="eastAsia" w:ascii="Arial" w:hAnsi="Arial"/>
          <w:b/>
          <w:sz w:val="22"/>
          <w:lang w:eastAsia="zh-CN"/>
        </w:rPr>
      </w:pPr>
    </w:p>
    <w:p>
      <w:pPr>
        <w:rPr>
          <w:rFonts w:ascii="Arial" w:hAnsi="Arial"/>
          <w:b/>
          <w:sz w:val="22"/>
        </w:rPr>
      </w:pPr>
      <w:r>
        <w:rPr>
          <w:rFonts w:ascii="Arial" w:hAnsi="Arial"/>
          <w:b/>
          <w:sz w:val="22"/>
        </w:rPr>
        <w:t xml:space="preserve">OPERATIONS: </w:t>
      </w:r>
    </w:p>
    <w:p>
      <w:pPr>
        <w:rPr>
          <w:rFonts w:ascii="Arial" w:hAnsi="Arial"/>
          <w:b/>
          <w:sz w:val="22"/>
        </w:rPr>
      </w:pPr>
    </w:p>
    <w:p>
      <w:pPr>
        <w:rPr>
          <w:rFonts w:ascii="Arial" w:hAnsi="Arial"/>
          <w:b/>
          <w:sz w:val="22"/>
        </w:rPr>
      </w:pPr>
      <w:r>
        <w:rPr>
          <w:rFonts w:ascii="Arial" w:hAnsi="Arial"/>
          <w:b/>
          <w:sz w:val="22"/>
        </w:rPr>
        <w:t>General:</w:t>
      </w:r>
    </w:p>
    <w:p>
      <w:pPr>
        <w:rPr>
          <w:rFonts w:hint="eastAsia" w:ascii="Arial" w:hAnsi="Arial"/>
          <w:b/>
          <w:sz w:val="22"/>
          <w:lang w:eastAsia="zh-CN"/>
        </w:rPr>
      </w:pPr>
    </w:p>
    <w:p>
      <w:pPr>
        <w:rPr>
          <w:rFonts w:hint="eastAsia" w:ascii="Arial" w:hAnsi="Arial"/>
          <w:sz w:val="22"/>
          <w:lang w:eastAsia="zh-CN"/>
        </w:rPr>
      </w:pPr>
      <w:r>
        <w:rPr>
          <w:rFonts w:ascii="Arial" w:hAnsi="Arial"/>
          <w:sz w:val="22"/>
          <w:lang w:eastAsia="zh-CN"/>
        </w:rPr>
        <w:t>SC is currently operating at the above stated address, and this address houses its operating office</w:t>
      </w:r>
      <w:r>
        <w:rPr>
          <w:rFonts w:hint="eastAsia" w:ascii="Arial" w:hAnsi="Arial"/>
          <w:sz w:val="22"/>
          <w:lang w:eastAsia="zh-CN"/>
        </w:rPr>
        <w:t xml:space="preserve"> and factory </w:t>
      </w:r>
      <w:r>
        <w:rPr>
          <w:rFonts w:ascii="Arial" w:hAnsi="Arial"/>
          <w:sz w:val="22"/>
          <w:lang w:eastAsia="zh-CN"/>
        </w:rPr>
        <w:t>in</w:t>
      </w:r>
      <w:r>
        <w:rPr>
          <w:rFonts w:hint="eastAsia" w:ascii="Arial" w:hAnsi="Arial"/>
          <w:sz w:val="22"/>
          <w:lang w:eastAsia="zh-CN"/>
        </w:rPr>
        <w:t xml:space="preserve"> Xingping.</w:t>
      </w:r>
      <w:r>
        <w:rPr>
          <w:rFonts w:ascii="Arial" w:hAnsi="Arial"/>
          <w:sz w:val="22"/>
          <w:lang w:eastAsia="zh-CN"/>
        </w:rPr>
        <w:t xml:space="preserve"> Detailed premise information is not available at present.</w:t>
      </w:r>
    </w:p>
    <w:p>
      <w:pPr>
        <w:rPr>
          <w:rFonts w:hint="eastAsia" w:ascii="Arial" w:hAnsi="Arial"/>
          <w:sz w:val="22"/>
          <w:lang w:eastAsia="zh-CN"/>
        </w:rPr>
      </w:pPr>
    </w:p>
    <w:p>
      <w:pPr>
        <w:tabs>
          <w:tab w:val="left" w:pos="3600"/>
        </w:tabs>
        <w:jc w:val="both"/>
        <w:rPr>
          <w:rFonts w:ascii="Arial" w:hAnsi="Arial"/>
          <w:b/>
          <w:sz w:val="22"/>
        </w:rPr>
      </w:pPr>
      <w:r>
        <w:rPr>
          <w:rFonts w:ascii="Arial" w:hAnsi="Arial"/>
          <w:b/>
          <w:sz w:val="22"/>
        </w:rPr>
        <w:t>BACKGROUND:</w:t>
      </w:r>
    </w:p>
    <w:p>
      <w:pPr>
        <w:tabs>
          <w:tab w:val="left" w:pos="3600"/>
        </w:tabs>
        <w:jc w:val="both"/>
        <w:rPr>
          <w:rFonts w:ascii="Arial" w:hAnsi="Arial"/>
          <w:sz w:val="22"/>
        </w:rPr>
      </w:pPr>
      <w:r>
        <w:rPr>
          <w:rFonts w:ascii="Arial" w:hAnsi="Arial"/>
          <w:sz w:val="22"/>
        </w:rPr>
        <w:t xml:space="preserve"> </w:t>
      </w:r>
    </w:p>
    <w:p>
      <w:pPr>
        <w:tabs>
          <w:tab w:val="left" w:pos="3600"/>
        </w:tabs>
        <w:jc w:val="both"/>
        <w:rPr>
          <w:rFonts w:hint="eastAsia" w:ascii="Arial" w:hAnsi="Arial"/>
          <w:color w:val="000000"/>
          <w:sz w:val="22"/>
          <w:lang w:eastAsia="zh-CN"/>
        </w:rPr>
      </w:pPr>
      <w:r>
        <w:rPr>
          <w:rFonts w:ascii="Arial" w:hAnsi="Arial"/>
          <w:sz w:val="22"/>
        </w:rPr>
        <w:t xml:space="preserve">The subject was incorporated </w:t>
      </w:r>
      <w:r>
        <w:rPr>
          <w:rFonts w:hint="eastAsia" w:ascii="Arial" w:hAnsi="Arial"/>
          <w:sz w:val="22"/>
          <w:lang w:eastAsia="zh-CN"/>
        </w:rPr>
        <w:t>on</w:t>
      </w:r>
      <w:r>
        <w:rPr>
          <w:rFonts w:ascii="Arial" w:hAnsi="Arial"/>
          <w:sz w:val="22"/>
        </w:rPr>
        <w:t xml:space="preserve"> </w:t>
      </w:r>
      <w:r>
        <w:rPr>
          <w:rFonts w:hint="eastAsia" w:ascii="Arial" w:hAnsi="Arial"/>
          <w:sz w:val="22"/>
          <w:lang w:eastAsia="zh-CN"/>
        </w:rPr>
        <w:t>Aug. 29, 1997</w:t>
      </w:r>
      <w:r>
        <w:rPr>
          <w:rFonts w:ascii="Arial" w:hAnsi="Arial"/>
          <w:sz w:val="22"/>
        </w:rPr>
        <w:t>, being a shares limited company</w:t>
      </w:r>
      <w:r>
        <w:rPr>
          <w:rFonts w:ascii="Arial" w:hAnsi="Arial"/>
          <w:color w:val="000000"/>
          <w:sz w:val="22"/>
        </w:rPr>
        <w:t>.</w:t>
      </w:r>
    </w:p>
    <w:p>
      <w:pPr>
        <w:tabs>
          <w:tab w:val="left" w:pos="3600"/>
        </w:tabs>
        <w:jc w:val="both"/>
        <w:rPr>
          <w:rFonts w:hint="eastAsia" w:ascii="Arial" w:hAnsi="Arial"/>
          <w:sz w:val="22"/>
          <w:lang w:eastAsia="zh-CN"/>
        </w:rPr>
      </w:pPr>
    </w:p>
    <w:p>
      <w:pPr>
        <w:jc w:val="both"/>
        <w:rPr>
          <w:rFonts w:ascii="Arial" w:hAnsi="Arial" w:cs="Arial"/>
          <w:b/>
          <w:sz w:val="22"/>
          <w:szCs w:val="22"/>
          <w:u w:val="single"/>
          <w:lang w:val="en-US"/>
        </w:rPr>
      </w:pPr>
      <w:r>
        <w:rPr>
          <w:rFonts w:ascii="Arial" w:hAnsi="Arial" w:cs="Arial"/>
          <w:b/>
          <w:sz w:val="22"/>
          <w:szCs w:val="22"/>
          <w:u w:val="single"/>
        </w:rPr>
        <w:t xml:space="preserve">Company Status: </w:t>
      </w:r>
      <w:r>
        <w:rPr>
          <w:rFonts w:ascii="Arial" w:hAnsi="Arial" w:cs="Arial"/>
          <w:b/>
          <w:sz w:val="22"/>
          <w:szCs w:val="22"/>
          <w:u w:val="single"/>
          <w:lang w:val="en-US"/>
        </w:rPr>
        <w:t>Shares limited co.</w:t>
      </w:r>
    </w:p>
    <w:p>
      <w:pPr>
        <w:tabs>
          <w:tab w:val="left" w:pos="3600"/>
        </w:tabs>
        <w:jc w:val="both"/>
        <w:rPr>
          <w:rFonts w:ascii="Arial" w:hAnsi="Arial" w:cs="Arial"/>
          <w:sz w:val="22"/>
          <w:szCs w:val="22"/>
        </w:rPr>
      </w:pPr>
      <w:r>
        <w:rPr>
          <w:rFonts w:ascii="Arial" w:hAnsi="Arial" w:cs="Arial"/>
          <w:sz w:val="22"/>
          <w:szCs w:val="22"/>
        </w:rPr>
        <w:t>This form of business in PR China is defined as a legal person. Its registered capital is divided into shares of equal par value and the co. raises capital by issuing share certificates by promotion or by public offer. Shareholders bear limited liability to the extent of shareholding, and the co. is liable for its debts only to the extent of its total assets. The co has independent property of legal person and enjoys property rights of legal person. The characteristics of the shares limited co. are as follows:</w:t>
      </w:r>
    </w:p>
    <w:p>
      <w:pPr>
        <w:tabs>
          <w:tab w:val="left" w:pos="3600"/>
        </w:tabs>
        <w:jc w:val="both"/>
        <w:rPr>
          <w:rFonts w:ascii="Arial" w:hAnsi="Arial" w:cs="Arial"/>
          <w:sz w:val="22"/>
          <w:szCs w:val="22"/>
        </w:rPr>
      </w:pPr>
      <w:r>
        <w:rPr>
          <w:rFonts w:ascii="Arial" w:hAnsi="Arial" w:cs="Arial"/>
          <w:sz w:val="22"/>
          <w:szCs w:val="22"/>
        </w:rPr>
        <w:t>The establishment of the co. requires at least two promoters and no more than 200, half of whom shall be domiciled in China.. Natural person are allowed to serve as promoters.</w:t>
      </w:r>
    </w:p>
    <w:p>
      <w:pPr>
        <w:tabs>
          <w:tab w:val="left" w:pos="3600"/>
        </w:tabs>
        <w:jc w:val="both"/>
        <w:rPr>
          <w:rFonts w:ascii="Arial" w:hAnsi="Arial" w:cs="Arial"/>
          <w:sz w:val="22"/>
          <w:szCs w:val="22"/>
        </w:rPr>
      </w:pPr>
      <w:r>
        <w:rPr>
          <w:rFonts w:ascii="Arial" w:hAnsi="Arial" w:cs="Arial"/>
          <w:sz w:val="22"/>
          <w:szCs w:val="22"/>
        </w:rPr>
        <w:t>The minimum registered capital of a co. is CNY 5M. while that of the co. with foreign investment is CNY 5M. The total capital of a co. which propose to apply for publicly listed must be no less than CNY 30M.</w:t>
      </w:r>
    </w:p>
    <w:p>
      <w:pPr>
        <w:tabs>
          <w:tab w:val="left" w:pos="3600"/>
        </w:tabs>
        <w:jc w:val="both"/>
        <w:rPr>
          <w:rFonts w:ascii="Arial" w:hAnsi="Arial" w:cs="Arial"/>
          <w:sz w:val="22"/>
          <w:szCs w:val="22"/>
        </w:rPr>
      </w:pPr>
      <w:r>
        <w:rPr>
          <w:rFonts w:ascii="Arial" w:hAnsi="Arial" w:cs="Arial"/>
          <w:sz w:val="22"/>
          <w:szCs w:val="22"/>
        </w:rPr>
        <w:t>The board of directors must consist of five to nineteen directors.</w:t>
      </w:r>
    </w:p>
    <w:p>
      <w:pPr>
        <w:tabs>
          <w:tab w:val="left" w:pos="3600"/>
        </w:tabs>
        <w:jc w:val="both"/>
        <w:rPr>
          <w:rFonts w:ascii="Arial" w:hAnsi="Arial" w:cs="Arial"/>
          <w:sz w:val="22"/>
          <w:szCs w:val="22"/>
        </w:rPr>
      </w:pPr>
      <w:r>
        <w:rPr>
          <w:rFonts w:ascii="Arial" w:hAnsi="Arial" w:cs="Arial"/>
          <w:sz w:val="22"/>
          <w:szCs w:val="22"/>
        </w:rPr>
        <w:t xml:space="preserve">If the co. raises capital by public offer, the promoters must not subscribe less than 35% of the total shares. the promoters’ shares are restricted to transfer- within one year of the offer. </w:t>
      </w:r>
    </w:p>
    <w:p>
      <w:pPr>
        <w:tabs>
          <w:tab w:val="left" w:pos="3600"/>
        </w:tabs>
        <w:jc w:val="both"/>
        <w:rPr>
          <w:rFonts w:hint="eastAsia" w:ascii="Arial" w:hAnsi="Arial" w:cs="Arial"/>
          <w:sz w:val="22"/>
          <w:szCs w:val="22"/>
          <w:lang w:eastAsia="zh-CN"/>
        </w:rPr>
      </w:pPr>
      <w:r>
        <w:rPr>
          <w:rFonts w:ascii="Arial" w:hAnsi="Arial" w:cs="Arial"/>
          <w:sz w:val="22"/>
          <w:szCs w:val="22"/>
        </w:rPr>
        <w:t>A state-owned enterprise that is restructured into a shares limited co. must comply with the conditions &amp; requirements specified under the law &amp; administrative rule.</w:t>
      </w:r>
    </w:p>
    <w:p>
      <w:pPr>
        <w:tabs>
          <w:tab w:val="left" w:pos="3600"/>
        </w:tabs>
        <w:jc w:val="both"/>
        <w:rPr>
          <w:rFonts w:hint="eastAsia" w:ascii="Arial" w:hAnsi="Arial" w:cs="Arial"/>
          <w:sz w:val="22"/>
          <w:szCs w:val="22"/>
          <w:lang w:eastAsia="zh-CN"/>
        </w:rPr>
      </w:pPr>
    </w:p>
    <w:p>
      <w:pPr>
        <w:tabs>
          <w:tab w:val="left" w:pos="3600"/>
        </w:tabs>
        <w:jc w:val="both"/>
        <w:rPr>
          <w:rFonts w:hint="eastAsia" w:ascii="Arial" w:hAnsi="Arial" w:cs="Arial"/>
          <w:sz w:val="22"/>
          <w:lang w:eastAsia="zh-CN"/>
        </w:rPr>
      </w:pPr>
      <w:r>
        <w:rPr>
          <w:rFonts w:ascii="Arial" w:hAnsi="Arial" w:cs="Arial"/>
          <w:sz w:val="22"/>
          <w:lang w:eastAsia="zh-CN"/>
        </w:rPr>
        <w:t>No significant changes were found during our checks with the local AIC.</w:t>
      </w:r>
    </w:p>
    <w:p>
      <w:pPr>
        <w:tabs>
          <w:tab w:val="left" w:pos="3600"/>
        </w:tabs>
        <w:jc w:val="both"/>
        <w:rPr>
          <w:rFonts w:ascii="Arial" w:hAnsi="Arial" w:cs="Arial"/>
          <w:sz w:val="22"/>
          <w:lang w:eastAsia="zh-CN"/>
        </w:rPr>
      </w:pPr>
      <w:r>
        <w:rPr>
          <w:rFonts w:ascii="Arial" w:hAnsi="Arial" w:cs="Arial"/>
          <w:sz w:val="22"/>
          <w:lang w:eastAsia="zh-CN"/>
        </w:rPr>
        <w:t>Import/ Export License Number: 6100294207364</w:t>
      </w:r>
    </w:p>
    <w:p>
      <w:pPr>
        <w:tabs>
          <w:tab w:val="left" w:pos="3600"/>
        </w:tabs>
        <w:jc w:val="both"/>
        <w:rPr>
          <w:rFonts w:hint="eastAsia" w:ascii="Arial" w:hAnsi="Arial" w:cs="Arial"/>
          <w:sz w:val="22"/>
          <w:lang w:eastAsia="zh-CN"/>
        </w:rPr>
      </w:pPr>
      <w:r>
        <w:rPr>
          <w:rFonts w:ascii="Arial" w:hAnsi="Arial" w:cs="Arial"/>
          <w:sz w:val="22"/>
          <w:lang w:eastAsia="zh-CN"/>
        </w:rPr>
        <w:t>HS Code:</w:t>
      </w:r>
      <w:r>
        <w:rPr>
          <w:rFonts w:ascii="Arial" w:hAnsi="Arial"/>
          <w:sz w:val="22"/>
        </w:rPr>
        <w:t xml:space="preserve"> 6104912059</w:t>
      </w:r>
    </w:p>
    <w:p>
      <w:pPr>
        <w:tabs>
          <w:tab w:val="left" w:pos="3600"/>
        </w:tabs>
        <w:jc w:val="both"/>
        <w:rPr>
          <w:rFonts w:hint="eastAsia" w:ascii="Arial" w:hAnsi="Arial"/>
          <w:sz w:val="22"/>
          <w:lang w:eastAsia="zh-CN"/>
        </w:rPr>
      </w:pPr>
    </w:p>
    <w:p>
      <w:pPr>
        <w:tabs>
          <w:tab w:val="left" w:pos="3600"/>
        </w:tabs>
        <w:jc w:val="both"/>
        <w:rPr>
          <w:rFonts w:hint="eastAsia" w:ascii="Arial" w:hAnsi="Arial"/>
          <w:sz w:val="22"/>
          <w:lang w:eastAsia="zh-CN"/>
        </w:rPr>
      </w:pPr>
      <w:r>
        <w:rPr>
          <w:rFonts w:ascii="Arial" w:hAnsi="Arial"/>
          <w:b/>
          <w:sz w:val="22"/>
        </w:rPr>
        <w:t>Shares</w:t>
      </w:r>
      <w:r>
        <w:rPr>
          <w:rFonts w:ascii="Arial" w:hAnsi="Arial"/>
          <w:sz w:val="22"/>
        </w:rPr>
        <w:t xml:space="preserve"> are held as follows: (As of </w:t>
      </w:r>
      <w:r>
        <w:rPr>
          <w:rFonts w:hint="eastAsia" w:ascii="Arial" w:hAnsi="Arial"/>
          <w:sz w:val="22"/>
          <w:lang w:eastAsia="zh-CN"/>
        </w:rPr>
        <w:t>Jun.</w:t>
      </w:r>
      <w:r>
        <w:rPr>
          <w:rFonts w:ascii="Arial" w:hAnsi="Arial"/>
          <w:sz w:val="22"/>
        </w:rPr>
        <w:t xml:space="preserve"> 30, 201</w:t>
      </w:r>
      <w:r>
        <w:rPr>
          <w:rFonts w:hint="eastAsia" w:ascii="Arial" w:hAnsi="Arial"/>
          <w:sz w:val="22"/>
          <w:lang w:eastAsia="zh-CN"/>
        </w:rPr>
        <w:t>6</w:t>
      </w:r>
      <w:r>
        <w:rPr>
          <w:rFonts w:ascii="Arial" w:hAnsi="Arial"/>
          <w:sz w:val="22"/>
        </w:rPr>
        <w:t>)</w:t>
      </w:r>
    </w:p>
    <w:p>
      <w:pPr>
        <w:tabs>
          <w:tab w:val="left" w:pos="3600"/>
        </w:tabs>
        <w:jc w:val="both"/>
        <w:rPr>
          <w:rFonts w:hint="eastAsia" w:ascii="Arial" w:hAnsi="Arial"/>
          <w:sz w:val="22"/>
          <w:lang w:eastAsia="zh-CN"/>
        </w:rPr>
      </w:pPr>
    </w:p>
    <w:p>
      <w:pPr>
        <w:jc w:val="both"/>
        <w:rPr>
          <w:rFonts w:ascii="Arial" w:hAnsi="Arial" w:cs="Arial"/>
          <w:sz w:val="22"/>
          <w:szCs w:val="22"/>
        </w:rPr>
      </w:pPr>
      <w:r>
        <w:rPr>
          <w:rFonts w:ascii="Arial" w:hAnsi="Arial" w:cs="Arial"/>
          <w:sz w:val="22"/>
          <w:szCs w:val="22"/>
        </w:rPr>
        <w:t xml:space="preserve">Shareholders' Name                                          </w:t>
      </w:r>
      <w:r>
        <w:rPr>
          <w:rFonts w:ascii="Arial" w:hAnsi="Arial" w:cs="Arial"/>
          <w:sz w:val="22"/>
          <w:szCs w:val="22"/>
          <w:lang w:eastAsia="zh-CN"/>
        </w:rPr>
        <w:tab/>
      </w:r>
      <w:r>
        <w:rPr>
          <w:rFonts w:ascii="Arial" w:hAnsi="Arial" w:cs="Arial"/>
          <w:sz w:val="22"/>
          <w:szCs w:val="22"/>
          <w:lang w:eastAsia="zh-CN"/>
        </w:rPr>
        <w:t xml:space="preserve">   </w:t>
      </w:r>
      <w:r>
        <w:rPr>
          <w:rFonts w:ascii="Arial" w:hAnsi="Arial" w:cs="Arial"/>
          <w:sz w:val="22"/>
          <w:szCs w:val="22"/>
        </w:rPr>
        <w:t xml:space="preserve">% of Shares  </w:t>
      </w:r>
    </w:p>
    <w:p>
      <w:pPr>
        <w:jc w:val="both"/>
        <w:rPr>
          <w:rFonts w:ascii="Arial" w:hAnsi="Arial" w:cs="Arial"/>
          <w:sz w:val="22"/>
          <w:szCs w:val="22"/>
          <w:lang w:eastAsia="zh-CN"/>
        </w:rPr>
      </w:pPr>
      <w:r>
        <w:rPr>
          <w:rFonts w:ascii="Arial" w:hAnsi="Arial" w:cs="Arial"/>
          <w:sz w:val="22"/>
          <w:szCs w:val="22"/>
        </w:rPr>
        <w:t xml:space="preserve">--------------------------                             </w:t>
      </w:r>
      <w:r>
        <w:rPr>
          <w:rFonts w:ascii="Arial" w:hAnsi="Arial" w:cs="Arial"/>
          <w:sz w:val="22"/>
          <w:szCs w:val="22"/>
          <w:lang w:eastAsia="zh-CN"/>
        </w:rPr>
        <w:t xml:space="preserve">   </w:t>
      </w:r>
      <w:r>
        <w:rPr>
          <w:rFonts w:ascii="Arial" w:hAnsi="Arial" w:cs="Arial"/>
          <w:sz w:val="22"/>
          <w:szCs w:val="22"/>
        </w:rPr>
        <w:t xml:space="preserve">            </w:t>
      </w:r>
      <w:r>
        <w:rPr>
          <w:rFonts w:ascii="Arial" w:hAnsi="Arial" w:cs="Arial"/>
          <w:sz w:val="22"/>
          <w:szCs w:val="22"/>
          <w:lang w:eastAsia="zh-CN"/>
        </w:rPr>
        <w:tab/>
      </w:r>
      <w:r>
        <w:rPr>
          <w:rFonts w:ascii="Arial" w:hAnsi="Arial" w:cs="Arial"/>
          <w:sz w:val="22"/>
          <w:szCs w:val="22"/>
          <w:lang w:eastAsia="zh-CN"/>
        </w:rPr>
        <w:t xml:space="preserve"> </w:t>
      </w:r>
      <w:r>
        <w:rPr>
          <w:rFonts w:ascii="Arial" w:hAnsi="Arial" w:cs="Arial"/>
          <w:sz w:val="22"/>
          <w:szCs w:val="22"/>
        </w:rPr>
        <w:t>----------------</w:t>
      </w:r>
    </w:p>
    <w:p>
      <w:pPr>
        <w:tabs>
          <w:tab w:val="left" w:pos="3600"/>
        </w:tabs>
        <w:jc w:val="both"/>
        <w:rPr>
          <w:rFonts w:hint="eastAsia" w:ascii="Arial" w:hAnsi="Arial"/>
          <w:sz w:val="22"/>
          <w:lang w:eastAsia="zh-CN"/>
        </w:rPr>
      </w:pPr>
      <w:r>
        <w:rPr>
          <w:rFonts w:ascii="Arial" w:hAnsi="Arial"/>
          <w:sz w:val="22"/>
        </w:rPr>
        <w:t>Shaanxi Xinghua Group Co., Ltd.</w:t>
      </w:r>
    </w:p>
    <w:p>
      <w:pPr>
        <w:tabs>
          <w:tab w:val="left" w:pos="3600"/>
        </w:tabs>
        <w:jc w:val="both"/>
        <w:rPr>
          <w:rFonts w:hint="eastAsia" w:ascii="Arial" w:hAnsi="Arial"/>
          <w:sz w:val="22"/>
          <w:lang w:eastAsia="zh-CN"/>
        </w:rPr>
      </w:pPr>
      <w:r>
        <w:rPr>
          <w:rFonts w:hint="eastAsia" w:ascii="Arial" w:hAnsi="Arial"/>
          <w:sz w:val="22"/>
          <w:lang w:eastAsia="zh-CN"/>
        </w:rPr>
        <w:t>陕西兴化集团有限责任公司</w:t>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ascii="Arial" w:hAnsi="Arial"/>
          <w:sz w:val="22"/>
          <w:lang w:eastAsia="zh-CN"/>
        </w:rPr>
        <w:t xml:space="preserve">41.38 </w:t>
      </w:r>
    </w:p>
    <w:p>
      <w:pPr>
        <w:tabs>
          <w:tab w:val="left" w:pos="3600"/>
        </w:tabs>
        <w:jc w:val="both"/>
        <w:rPr>
          <w:rFonts w:ascii="Arial" w:hAnsi="Arial"/>
          <w:sz w:val="22"/>
        </w:rPr>
      </w:pPr>
      <w:r>
        <w:rPr>
          <w:rFonts w:ascii="Arial" w:hAnsi="Arial"/>
          <w:sz w:val="22"/>
        </w:rPr>
        <w:t>Changzhou Investment Group Co., Ltd.</w:t>
      </w:r>
    </w:p>
    <w:p>
      <w:pPr>
        <w:tabs>
          <w:tab w:val="left" w:pos="3600"/>
        </w:tabs>
        <w:jc w:val="both"/>
        <w:rPr>
          <w:rFonts w:hint="eastAsia" w:ascii="Arial" w:hAnsi="Arial"/>
          <w:sz w:val="22"/>
          <w:lang w:eastAsia="zh-CN"/>
        </w:rPr>
      </w:pPr>
      <w:r>
        <w:rPr>
          <w:rFonts w:hint="eastAsia" w:ascii="Arial" w:hAnsi="Arial"/>
          <w:sz w:val="22"/>
        </w:rPr>
        <w:t>常州投资集团有限公司</w:t>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ascii="Arial" w:hAnsi="Arial"/>
          <w:sz w:val="22"/>
        </w:rPr>
        <w:t xml:space="preserve">1.22 </w:t>
      </w:r>
      <w:r>
        <w:rPr>
          <w:rFonts w:ascii="Arial" w:hAnsi="Arial"/>
          <w:sz w:val="22"/>
        </w:rPr>
        <w:cr/>
      </w:r>
      <w:r>
        <w:rPr>
          <w:rFonts w:hint="eastAsia" w:ascii="Arial" w:hAnsi="Arial"/>
          <w:sz w:val="22"/>
          <w:lang w:eastAsia="zh-CN"/>
        </w:rPr>
        <w:t>Zheng Minwei</w:t>
      </w:r>
    </w:p>
    <w:p>
      <w:pPr>
        <w:tabs>
          <w:tab w:val="left" w:pos="3600"/>
        </w:tabs>
        <w:jc w:val="both"/>
        <w:rPr>
          <w:rFonts w:hint="eastAsia" w:ascii="Arial" w:hAnsi="Arial"/>
          <w:sz w:val="22"/>
          <w:lang w:eastAsia="zh-CN"/>
        </w:rPr>
      </w:pPr>
      <w:r>
        <w:rPr>
          <w:rFonts w:hint="eastAsia" w:ascii="Arial" w:hAnsi="Arial"/>
          <w:sz w:val="22"/>
        </w:rPr>
        <w:t>郑敏炜</w:t>
      </w:r>
      <w:r>
        <w:rPr>
          <w:rFonts w:hint="eastAsia" w:ascii="Arial" w:hAnsi="Arial"/>
          <w:sz w:val="22"/>
        </w:rPr>
        <w:tab/>
      </w:r>
      <w:r>
        <w:rPr>
          <w:rFonts w:hint="eastAsia" w:ascii="Arial" w:hAnsi="Arial"/>
          <w:sz w:val="22"/>
        </w:rPr>
        <w:tab/>
      </w:r>
      <w:r>
        <w:rPr>
          <w:rFonts w:hint="eastAsia" w:ascii="Arial" w:hAnsi="Arial"/>
          <w:sz w:val="22"/>
          <w:lang w:eastAsia="zh-CN"/>
        </w:rPr>
        <w:tab/>
      </w:r>
      <w:r>
        <w:rPr>
          <w:rFonts w:hint="eastAsia" w:ascii="Arial" w:hAnsi="Arial"/>
          <w:sz w:val="22"/>
        </w:rPr>
        <w:t>0.65</w:t>
      </w:r>
    </w:p>
    <w:p>
      <w:pPr>
        <w:tabs>
          <w:tab w:val="left" w:pos="3600"/>
        </w:tabs>
        <w:jc w:val="both"/>
        <w:rPr>
          <w:rFonts w:hint="eastAsia" w:ascii="Arial" w:hAnsi="Arial"/>
          <w:sz w:val="22"/>
          <w:lang w:eastAsia="zh-CN"/>
        </w:rPr>
      </w:pPr>
      <w:r>
        <w:rPr>
          <w:rFonts w:hint="eastAsia" w:ascii="Arial" w:hAnsi="Arial"/>
          <w:sz w:val="22"/>
          <w:lang w:eastAsia="zh-CN"/>
        </w:rPr>
        <w:t>Li Jiansheng</w:t>
      </w:r>
    </w:p>
    <w:p>
      <w:pPr>
        <w:tabs>
          <w:tab w:val="left" w:pos="3600"/>
        </w:tabs>
        <w:jc w:val="both"/>
        <w:rPr>
          <w:rFonts w:hint="eastAsia" w:ascii="Arial" w:hAnsi="Arial"/>
          <w:sz w:val="22"/>
          <w:lang w:eastAsia="zh-CN"/>
        </w:rPr>
      </w:pPr>
      <w:r>
        <w:rPr>
          <w:rFonts w:hint="eastAsia" w:ascii="Arial" w:hAnsi="Arial"/>
          <w:sz w:val="22"/>
        </w:rPr>
        <w:t>李建生</w:t>
      </w:r>
      <w:r>
        <w:rPr>
          <w:rFonts w:hint="eastAsia" w:ascii="Arial" w:hAnsi="Arial"/>
          <w:sz w:val="22"/>
        </w:rPr>
        <w:tab/>
      </w:r>
      <w:r>
        <w:rPr>
          <w:rFonts w:hint="eastAsia" w:ascii="Arial" w:hAnsi="Arial"/>
          <w:sz w:val="22"/>
        </w:rPr>
        <w:tab/>
      </w:r>
      <w:r>
        <w:rPr>
          <w:rFonts w:hint="eastAsia" w:ascii="Arial" w:hAnsi="Arial"/>
          <w:sz w:val="22"/>
          <w:lang w:eastAsia="zh-CN"/>
        </w:rPr>
        <w:tab/>
      </w:r>
      <w:r>
        <w:rPr>
          <w:rFonts w:hint="eastAsia" w:ascii="Arial" w:hAnsi="Arial"/>
          <w:sz w:val="22"/>
        </w:rPr>
        <w:t>0.49</w:t>
      </w:r>
    </w:p>
    <w:p>
      <w:pPr>
        <w:tabs>
          <w:tab w:val="left" w:pos="3600"/>
        </w:tabs>
        <w:jc w:val="both"/>
        <w:rPr>
          <w:rFonts w:hint="eastAsia" w:ascii="Arial" w:hAnsi="Arial"/>
          <w:sz w:val="22"/>
          <w:lang w:eastAsia="zh-CN"/>
        </w:rPr>
      </w:pPr>
      <w:r>
        <w:rPr>
          <w:rFonts w:hint="eastAsia" w:ascii="Arial" w:hAnsi="Arial"/>
          <w:sz w:val="22"/>
          <w:lang w:eastAsia="zh-CN"/>
        </w:rPr>
        <w:t>Yang Chengshe</w:t>
      </w:r>
    </w:p>
    <w:p>
      <w:pPr>
        <w:tabs>
          <w:tab w:val="left" w:pos="3600"/>
        </w:tabs>
        <w:jc w:val="both"/>
        <w:rPr>
          <w:rFonts w:hint="eastAsia" w:ascii="Arial" w:hAnsi="Arial"/>
          <w:sz w:val="22"/>
        </w:rPr>
      </w:pPr>
      <w:r>
        <w:rPr>
          <w:rFonts w:hint="eastAsia" w:ascii="Arial" w:hAnsi="Arial"/>
          <w:sz w:val="22"/>
        </w:rPr>
        <w:t>杨成社</w:t>
      </w:r>
      <w:r>
        <w:rPr>
          <w:rFonts w:hint="eastAsia" w:ascii="Arial" w:hAnsi="Arial"/>
          <w:sz w:val="22"/>
        </w:rPr>
        <w:tab/>
      </w:r>
      <w:r>
        <w:rPr>
          <w:rFonts w:hint="eastAsia" w:ascii="Arial" w:hAnsi="Arial"/>
          <w:sz w:val="22"/>
        </w:rPr>
        <w:tab/>
      </w:r>
      <w:r>
        <w:rPr>
          <w:rFonts w:hint="eastAsia" w:ascii="Arial" w:hAnsi="Arial"/>
          <w:sz w:val="22"/>
          <w:lang w:eastAsia="zh-CN"/>
        </w:rPr>
        <w:tab/>
      </w:r>
      <w:r>
        <w:rPr>
          <w:rFonts w:hint="eastAsia" w:ascii="Arial" w:hAnsi="Arial"/>
          <w:sz w:val="22"/>
        </w:rPr>
        <w:t xml:space="preserve">0.47 </w:t>
      </w:r>
    </w:p>
    <w:p>
      <w:pPr>
        <w:tabs>
          <w:tab w:val="left" w:pos="3600"/>
        </w:tabs>
        <w:jc w:val="both"/>
        <w:rPr>
          <w:rFonts w:hint="eastAsia" w:ascii="Arial" w:hAnsi="Arial"/>
          <w:sz w:val="22"/>
          <w:lang w:eastAsia="zh-CN"/>
        </w:rPr>
      </w:pPr>
      <w:r>
        <w:rPr>
          <w:rFonts w:hint="eastAsia" w:ascii="Arial" w:hAnsi="Arial"/>
          <w:sz w:val="22"/>
          <w:lang w:eastAsia="zh-CN"/>
        </w:rPr>
        <w:t>Yang Zhongyi</w:t>
      </w:r>
    </w:p>
    <w:p>
      <w:pPr>
        <w:tabs>
          <w:tab w:val="left" w:pos="3600"/>
        </w:tabs>
        <w:jc w:val="both"/>
        <w:rPr>
          <w:rFonts w:hint="eastAsia" w:ascii="Arial" w:hAnsi="Arial"/>
          <w:sz w:val="22"/>
        </w:rPr>
      </w:pPr>
      <w:r>
        <w:rPr>
          <w:rFonts w:hint="eastAsia" w:ascii="Arial" w:hAnsi="Arial"/>
          <w:sz w:val="22"/>
        </w:rPr>
        <w:t>杨忠义</w:t>
      </w:r>
      <w:r>
        <w:rPr>
          <w:rFonts w:hint="eastAsia" w:ascii="Arial" w:hAnsi="Arial"/>
          <w:sz w:val="22"/>
        </w:rPr>
        <w:tab/>
      </w:r>
      <w:r>
        <w:rPr>
          <w:rFonts w:hint="eastAsia" w:ascii="Arial" w:hAnsi="Arial"/>
          <w:sz w:val="22"/>
        </w:rPr>
        <w:tab/>
      </w:r>
      <w:r>
        <w:rPr>
          <w:rFonts w:hint="eastAsia" w:ascii="Arial" w:hAnsi="Arial"/>
          <w:sz w:val="22"/>
          <w:lang w:eastAsia="zh-CN"/>
        </w:rPr>
        <w:tab/>
      </w:r>
      <w:r>
        <w:rPr>
          <w:rFonts w:hint="eastAsia" w:ascii="Arial" w:hAnsi="Arial"/>
          <w:sz w:val="22"/>
        </w:rPr>
        <w:t xml:space="preserve">0.46 </w:t>
      </w:r>
    </w:p>
    <w:p>
      <w:pPr>
        <w:tabs>
          <w:tab w:val="left" w:pos="3600"/>
        </w:tabs>
        <w:jc w:val="both"/>
        <w:rPr>
          <w:rFonts w:hint="eastAsia" w:ascii="Arial" w:hAnsi="Arial"/>
          <w:sz w:val="22"/>
          <w:lang w:eastAsia="zh-CN"/>
        </w:rPr>
      </w:pPr>
      <w:r>
        <w:rPr>
          <w:rFonts w:ascii="Arial" w:hAnsi="Arial"/>
          <w:sz w:val="22"/>
          <w:lang w:eastAsia="zh-CN"/>
        </w:rPr>
        <w:t>T</w:t>
      </w:r>
      <w:r>
        <w:rPr>
          <w:rFonts w:hint="eastAsia" w:ascii="Arial" w:hAnsi="Arial"/>
          <w:sz w:val="22"/>
          <w:lang w:eastAsia="zh-CN"/>
        </w:rPr>
        <w:t>an Liang</w:t>
      </w:r>
    </w:p>
    <w:p>
      <w:pPr>
        <w:tabs>
          <w:tab w:val="left" w:pos="3600"/>
        </w:tabs>
        <w:jc w:val="both"/>
        <w:rPr>
          <w:rFonts w:hint="eastAsia" w:ascii="Arial" w:hAnsi="Arial"/>
          <w:sz w:val="22"/>
        </w:rPr>
      </w:pPr>
      <w:r>
        <w:rPr>
          <w:rFonts w:hint="eastAsia" w:ascii="Arial" w:hAnsi="Arial"/>
          <w:sz w:val="22"/>
        </w:rPr>
        <w:t>谈亮</w:t>
      </w:r>
      <w:r>
        <w:rPr>
          <w:rFonts w:hint="eastAsia" w:ascii="Arial" w:hAnsi="Arial"/>
          <w:sz w:val="22"/>
        </w:rPr>
        <w:tab/>
      </w:r>
      <w:r>
        <w:rPr>
          <w:rFonts w:hint="eastAsia" w:ascii="Arial" w:hAnsi="Arial"/>
          <w:sz w:val="22"/>
        </w:rPr>
        <w:tab/>
      </w:r>
      <w:r>
        <w:rPr>
          <w:rFonts w:hint="eastAsia" w:ascii="Arial" w:hAnsi="Arial"/>
          <w:sz w:val="22"/>
          <w:lang w:eastAsia="zh-CN"/>
        </w:rPr>
        <w:tab/>
      </w:r>
      <w:r>
        <w:rPr>
          <w:rFonts w:hint="eastAsia" w:ascii="Arial" w:hAnsi="Arial"/>
          <w:sz w:val="22"/>
        </w:rPr>
        <w:t xml:space="preserve">0.45 </w:t>
      </w:r>
    </w:p>
    <w:p>
      <w:pPr>
        <w:tabs>
          <w:tab w:val="left" w:pos="3600"/>
        </w:tabs>
        <w:jc w:val="both"/>
        <w:rPr>
          <w:rFonts w:hint="eastAsia" w:ascii="Arial" w:hAnsi="Arial"/>
          <w:sz w:val="22"/>
          <w:lang w:eastAsia="zh-CN"/>
        </w:rPr>
      </w:pPr>
      <w:r>
        <w:rPr>
          <w:rFonts w:ascii="Arial" w:hAnsi="Arial"/>
          <w:sz w:val="22"/>
          <w:lang w:eastAsia="zh-CN"/>
        </w:rPr>
        <w:t>Q</w:t>
      </w:r>
      <w:r>
        <w:rPr>
          <w:rFonts w:hint="eastAsia" w:ascii="Arial" w:hAnsi="Arial"/>
          <w:sz w:val="22"/>
          <w:lang w:eastAsia="zh-CN"/>
        </w:rPr>
        <w:t>i Jiawei</w:t>
      </w:r>
    </w:p>
    <w:p>
      <w:pPr>
        <w:tabs>
          <w:tab w:val="left" w:pos="3600"/>
        </w:tabs>
        <w:jc w:val="both"/>
        <w:rPr>
          <w:rFonts w:hint="eastAsia" w:ascii="Arial" w:hAnsi="Arial"/>
          <w:sz w:val="22"/>
        </w:rPr>
      </w:pPr>
      <w:r>
        <w:rPr>
          <w:rFonts w:hint="eastAsia" w:ascii="Arial" w:hAnsi="Arial"/>
          <w:sz w:val="22"/>
        </w:rPr>
        <w:t>戚家伟</w:t>
      </w:r>
      <w:r>
        <w:rPr>
          <w:rFonts w:hint="eastAsia" w:ascii="Arial" w:hAnsi="Arial"/>
          <w:sz w:val="22"/>
        </w:rPr>
        <w:tab/>
      </w:r>
      <w:r>
        <w:rPr>
          <w:rFonts w:hint="eastAsia" w:ascii="Arial" w:hAnsi="Arial"/>
          <w:sz w:val="22"/>
        </w:rPr>
        <w:tab/>
      </w:r>
      <w:r>
        <w:rPr>
          <w:rFonts w:hint="eastAsia" w:ascii="Arial" w:hAnsi="Arial"/>
          <w:sz w:val="22"/>
          <w:lang w:eastAsia="zh-CN"/>
        </w:rPr>
        <w:tab/>
      </w:r>
      <w:r>
        <w:rPr>
          <w:rFonts w:hint="eastAsia" w:ascii="Arial" w:hAnsi="Arial"/>
          <w:sz w:val="22"/>
        </w:rPr>
        <w:t xml:space="preserve">0.43 </w:t>
      </w:r>
    </w:p>
    <w:p>
      <w:pPr>
        <w:tabs>
          <w:tab w:val="left" w:pos="3600"/>
        </w:tabs>
        <w:jc w:val="both"/>
        <w:rPr>
          <w:rFonts w:hint="eastAsia" w:ascii="Arial" w:hAnsi="Arial"/>
          <w:sz w:val="22"/>
          <w:lang w:eastAsia="zh-CN"/>
        </w:rPr>
      </w:pPr>
      <w:r>
        <w:rPr>
          <w:rFonts w:ascii="Arial" w:hAnsi="Arial"/>
          <w:sz w:val="22"/>
          <w:lang w:eastAsia="zh-CN"/>
        </w:rPr>
        <w:t>K</w:t>
      </w:r>
      <w:r>
        <w:rPr>
          <w:rFonts w:hint="eastAsia" w:ascii="Arial" w:hAnsi="Arial"/>
          <w:sz w:val="22"/>
          <w:lang w:eastAsia="zh-CN"/>
        </w:rPr>
        <w:t>ong Guoxing</w:t>
      </w:r>
    </w:p>
    <w:p>
      <w:pPr>
        <w:tabs>
          <w:tab w:val="left" w:pos="3600"/>
        </w:tabs>
        <w:jc w:val="both"/>
        <w:rPr>
          <w:rFonts w:hint="eastAsia" w:ascii="Arial" w:hAnsi="Arial"/>
          <w:sz w:val="22"/>
          <w:lang w:eastAsia="zh-CN"/>
        </w:rPr>
      </w:pPr>
      <w:r>
        <w:rPr>
          <w:rFonts w:hint="eastAsia" w:ascii="Arial" w:hAnsi="Arial"/>
          <w:sz w:val="22"/>
        </w:rPr>
        <w:t>孔国兴</w:t>
      </w:r>
      <w:r>
        <w:rPr>
          <w:rFonts w:hint="eastAsia" w:ascii="Arial" w:hAnsi="Arial"/>
          <w:sz w:val="22"/>
        </w:rPr>
        <w:tab/>
      </w:r>
      <w:r>
        <w:rPr>
          <w:rFonts w:hint="eastAsia" w:ascii="Arial" w:hAnsi="Arial"/>
          <w:sz w:val="22"/>
        </w:rPr>
        <w:tab/>
      </w:r>
      <w:r>
        <w:rPr>
          <w:rFonts w:hint="eastAsia" w:ascii="Arial" w:hAnsi="Arial"/>
          <w:sz w:val="22"/>
          <w:lang w:eastAsia="zh-CN"/>
        </w:rPr>
        <w:tab/>
      </w:r>
      <w:r>
        <w:rPr>
          <w:rFonts w:hint="eastAsia" w:ascii="Arial" w:hAnsi="Arial"/>
          <w:sz w:val="22"/>
        </w:rPr>
        <w:t>0.4</w:t>
      </w:r>
    </w:p>
    <w:p>
      <w:pPr>
        <w:tabs>
          <w:tab w:val="left" w:pos="3600"/>
        </w:tabs>
        <w:jc w:val="both"/>
        <w:rPr>
          <w:rFonts w:hint="eastAsia" w:ascii="Arial" w:hAnsi="Arial"/>
          <w:sz w:val="22"/>
          <w:lang w:eastAsia="zh-CN"/>
        </w:rPr>
      </w:pPr>
      <w:r>
        <w:rPr>
          <w:rFonts w:ascii="Arial" w:hAnsi="Arial"/>
          <w:sz w:val="22"/>
          <w:lang w:eastAsia="zh-CN"/>
        </w:rPr>
        <w:t>Z</w:t>
      </w:r>
      <w:r>
        <w:rPr>
          <w:rFonts w:hint="eastAsia" w:ascii="Arial" w:hAnsi="Arial"/>
          <w:sz w:val="22"/>
          <w:lang w:eastAsia="zh-CN"/>
        </w:rPr>
        <w:t>hang Yuying</w:t>
      </w:r>
    </w:p>
    <w:p>
      <w:pPr>
        <w:tabs>
          <w:tab w:val="left" w:pos="3600"/>
        </w:tabs>
        <w:jc w:val="both"/>
        <w:rPr>
          <w:rFonts w:hint="eastAsia" w:ascii="Arial" w:hAnsi="Arial"/>
          <w:sz w:val="22"/>
          <w:lang w:eastAsia="zh-CN"/>
        </w:rPr>
      </w:pPr>
      <w:r>
        <w:rPr>
          <w:rFonts w:hint="eastAsia" w:ascii="Arial" w:hAnsi="Arial"/>
          <w:sz w:val="22"/>
        </w:rPr>
        <w:t>张玉英</w:t>
      </w:r>
      <w:r>
        <w:rPr>
          <w:rFonts w:hint="eastAsia" w:ascii="Arial" w:hAnsi="Arial"/>
          <w:sz w:val="22"/>
        </w:rPr>
        <w:tab/>
      </w:r>
      <w:r>
        <w:rPr>
          <w:rFonts w:hint="eastAsia" w:ascii="Arial" w:hAnsi="Arial"/>
          <w:sz w:val="22"/>
        </w:rPr>
        <w:tab/>
      </w:r>
      <w:r>
        <w:rPr>
          <w:rFonts w:hint="eastAsia" w:ascii="Arial" w:hAnsi="Arial"/>
          <w:sz w:val="22"/>
          <w:lang w:eastAsia="zh-CN"/>
        </w:rPr>
        <w:tab/>
      </w:r>
      <w:r>
        <w:rPr>
          <w:rFonts w:hint="eastAsia" w:ascii="Arial" w:hAnsi="Arial"/>
          <w:sz w:val="22"/>
        </w:rPr>
        <w:t>0.38</w:t>
      </w:r>
    </w:p>
    <w:p>
      <w:pPr>
        <w:tabs>
          <w:tab w:val="left" w:pos="3600"/>
        </w:tabs>
        <w:jc w:val="both"/>
        <w:rPr>
          <w:rFonts w:hint="eastAsia" w:ascii="Arial" w:hAnsi="Arial"/>
          <w:sz w:val="22"/>
          <w:lang w:eastAsia="zh-CN"/>
        </w:rPr>
      </w:pPr>
      <w:r>
        <w:rPr>
          <w:rFonts w:hint="eastAsia" w:ascii="Arial" w:hAnsi="Arial"/>
          <w:sz w:val="22"/>
          <w:lang w:eastAsia="zh-CN"/>
        </w:rPr>
        <w:t>O</w:t>
      </w:r>
      <w:r>
        <w:rPr>
          <w:rFonts w:ascii="Arial" w:hAnsi="Arial"/>
          <w:sz w:val="22"/>
          <w:lang w:eastAsia="zh-CN"/>
        </w:rPr>
        <w:t>ther</w:t>
      </w:r>
      <w:r>
        <w:rPr>
          <w:rFonts w:hint="eastAsia" w:ascii="Arial" w:hAnsi="Arial"/>
          <w:sz w:val="22"/>
          <w:lang w:eastAsia="zh-CN"/>
        </w:rPr>
        <w:t xml:space="preserve"> shareholders</w:t>
      </w:r>
    </w:p>
    <w:p>
      <w:pPr>
        <w:tabs>
          <w:tab w:val="left" w:pos="3600"/>
        </w:tabs>
        <w:jc w:val="both"/>
        <w:rPr>
          <w:rFonts w:hint="eastAsia" w:ascii="Arial" w:hAnsi="Arial"/>
          <w:sz w:val="22"/>
          <w:lang w:eastAsia="zh-CN"/>
        </w:rPr>
      </w:pPr>
      <w:r>
        <w:rPr>
          <w:rFonts w:hint="eastAsia" w:ascii="Arial" w:hAnsi="Arial"/>
          <w:sz w:val="22"/>
          <w:lang w:eastAsia="zh-CN"/>
        </w:rPr>
        <w:t>其他股东</w:t>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53.67</w:t>
      </w:r>
    </w:p>
    <w:p>
      <w:pPr>
        <w:tabs>
          <w:tab w:val="left" w:pos="3600"/>
        </w:tabs>
        <w:jc w:val="both"/>
        <w:rPr>
          <w:rFonts w:hint="eastAsia" w:ascii="Arial" w:hAnsi="Arial"/>
          <w:sz w:val="22"/>
          <w:lang w:eastAsia="zh-CN"/>
        </w:rPr>
      </w:pPr>
    </w:p>
    <w:p>
      <w:pPr>
        <w:tabs>
          <w:tab w:val="left" w:pos="3600"/>
        </w:tabs>
        <w:jc w:val="both"/>
        <w:rPr>
          <w:rFonts w:hint="eastAsia" w:ascii="Arial" w:hAnsi="Arial"/>
          <w:sz w:val="22"/>
          <w:lang w:eastAsia="zh-CN"/>
        </w:rPr>
      </w:pPr>
    </w:p>
    <w:p>
      <w:pPr>
        <w:tabs>
          <w:tab w:val="left" w:pos="3600"/>
        </w:tabs>
        <w:jc w:val="both"/>
        <w:rPr>
          <w:rFonts w:hint="eastAsia" w:ascii="Arial" w:hAnsi="Arial"/>
          <w:sz w:val="22"/>
          <w:lang w:eastAsia="zh-CN"/>
        </w:rPr>
      </w:pPr>
      <w:r>
        <w:rPr>
          <w:rFonts w:ascii="Arial" w:hAnsi="Arial"/>
          <w:sz w:val="22"/>
        </w:rPr>
        <w:t>Shaanxi Xinghua Group Co., Ltd.</w:t>
      </w:r>
    </w:p>
    <w:p>
      <w:pPr>
        <w:tabs>
          <w:tab w:val="left" w:pos="3600"/>
        </w:tabs>
        <w:jc w:val="both"/>
        <w:rPr>
          <w:rFonts w:hint="eastAsia" w:ascii="Arial" w:hAnsi="Arial"/>
          <w:sz w:val="22"/>
          <w:lang w:eastAsia="zh-CN"/>
        </w:rPr>
      </w:pPr>
      <w:r>
        <w:rPr>
          <w:rFonts w:hint="eastAsia" w:ascii="Arial" w:hAnsi="Arial"/>
          <w:sz w:val="22"/>
        </w:rPr>
        <w:t>陕西兴化集团有限责任公司</w:t>
      </w:r>
    </w:p>
    <w:p>
      <w:pPr>
        <w:tabs>
          <w:tab w:val="left" w:pos="3600"/>
        </w:tabs>
        <w:jc w:val="both"/>
        <w:rPr>
          <w:rFonts w:hint="eastAsia" w:ascii="Arial" w:hAnsi="Arial"/>
          <w:sz w:val="22"/>
          <w:lang w:eastAsia="zh-CN"/>
        </w:rPr>
      </w:pPr>
      <w:r>
        <w:rPr>
          <w:rFonts w:hint="eastAsia" w:ascii="Arial" w:hAnsi="Arial"/>
          <w:sz w:val="22"/>
          <w:lang w:eastAsia="zh-CN"/>
        </w:rPr>
        <w:t>========================</w:t>
      </w:r>
    </w:p>
    <w:p>
      <w:pPr>
        <w:tabs>
          <w:tab w:val="left" w:pos="3600"/>
        </w:tabs>
        <w:jc w:val="both"/>
        <w:rPr>
          <w:rFonts w:hint="eastAsia" w:ascii="Arial" w:hAnsi="Arial"/>
          <w:sz w:val="22"/>
          <w:lang w:eastAsia="zh-CN"/>
        </w:rPr>
      </w:pPr>
      <w:r>
        <w:rPr>
          <w:rFonts w:ascii="Arial" w:hAnsi="Arial"/>
          <w:sz w:val="22"/>
          <w:lang w:eastAsia="zh-CN"/>
        </w:rPr>
        <w:t>Credibility code:</w:t>
      </w:r>
      <w:r>
        <w:rPr>
          <w:rFonts w:hint="eastAsia" w:ascii="Arial" w:hAnsi="Arial"/>
          <w:sz w:val="22"/>
          <w:lang w:eastAsia="zh-CN"/>
        </w:rPr>
        <w:t xml:space="preserve"> </w:t>
      </w:r>
      <w:r>
        <w:rPr>
          <w:rFonts w:ascii="Arial" w:hAnsi="Arial"/>
          <w:sz w:val="22"/>
          <w:lang w:eastAsia="zh-CN"/>
        </w:rPr>
        <w:t>916100002942081649</w:t>
      </w:r>
    </w:p>
    <w:p>
      <w:pPr>
        <w:tabs>
          <w:tab w:val="left" w:pos="3600"/>
        </w:tabs>
        <w:jc w:val="both"/>
        <w:rPr>
          <w:rFonts w:hint="eastAsia" w:ascii="Arial" w:hAnsi="Arial"/>
          <w:sz w:val="22"/>
          <w:lang w:eastAsia="zh-CN"/>
        </w:rPr>
      </w:pPr>
      <w:r>
        <w:rPr>
          <w:rFonts w:ascii="Arial" w:hAnsi="Arial"/>
          <w:sz w:val="22"/>
          <w:lang w:eastAsia="zh-CN"/>
        </w:rPr>
        <w:t>L</w:t>
      </w:r>
      <w:r>
        <w:rPr>
          <w:rFonts w:hint="eastAsia" w:ascii="Arial" w:hAnsi="Arial"/>
          <w:sz w:val="22"/>
          <w:lang w:eastAsia="zh-CN"/>
        </w:rPr>
        <w:t>egal representative: Chen Tuanzhu陈团柱</w:t>
      </w:r>
    </w:p>
    <w:p>
      <w:pPr>
        <w:tabs>
          <w:tab w:val="left" w:pos="3600"/>
        </w:tabs>
        <w:jc w:val="both"/>
        <w:rPr>
          <w:rFonts w:hint="eastAsia" w:ascii="Arial" w:hAnsi="Arial"/>
          <w:sz w:val="22"/>
          <w:lang w:eastAsia="zh-CN"/>
        </w:rPr>
      </w:pPr>
      <w:r>
        <w:rPr>
          <w:rFonts w:ascii="Arial" w:hAnsi="Arial"/>
          <w:sz w:val="22"/>
          <w:lang w:eastAsia="zh-CN"/>
        </w:rPr>
        <w:t>I</w:t>
      </w:r>
      <w:r>
        <w:rPr>
          <w:rFonts w:hint="eastAsia" w:ascii="Arial" w:hAnsi="Arial"/>
          <w:sz w:val="22"/>
          <w:lang w:eastAsia="zh-CN"/>
        </w:rPr>
        <w:t>ncorporation date: 1997-8-29</w:t>
      </w:r>
    </w:p>
    <w:p>
      <w:pPr>
        <w:tabs>
          <w:tab w:val="left" w:pos="3600"/>
        </w:tabs>
        <w:jc w:val="both"/>
        <w:rPr>
          <w:rFonts w:ascii="Arial" w:hAnsi="Arial"/>
          <w:sz w:val="22"/>
          <w:lang w:eastAsia="zh-CN"/>
        </w:rPr>
      </w:pPr>
      <w:r>
        <w:rPr>
          <w:rFonts w:ascii="Arial" w:hAnsi="Arial"/>
          <w:sz w:val="22"/>
          <w:lang w:eastAsia="zh-CN"/>
        </w:rPr>
        <w:t>T</w:t>
      </w:r>
      <w:r>
        <w:rPr>
          <w:rFonts w:hint="eastAsia" w:ascii="Arial" w:hAnsi="Arial"/>
          <w:sz w:val="22"/>
          <w:lang w:eastAsia="zh-CN"/>
        </w:rPr>
        <w:t xml:space="preserve">el: </w:t>
      </w:r>
      <w:r>
        <w:rPr>
          <w:rFonts w:ascii="Arial" w:hAnsi="Arial"/>
          <w:sz w:val="22"/>
          <w:lang w:eastAsia="zh-CN"/>
        </w:rPr>
        <w:t>86-029-38838073</w:t>
      </w:r>
    </w:p>
    <w:p>
      <w:pPr>
        <w:tabs>
          <w:tab w:val="left" w:pos="3600"/>
        </w:tabs>
        <w:jc w:val="both"/>
        <w:rPr>
          <w:rFonts w:hint="eastAsia" w:ascii="Arial" w:hAnsi="Arial"/>
          <w:sz w:val="22"/>
          <w:lang w:eastAsia="zh-CN"/>
        </w:rPr>
      </w:pPr>
      <w:r>
        <w:rPr>
          <w:rFonts w:ascii="Arial" w:hAnsi="Arial"/>
          <w:sz w:val="22"/>
          <w:lang w:eastAsia="zh-CN"/>
        </w:rPr>
        <w:fldChar w:fldCharType="begin"/>
      </w:r>
      <w:r>
        <w:rPr>
          <w:rFonts w:ascii="Arial" w:hAnsi="Arial"/>
          <w:sz w:val="22"/>
          <w:lang w:eastAsia="zh-CN"/>
        </w:rPr>
        <w:instrText xml:space="preserve"> HYPERLINK "http://www.sxycpc.com/wmzc-content.jsp?urltype=news.NewsContentUrl&amp;wbtreeid=1742&amp;wbnewsid=45386" </w:instrText>
      </w:r>
      <w:r>
        <w:rPr>
          <w:rFonts w:ascii="Arial" w:hAnsi="Arial"/>
          <w:sz w:val="22"/>
          <w:lang w:eastAsia="zh-CN"/>
        </w:rPr>
        <w:fldChar w:fldCharType="separate"/>
      </w:r>
      <w:r>
        <w:rPr>
          <w:rStyle w:val="23"/>
          <w:rFonts w:ascii="Arial" w:hAnsi="Arial"/>
          <w:sz w:val="22"/>
          <w:lang w:eastAsia="zh-CN"/>
        </w:rPr>
        <w:t>http://www.sxycpc.com/wmzc-content.jsp?urltype=news.NewsContentUrl&amp;wbtreeid=1742&amp;wbnewsid=45386</w:t>
      </w:r>
      <w:r>
        <w:rPr>
          <w:rFonts w:ascii="Arial" w:hAnsi="Arial"/>
          <w:sz w:val="22"/>
          <w:lang w:eastAsia="zh-CN"/>
        </w:rPr>
        <w:fldChar w:fldCharType="end"/>
      </w:r>
      <w:r>
        <w:rPr>
          <w:rFonts w:hint="eastAsia" w:ascii="Arial" w:hAnsi="Arial"/>
          <w:sz w:val="22"/>
          <w:lang w:eastAsia="zh-CN"/>
        </w:rPr>
        <w:t xml:space="preserve">  (</w:t>
      </w:r>
      <w:r>
        <w:rPr>
          <w:rFonts w:ascii="Arial" w:hAnsi="Arial"/>
          <w:sz w:val="22"/>
          <w:lang w:eastAsia="zh-CN"/>
        </w:rPr>
        <w:t>the</w:t>
      </w:r>
      <w:r>
        <w:rPr>
          <w:rFonts w:hint="eastAsia" w:ascii="Arial" w:hAnsi="Arial"/>
          <w:sz w:val="22"/>
          <w:lang w:eastAsia="zh-CN"/>
        </w:rPr>
        <w:t xml:space="preserve"> website belongs to </w:t>
      </w:r>
      <w:r>
        <w:rPr>
          <w:rFonts w:ascii="Arial" w:hAnsi="Arial"/>
          <w:sz w:val="22"/>
          <w:lang w:eastAsia="zh-CN"/>
        </w:rPr>
        <w:t>Shaanxi Yanchang Petroleum</w:t>
      </w:r>
      <w:r>
        <w:rPr>
          <w:rFonts w:hint="eastAsia" w:ascii="Arial" w:hAnsi="Arial"/>
          <w:sz w:val="22"/>
          <w:lang w:eastAsia="zh-CN"/>
        </w:rPr>
        <w:t>)</w:t>
      </w:r>
    </w:p>
    <w:p>
      <w:pPr>
        <w:tabs>
          <w:tab w:val="left" w:pos="3600"/>
        </w:tabs>
        <w:jc w:val="both"/>
        <w:rPr>
          <w:rFonts w:hint="eastAsia" w:ascii="Arial" w:hAnsi="Arial"/>
          <w:sz w:val="22"/>
          <w:lang w:eastAsia="zh-CN"/>
        </w:rPr>
      </w:pPr>
    </w:p>
    <w:p>
      <w:pPr>
        <w:tabs>
          <w:tab w:val="left" w:pos="3600"/>
        </w:tabs>
        <w:jc w:val="both"/>
        <w:rPr>
          <w:rFonts w:ascii="Arial" w:hAnsi="Arial"/>
          <w:sz w:val="22"/>
        </w:rPr>
      </w:pPr>
      <w:r>
        <w:rPr>
          <w:rFonts w:ascii="Arial" w:hAnsi="Arial"/>
          <w:sz w:val="22"/>
        </w:rPr>
        <w:t xml:space="preserve">Company operations commenced </w:t>
      </w:r>
      <w:r>
        <w:rPr>
          <w:rFonts w:hint="eastAsia" w:ascii="Arial" w:hAnsi="Arial"/>
          <w:sz w:val="22"/>
          <w:lang w:eastAsia="zh-CN"/>
        </w:rPr>
        <w:t>in 1997</w:t>
      </w:r>
      <w:r>
        <w:rPr>
          <w:rFonts w:ascii="Arial" w:hAnsi="Arial"/>
          <w:sz w:val="22"/>
        </w:rPr>
        <w:t>, and is engaged in</w:t>
      </w:r>
      <w:r>
        <w:rPr>
          <w:rFonts w:hint="eastAsia" w:ascii="Arial" w:hAnsi="Arial"/>
          <w:sz w:val="22"/>
          <w:lang w:eastAsia="zh-CN"/>
        </w:rPr>
        <w:t xml:space="preserve"> development, production and sales of chemical products.</w:t>
      </w:r>
    </w:p>
    <w:p>
      <w:pPr>
        <w:tabs>
          <w:tab w:val="left" w:pos="3600"/>
        </w:tabs>
        <w:jc w:val="both"/>
        <w:rPr>
          <w:rFonts w:hint="eastAsia" w:ascii="Arial" w:hAnsi="Arial"/>
          <w:sz w:val="22"/>
          <w:lang w:eastAsia="zh-CN"/>
        </w:rPr>
      </w:pPr>
    </w:p>
    <w:p>
      <w:pPr>
        <w:pStyle w:val="12"/>
        <w:tabs>
          <w:tab w:val="clear" w:pos="5850"/>
          <w:tab w:val="clear" w:pos="8100"/>
        </w:tabs>
        <w:rPr>
          <w:rFonts w:hint="eastAsia"/>
          <w:lang w:eastAsia="zh-CN"/>
        </w:rPr>
      </w:pPr>
      <w:r>
        <w:rPr>
          <w:b/>
        </w:rPr>
        <w:t>Directors’</w:t>
      </w:r>
      <w:r>
        <w:t xml:space="preserve"> information in detail is as follows:</w:t>
      </w:r>
      <w:r>
        <w:rPr>
          <w:rFonts w:hint="eastAsia"/>
          <w:b/>
          <w:i/>
          <w:color w:val="0000FF"/>
          <w:lang w:eastAsia="zh-CN"/>
        </w:rPr>
        <w:t xml:space="preserve"> </w:t>
      </w:r>
    </w:p>
    <w:p>
      <w:pPr>
        <w:tabs>
          <w:tab w:val="left" w:pos="3600"/>
        </w:tabs>
        <w:jc w:val="both"/>
        <w:rPr>
          <w:rFonts w:hint="eastAsia" w:ascii="Arial" w:hAnsi="Arial"/>
          <w:b/>
          <w:sz w:val="22"/>
          <w:lang w:eastAsia="zh-CN"/>
        </w:rPr>
      </w:pPr>
    </w:p>
    <w:p>
      <w:pPr>
        <w:numPr>
          <w:ilvl w:val="0"/>
          <w:numId w:val="2"/>
        </w:numPr>
        <w:jc w:val="both"/>
        <w:rPr>
          <w:rFonts w:hint="eastAsia" w:ascii="Arial" w:hAnsi="Arial" w:cs="Arial"/>
          <w:b/>
          <w:i/>
          <w:color w:val="000000"/>
          <w:sz w:val="22"/>
        </w:rPr>
      </w:pPr>
      <w:r>
        <w:rPr>
          <w:rFonts w:ascii="Arial" w:hAnsi="Arial" w:cs="Arial"/>
          <w:b/>
          <w:bCs/>
          <w:i/>
          <w:iCs/>
          <w:color w:val="000000"/>
          <w:sz w:val="22"/>
          <w:szCs w:val="21"/>
        </w:rPr>
        <w:t>Legal representative</w:t>
      </w:r>
      <w:r>
        <w:rPr>
          <w:rFonts w:hint="eastAsia" w:ascii="Arial" w:hAnsi="Arial" w:cs="Arial"/>
          <w:b/>
          <w:bCs/>
          <w:i/>
          <w:iCs/>
          <w:color w:val="000000"/>
          <w:sz w:val="22"/>
          <w:szCs w:val="21"/>
          <w:lang w:eastAsia="zh-CN"/>
        </w:rPr>
        <w:t xml:space="preserve"> and chairman:</w:t>
      </w:r>
    </w:p>
    <w:p>
      <w:pPr>
        <w:tabs>
          <w:tab w:val="left" w:pos="3600"/>
        </w:tabs>
        <w:jc w:val="both"/>
        <w:rPr>
          <w:rFonts w:hint="eastAsia" w:ascii="Arial" w:hAnsi="Arial"/>
          <w:sz w:val="22"/>
          <w:lang w:eastAsia="zh-CN"/>
        </w:rPr>
      </w:pPr>
    </w:p>
    <w:p>
      <w:pPr>
        <w:tabs>
          <w:tab w:val="left" w:pos="3600"/>
        </w:tabs>
        <w:jc w:val="both"/>
        <w:rPr>
          <w:rFonts w:hint="eastAsia" w:ascii="Arial" w:hAnsi="Arial"/>
          <w:sz w:val="22"/>
          <w:lang w:eastAsia="zh-CN"/>
        </w:rPr>
      </w:pPr>
      <w:r>
        <w:rPr>
          <w:rFonts w:hint="eastAsia" w:ascii="Arial" w:hAnsi="Arial"/>
          <w:sz w:val="22"/>
          <w:lang w:eastAsia="zh-CN"/>
        </w:rPr>
        <w:t xml:space="preserve">Mr. </w:t>
      </w:r>
      <w:r>
        <w:rPr>
          <w:rFonts w:hint="eastAsia" w:ascii="Arial" w:hAnsi="Arial" w:cs="Arial"/>
          <w:sz w:val="22"/>
          <w:lang w:eastAsia="zh-CN"/>
        </w:rPr>
        <w:t>Wang Ying</w:t>
      </w:r>
      <w:r>
        <w:rPr>
          <w:rFonts w:hint="eastAsia" w:ascii="Arial" w:hAnsi="Arial"/>
          <w:sz w:val="22"/>
          <w:lang w:eastAsia="zh-CN"/>
        </w:rPr>
        <w:t xml:space="preserve"> (王颖), born in 1962 with </w:t>
      </w:r>
      <w:r>
        <w:rPr>
          <w:rFonts w:ascii="Arial" w:hAnsi="Arial"/>
          <w:sz w:val="22"/>
          <w:lang w:eastAsia="zh-CN"/>
        </w:rPr>
        <w:t>university</w:t>
      </w:r>
      <w:r>
        <w:rPr>
          <w:rFonts w:hint="eastAsia" w:ascii="Arial" w:hAnsi="Arial"/>
          <w:sz w:val="22"/>
          <w:lang w:eastAsia="zh-CN"/>
        </w:rPr>
        <w:t xml:space="preserve"> education, senior engineer, he is currently responsible for the overall management of SC.</w:t>
      </w:r>
    </w:p>
    <w:p>
      <w:pPr>
        <w:tabs>
          <w:tab w:val="left" w:pos="3600"/>
        </w:tabs>
        <w:jc w:val="both"/>
        <w:rPr>
          <w:rFonts w:ascii="Arial" w:hAnsi="Arial"/>
          <w:sz w:val="22"/>
          <w:lang w:eastAsia="zh-CN"/>
        </w:rPr>
      </w:pPr>
    </w:p>
    <w:p>
      <w:pPr>
        <w:tabs>
          <w:tab w:val="left" w:pos="3600"/>
        </w:tabs>
        <w:jc w:val="both"/>
        <w:rPr>
          <w:rFonts w:ascii="Arial" w:hAnsi="Arial"/>
          <w:sz w:val="22"/>
          <w:lang w:eastAsia="zh-CN"/>
        </w:rPr>
      </w:pPr>
      <w:r>
        <w:rPr>
          <w:rFonts w:ascii="Arial" w:hAnsi="Arial"/>
          <w:sz w:val="22"/>
          <w:lang w:eastAsia="zh-CN"/>
        </w:rPr>
        <w:t xml:space="preserve">Working Experience(s): </w:t>
      </w:r>
    </w:p>
    <w:p>
      <w:pPr>
        <w:tabs>
          <w:tab w:val="left" w:pos="3600"/>
        </w:tabs>
        <w:jc w:val="both"/>
        <w:rPr>
          <w:rFonts w:ascii="Arial" w:hAnsi="Arial"/>
          <w:sz w:val="22"/>
          <w:lang w:eastAsia="zh-CN"/>
        </w:rPr>
      </w:pPr>
    </w:p>
    <w:p>
      <w:pPr>
        <w:tabs>
          <w:tab w:val="left" w:pos="3385"/>
        </w:tabs>
        <w:jc w:val="both"/>
        <w:rPr>
          <w:rFonts w:hint="eastAsia" w:ascii="Arial" w:hAnsi="Arial"/>
          <w:sz w:val="22"/>
          <w:lang w:eastAsia="zh-CN"/>
        </w:rPr>
      </w:pPr>
      <w:r>
        <w:rPr>
          <w:rFonts w:ascii="Arial" w:hAnsi="Arial"/>
          <w:sz w:val="22"/>
          <w:lang w:eastAsia="zh-CN"/>
        </w:rPr>
        <w:t>A</w:t>
      </w:r>
      <w:r>
        <w:rPr>
          <w:rFonts w:hint="eastAsia" w:ascii="Arial" w:hAnsi="Arial"/>
          <w:sz w:val="22"/>
          <w:lang w:eastAsia="zh-CN"/>
        </w:rPr>
        <w:t>t present</w:t>
      </w:r>
      <w:r>
        <w:rPr>
          <w:rFonts w:ascii="Arial" w:hAnsi="Arial"/>
          <w:sz w:val="22"/>
          <w:lang w:eastAsia="zh-CN"/>
        </w:rPr>
        <w:tab/>
      </w:r>
      <w:r>
        <w:rPr>
          <w:rFonts w:ascii="Arial" w:hAnsi="Arial"/>
          <w:sz w:val="22"/>
          <w:lang w:eastAsia="zh-CN"/>
        </w:rPr>
        <w:t>Working in SC as legal representative</w:t>
      </w:r>
      <w:r>
        <w:rPr>
          <w:rFonts w:hint="eastAsia" w:ascii="Arial" w:hAnsi="Arial"/>
          <w:sz w:val="22"/>
          <w:lang w:eastAsia="zh-CN"/>
        </w:rPr>
        <w:t xml:space="preserve"> and chairman.</w:t>
      </w:r>
    </w:p>
    <w:p>
      <w:pPr>
        <w:tabs>
          <w:tab w:val="left" w:pos="3385"/>
        </w:tabs>
        <w:jc w:val="both"/>
        <w:rPr>
          <w:rFonts w:hint="eastAsia" w:ascii="Arial" w:hAnsi="Arial"/>
          <w:sz w:val="22"/>
          <w:lang w:eastAsia="zh-CN"/>
        </w:rPr>
      </w:pPr>
    </w:p>
    <w:p>
      <w:pPr>
        <w:numPr>
          <w:ilvl w:val="0"/>
          <w:numId w:val="2"/>
        </w:numPr>
        <w:jc w:val="both"/>
        <w:rPr>
          <w:rFonts w:hint="eastAsia" w:ascii="Arial" w:hAnsi="Arial" w:cs="Arial"/>
          <w:b/>
          <w:i/>
          <w:color w:val="000000"/>
          <w:sz w:val="22"/>
        </w:rPr>
      </w:pPr>
      <w:r>
        <w:rPr>
          <w:rFonts w:ascii="Arial" w:hAnsi="Arial" w:cs="Arial"/>
          <w:b/>
          <w:bCs/>
          <w:i/>
          <w:iCs/>
          <w:color w:val="000000"/>
          <w:sz w:val="22"/>
          <w:szCs w:val="21"/>
          <w:lang w:eastAsia="zh-CN"/>
        </w:rPr>
        <w:t>G</w:t>
      </w:r>
      <w:r>
        <w:rPr>
          <w:rFonts w:hint="eastAsia" w:ascii="Arial" w:hAnsi="Arial" w:cs="Arial"/>
          <w:b/>
          <w:bCs/>
          <w:i/>
          <w:iCs/>
          <w:color w:val="000000"/>
          <w:sz w:val="22"/>
          <w:szCs w:val="21"/>
          <w:lang w:eastAsia="zh-CN"/>
        </w:rPr>
        <w:t>eneral manager:</w:t>
      </w:r>
    </w:p>
    <w:p>
      <w:pPr>
        <w:tabs>
          <w:tab w:val="left" w:pos="3385"/>
        </w:tabs>
        <w:jc w:val="both"/>
        <w:rPr>
          <w:rFonts w:hint="eastAsia" w:ascii="Arial" w:hAnsi="Arial"/>
          <w:sz w:val="22"/>
          <w:lang w:eastAsia="zh-CN"/>
        </w:rPr>
      </w:pPr>
    </w:p>
    <w:p>
      <w:pPr>
        <w:tabs>
          <w:tab w:val="left" w:pos="3600"/>
        </w:tabs>
        <w:jc w:val="both"/>
        <w:rPr>
          <w:rFonts w:hint="eastAsia" w:ascii="Arial" w:hAnsi="Arial"/>
          <w:sz w:val="22"/>
          <w:lang w:eastAsia="zh-CN"/>
        </w:rPr>
      </w:pPr>
      <w:r>
        <w:rPr>
          <w:rFonts w:ascii="Arial" w:hAnsi="Arial"/>
          <w:sz w:val="22"/>
          <w:lang w:eastAsia="zh-CN"/>
        </w:rPr>
        <w:t>M</w:t>
      </w:r>
      <w:r>
        <w:rPr>
          <w:rFonts w:hint="eastAsia" w:ascii="Arial" w:hAnsi="Arial"/>
          <w:sz w:val="22"/>
          <w:lang w:eastAsia="zh-CN"/>
        </w:rPr>
        <w:t xml:space="preserve">r. Zhao Bo (赵波), born in 1966 with </w:t>
      </w:r>
      <w:r>
        <w:rPr>
          <w:rFonts w:ascii="Arial" w:hAnsi="Arial"/>
          <w:sz w:val="22"/>
          <w:lang w:eastAsia="zh-CN"/>
        </w:rPr>
        <w:t>university</w:t>
      </w:r>
      <w:r>
        <w:rPr>
          <w:rFonts w:hint="eastAsia" w:ascii="Arial" w:hAnsi="Arial"/>
          <w:sz w:val="22"/>
          <w:lang w:eastAsia="zh-CN"/>
        </w:rPr>
        <w:t xml:space="preserve"> education, senior engineer, he is currently responsible for the daily management of SC.</w:t>
      </w:r>
    </w:p>
    <w:p>
      <w:pPr>
        <w:tabs>
          <w:tab w:val="left" w:pos="3600"/>
        </w:tabs>
        <w:jc w:val="both"/>
        <w:rPr>
          <w:rFonts w:ascii="Arial" w:hAnsi="Arial"/>
          <w:sz w:val="22"/>
          <w:lang w:eastAsia="zh-CN"/>
        </w:rPr>
      </w:pPr>
    </w:p>
    <w:p>
      <w:pPr>
        <w:tabs>
          <w:tab w:val="left" w:pos="3600"/>
        </w:tabs>
        <w:jc w:val="both"/>
        <w:rPr>
          <w:rFonts w:ascii="Arial" w:hAnsi="Arial"/>
          <w:sz w:val="22"/>
          <w:lang w:eastAsia="zh-CN"/>
        </w:rPr>
      </w:pPr>
      <w:r>
        <w:rPr>
          <w:rFonts w:ascii="Arial" w:hAnsi="Arial"/>
          <w:sz w:val="22"/>
          <w:lang w:eastAsia="zh-CN"/>
        </w:rPr>
        <w:t xml:space="preserve">Working Experience(s): </w:t>
      </w:r>
    </w:p>
    <w:p>
      <w:pPr>
        <w:tabs>
          <w:tab w:val="left" w:pos="3600"/>
        </w:tabs>
        <w:jc w:val="both"/>
        <w:rPr>
          <w:rFonts w:ascii="Arial" w:hAnsi="Arial"/>
          <w:sz w:val="22"/>
          <w:lang w:eastAsia="zh-CN"/>
        </w:rPr>
      </w:pPr>
    </w:p>
    <w:p>
      <w:pPr>
        <w:tabs>
          <w:tab w:val="left" w:pos="3385"/>
        </w:tabs>
        <w:jc w:val="both"/>
        <w:rPr>
          <w:rFonts w:hint="eastAsia" w:ascii="Arial" w:hAnsi="Arial"/>
          <w:sz w:val="22"/>
          <w:lang w:eastAsia="zh-CN"/>
        </w:rPr>
      </w:pPr>
      <w:r>
        <w:rPr>
          <w:rFonts w:ascii="Arial" w:hAnsi="Arial"/>
          <w:sz w:val="22"/>
          <w:lang w:eastAsia="zh-CN"/>
        </w:rPr>
        <w:t>A</w:t>
      </w:r>
      <w:r>
        <w:rPr>
          <w:rFonts w:hint="eastAsia" w:ascii="Arial" w:hAnsi="Arial"/>
          <w:sz w:val="22"/>
          <w:lang w:eastAsia="zh-CN"/>
        </w:rPr>
        <w:t>t present</w:t>
      </w:r>
      <w:r>
        <w:rPr>
          <w:rFonts w:ascii="Arial" w:hAnsi="Arial"/>
          <w:sz w:val="22"/>
          <w:lang w:eastAsia="zh-CN"/>
        </w:rPr>
        <w:tab/>
      </w:r>
      <w:r>
        <w:rPr>
          <w:rFonts w:ascii="Arial" w:hAnsi="Arial"/>
          <w:sz w:val="22"/>
          <w:lang w:eastAsia="zh-CN"/>
        </w:rPr>
        <w:t>Working in SC as</w:t>
      </w:r>
      <w:r>
        <w:rPr>
          <w:rFonts w:hint="eastAsia" w:ascii="Arial" w:hAnsi="Arial"/>
          <w:sz w:val="22"/>
          <w:lang w:eastAsia="zh-CN"/>
        </w:rPr>
        <w:t xml:space="preserve"> general manager.</w:t>
      </w:r>
    </w:p>
    <w:p>
      <w:pPr>
        <w:tabs>
          <w:tab w:val="left" w:pos="3385"/>
        </w:tabs>
        <w:jc w:val="both"/>
        <w:rPr>
          <w:rFonts w:hint="eastAsia" w:ascii="Arial" w:hAnsi="Arial"/>
          <w:sz w:val="22"/>
          <w:lang w:eastAsia="zh-CN"/>
        </w:rPr>
      </w:pPr>
    </w:p>
    <w:p>
      <w:pPr>
        <w:numPr>
          <w:ilvl w:val="0"/>
          <w:numId w:val="2"/>
        </w:numPr>
        <w:jc w:val="both"/>
        <w:rPr>
          <w:rFonts w:hint="eastAsia" w:ascii="Arial" w:hAnsi="Arial" w:cs="Arial"/>
          <w:b/>
          <w:i/>
          <w:color w:val="000000"/>
          <w:sz w:val="22"/>
        </w:rPr>
      </w:pPr>
      <w:r>
        <w:rPr>
          <w:rFonts w:ascii="Arial" w:hAnsi="Arial" w:cs="Arial"/>
          <w:b/>
          <w:bCs/>
          <w:i/>
          <w:iCs/>
          <w:color w:val="000000"/>
          <w:sz w:val="22"/>
          <w:szCs w:val="21"/>
          <w:lang w:eastAsia="zh-CN"/>
        </w:rPr>
        <w:t>V</w:t>
      </w:r>
      <w:r>
        <w:rPr>
          <w:rFonts w:hint="eastAsia" w:ascii="Arial" w:hAnsi="Arial" w:cs="Arial"/>
          <w:b/>
          <w:bCs/>
          <w:i/>
          <w:iCs/>
          <w:color w:val="000000"/>
          <w:sz w:val="22"/>
          <w:szCs w:val="21"/>
          <w:lang w:eastAsia="zh-CN"/>
        </w:rPr>
        <w:t>ice general managers:</w:t>
      </w:r>
    </w:p>
    <w:p>
      <w:pPr>
        <w:tabs>
          <w:tab w:val="left" w:pos="3385"/>
        </w:tabs>
        <w:jc w:val="both"/>
        <w:rPr>
          <w:rFonts w:hint="eastAsia" w:ascii="Arial" w:hAnsi="Arial"/>
          <w:sz w:val="22"/>
          <w:lang w:eastAsia="zh-CN"/>
        </w:rPr>
      </w:pPr>
    </w:p>
    <w:p>
      <w:pPr>
        <w:tabs>
          <w:tab w:val="left" w:pos="3385"/>
        </w:tabs>
        <w:jc w:val="both"/>
        <w:rPr>
          <w:rFonts w:hint="eastAsia" w:ascii="Arial" w:hAnsi="Arial"/>
          <w:sz w:val="22"/>
          <w:lang w:eastAsia="zh-CN"/>
        </w:rPr>
      </w:pPr>
      <w:r>
        <w:rPr>
          <w:rFonts w:ascii="Arial" w:hAnsi="Arial"/>
          <w:sz w:val="22"/>
          <w:lang w:eastAsia="zh-CN"/>
        </w:rPr>
        <w:t>Z</w:t>
      </w:r>
      <w:r>
        <w:rPr>
          <w:rFonts w:hint="eastAsia" w:ascii="Arial" w:hAnsi="Arial"/>
          <w:sz w:val="22"/>
          <w:lang w:eastAsia="zh-CN"/>
        </w:rPr>
        <w:t>hang Suili张岁利</w:t>
      </w:r>
    </w:p>
    <w:p>
      <w:pPr>
        <w:tabs>
          <w:tab w:val="left" w:pos="3385"/>
        </w:tabs>
        <w:jc w:val="both"/>
        <w:rPr>
          <w:rFonts w:hint="eastAsia" w:ascii="Arial" w:hAnsi="Arial"/>
          <w:sz w:val="22"/>
          <w:lang w:eastAsia="zh-CN"/>
        </w:rPr>
      </w:pPr>
      <w:r>
        <w:rPr>
          <w:rFonts w:ascii="Arial" w:hAnsi="Arial"/>
          <w:sz w:val="22"/>
          <w:lang w:eastAsia="zh-CN"/>
        </w:rPr>
        <w:t>C</w:t>
      </w:r>
      <w:r>
        <w:rPr>
          <w:rFonts w:hint="eastAsia" w:ascii="Arial" w:hAnsi="Arial"/>
          <w:sz w:val="22"/>
          <w:lang w:eastAsia="zh-CN"/>
        </w:rPr>
        <w:t>hen Tuanzhu陈团柱</w:t>
      </w:r>
    </w:p>
    <w:p>
      <w:pPr>
        <w:tabs>
          <w:tab w:val="left" w:pos="3385"/>
        </w:tabs>
        <w:jc w:val="both"/>
        <w:rPr>
          <w:rFonts w:hint="eastAsia" w:ascii="Arial" w:hAnsi="Arial"/>
          <w:sz w:val="22"/>
          <w:lang w:eastAsia="zh-CN"/>
        </w:rPr>
      </w:pPr>
      <w:r>
        <w:rPr>
          <w:rFonts w:hint="eastAsia" w:ascii="Arial" w:hAnsi="Arial"/>
          <w:sz w:val="22"/>
          <w:lang w:eastAsia="zh-CN"/>
        </w:rPr>
        <w:t>Xi Yongsheng席永生</w:t>
      </w:r>
      <w:r>
        <w:rPr>
          <w:rFonts w:hint="eastAsia" w:ascii="Arial" w:hAnsi="Arial"/>
          <w:sz w:val="22"/>
          <w:lang w:eastAsia="zh-CN"/>
        </w:rPr>
        <w:cr/>
      </w:r>
      <w:r>
        <w:rPr>
          <w:rFonts w:hint="eastAsia" w:ascii="Arial" w:hAnsi="Arial"/>
          <w:sz w:val="22"/>
          <w:lang w:eastAsia="zh-CN"/>
        </w:rPr>
        <w:t>Shi Lei石磊</w:t>
      </w:r>
      <w:r>
        <w:rPr>
          <w:rFonts w:hint="eastAsia" w:ascii="Arial" w:hAnsi="Arial"/>
          <w:sz w:val="22"/>
          <w:lang w:eastAsia="zh-CN"/>
        </w:rPr>
        <w:cr/>
      </w:r>
    </w:p>
    <w:p>
      <w:pPr>
        <w:numPr>
          <w:ilvl w:val="0"/>
          <w:numId w:val="2"/>
        </w:numPr>
        <w:jc w:val="both"/>
        <w:rPr>
          <w:rFonts w:hint="eastAsia" w:ascii="Arial" w:hAnsi="Arial" w:cs="Arial"/>
          <w:b/>
          <w:i/>
          <w:color w:val="000000"/>
          <w:sz w:val="22"/>
        </w:rPr>
      </w:pPr>
      <w:r>
        <w:rPr>
          <w:rFonts w:ascii="Arial" w:hAnsi="Arial" w:cs="Arial"/>
          <w:b/>
          <w:i/>
          <w:color w:val="000000"/>
          <w:sz w:val="22"/>
          <w:lang w:eastAsia="zh-CN"/>
        </w:rPr>
        <w:t>D</w:t>
      </w:r>
      <w:r>
        <w:rPr>
          <w:rFonts w:hint="eastAsia" w:ascii="Arial" w:hAnsi="Arial" w:cs="Arial"/>
          <w:b/>
          <w:i/>
          <w:color w:val="000000"/>
          <w:sz w:val="22"/>
          <w:lang w:eastAsia="zh-CN"/>
        </w:rPr>
        <w:t>irectors:</w:t>
      </w:r>
    </w:p>
    <w:p>
      <w:pPr>
        <w:jc w:val="both"/>
        <w:rPr>
          <w:rFonts w:hint="eastAsia" w:ascii="Arial" w:hAnsi="Arial"/>
          <w:sz w:val="22"/>
          <w:lang w:eastAsia="zh-CN"/>
        </w:rPr>
      </w:pPr>
    </w:p>
    <w:p>
      <w:pPr>
        <w:jc w:val="both"/>
        <w:rPr>
          <w:rFonts w:hint="eastAsia" w:ascii="Arial" w:hAnsi="Arial"/>
          <w:sz w:val="22"/>
          <w:lang w:eastAsia="zh-CN"/>
        </w:rPr>
      </w:pPr>
      <w:r>
        <w:rPr>
          <w:rFonts w:ascii="Arial" w:hAnsi="Arial"/>
          <w:sz w:val="22"/>
          <w:lang w:eastAsia="zh-CN"/>
        </w:rPr>
        <w:t>Y</w:t>
      </w:r>
      <w:r>
        <w:rPr>
          <w:rFonts w:hint="eastAsia" w:ascii="Arial" w:hAnsi="Arial"/>
          <w:sz w:val="22"/>
          <w:lang w:eastAsia="zh-CN"/>
        </w:rPr>
        <w:t>ang Weiqiao杨为乔</w:t>
      </w:r>
      <w:r>
        <w:rPr>
          <w:rFonts w:hint="eastAsia" w:ascii="Arial" w:hAnsi="Arial"/>
          <w:sz w:val="22"/>
          <w:lang w:eastAsia="zh-CN"/>
        </w:rPr>
        <w:cr/>
      </w:r>
      <w:r>
        <w:rPr>
          <w:rFonts w:hint="eastAsia" w:ascii="Arial" w:hAnsi="Arial"/>
          <w:sz w:val="22"/>
          <w:lang w:eastAsia="zh-CN"/>
        </w:rPr>
        <w:t>Xu Binghui徐秉惠</w:t>
      </w:r>
      <w:r>
        <w:rPr>
          <w:rFonts w:hint="eastAsia" w:ascii="Arial" w:hAnsi="Arial"/>
          <w:sz w:val="22"/>
          <w:lang w:eastAsia="zh-CN"/>
        </w:rPr>
        <w:cr/>
      </w:r>
      <w:r>
        <w:rPr>
          <w:rFonts w:hint="eastAsia" w:ascii="Arial" w:hAnsi="Arial"/>
          <w:sz w:val="22"/>
          <w:lang w:eastAsia="zh-CN"/>
        </w:rPr>
        <w:t>Xi Yongsheng席永生</w:t>
      </w:r>
    </w:p>
    <w:p>
      <w:pPr>
        <w:jc w:val="both"/>
        <w:rPr>
          <w:rFonts w:hint="eastAsia" w:ascii="Arial" w:hAnsi="Arial" w:cs="Arial"/>
          <w:color w:val="000000"/>
          <w:sz w:val="22"/>
          <w:lang w:eastAsia="zh-CN"/>
        </w:rPr>
      </w:pPr>
      <w:r>
        <w:rPr>
          <w:rFonts w:hint="eastAsia" w:ascii="Arial" w:hAnsi="Arial"/>
          <w:sz w:val="22"/>
          <w:lang w:eastAsia="zh-CN"/>
        </w:rPr>
        <w:t>Zhao Bo 赵波</w:t>
      </w:r>
    </w:p>
    <w:p>
      <w:pPr>
        <w:jc w:val="both"/>
        <w:rPr>
          <w:rFonts w:hint="eastAsia" w:ascii="Arial" w:hAnsi="Arial" w:cs="Arial"/>
          <w:color w:val="000000"/>
          <w:sz w:val="22"/>
          <w:lang w:eastAsia="zh-CN"/>
        </w:rPr>
      </w:pPr>
      <w:r>
        <w:rPr>
          <w:rFonts w:hint="eastAsia" w:ascii="Arial" w:hAnsi="Arial" w:cs="Arial"/>
          <w:color w:val="000000"/>
          <w:sz w:val="22"/>
          <w:lang w:eastAsia="zh-CN"/>
        </w:rPr>
        <w:t>Etc.</w:t>
      </w:r>
    </w:p>
    <w:p>
      <w:pPr>
        <w:jc w:val="both"/>
        <w:rPr>
          <w:rFonts w:hint="eastAsia" w:ascii="Arial" w:hAnsi="Arial" w:cs="Arial"/>
          <w:color w:val="000000"/>
          <w:sz w:val="22"/>
          <w:lang w:eastAsia="zh-CN"/>
        </w:rPr>
      </w:pPr>
    </w:p>
    <w:p>
      <w:pPr>
        <w:numPr>
          <w:ilvl w:val="0"/>
          <w:numId w:val="2"/>
        </w:numPr>
        <w:jc w:val="both"/>
        <w:rPr>
          <w:rFonts w:hint="eastAsia" w:ascii="Arial" w:hAnsi="Arial" w:cs="Arial"/>
          <w:b/>
          <w:i/>
          <w:color w:val="000000"/>
          <w:sz w:val="22"/>
        </w:rPr>
      </w:pPr>
      <w:r>
        <w:rPr>
          <w:rFonts w:hint="eastAsia" w:ascii="Arial" w:hAnsi="Arial" w:cs="Arial"/>
          <w:b/>
          <w:bCs/>
          <w:i/>
          <w:iCs/>
          <w:color w:val="000000"/>
          <w:sz w:val="22"/>
          <w:szCs w:val="21"/>
          <w:lang w:eastAsia="zh-CN"/>
        </w:rPr>
        <w:t>Supervisors</w:t>
      </w:r>
      <w:r>
        <w:rPr>
          <w:rFonts w:ascii="Arial" w:hAnsi="Arial" w:cs="Arial"/>
          <w:b/>
          <w:i/>
          <w:color w:val="000000"/>
          <w:sz w:val="22"/>
        </w:rPr>
        <w:t>:</w:t>
      </w:r>
    </w:p>
    <w:p>
      <w:pPr>
        <w:jc w:val="both"/>
        <w:rPr>
          <w:rFonts w:hint="eastAsia" w:ascii="Arial" w:hAnsi="Arial" w:cs="Arial"/>
          <w:color w:val="000000"/>
          <w:sz w:val="22"/>
          <w:lang w:eastAsia="zh-CN"/>
        </w:rPr>
      </w:pPr>
    </w:p>
    <w:p>
      <w:pPr>
        <w:tabs>
          <w:tab w:val="left" w:pos="3600"/>
        </w:tabs>
        <w:jc w:val="both"/>
        <w:rPr>
          <w:rFonts w:hint="eastAsia" w:ascii="Arial" w:hAnsi="Arial"/>
          <w:sz w:val="22"/>
          <w:lang w:eastAsia="zh-CN"/>
        </w:rPr>
      </w:pPr>
      <w:r>
        <w:rPr>
          <w:rFonts w:hint="eastAsia" w:ascii="Arial" w:hAnsi="Arial"/>
          <w:sz w:val="22"/>
          <w:lang w:eastAsia="zh-CN"/>
        </w:rPr>
        <w:t>Xu Yarong徐亚荣</w:t>
      </w:r>
      <w:r>
        <w:rPr>
          <w:rFonts w:hint="eastAsia" w:ascii="Arial" w:hAnsi="Arial"/>
          <w:sz w:val="22"/>
          <w:lang w:eastAsia="zh-CN"/>
        </w:rPr>
        <w:cr/>
      </w:r>
      <w:r>
        <w:rPr>
          <w:rFonts w:hint="eastAsia" w:ascii="Arial" w:hAnsi="Arial"/>
          <w:sz w:val="22"/>
          <w:lang w:eastAsia="zh-CN"/>
        </w:rPr>
        <w:t>Liu Yi刘毅</w:t>
      </w:r>
    </w:p>
    <w:p>
      <w:pPr>
        <w:tabs>
          <w:tab w:val="left" w:pos="3600"/>
        </w:tabs>
        <w:jc w:val="both"/>
        <w:rPr>
          <w:rFonts w:hint="eastAsia" w:ascii="Arial" w:hAnsi="Arial"/>
          <w:sz w:val="22"/>
          <w:lang w:eastAsia="zh-CN"/>
        </w:rPr>
      </w:pPr>
      <w:r>
        <w:rPr>
          <w:rFonts w:hint="eastAsia" w:ascii="Arial" w:hAnsi="Arial"/>
          <w:sz w:val="22"/>
          <w:lang w:eastAsia="zh-CN"/>
        </w:rPr>
        <w:t>Wang Yan王彦</w:t>
      </w:r>
    </w:p>
    <w:p>
      <w:pPr>
        <w:tabs>
          <w:tab w:val="left" w:pos="3600"/>
        </w:tabs>
        <w:jc w:val="both"/>
        <w:rPr>
          <w:rFonts w:hint="eastAsia" w:ascii="Arial" w:hAnsi="Arial"/>
          <w:sz w:val="22"/>
          <w:lang w:eastAsia="zh-CN"/>
        </w:rPr>
      </w:pPr>
      <w:r>
        <w:rPr>
          <w:rFonts w:ascii="Arial" w:hAnsi="Arial"/>
          <w:sz w:val="22"/>
          <w:lang w:eastAsia="zh-CN"/>
        </w:rPr>
        <w:t>E</w:t>
      </w:r>
      <w:r>
        <w:rPr>
          <w:rFonts w:hint="eastAsia" w:ascii="Arial" w:hAnsi="Arial"/>
          <w:sz w:val="22"/>
          <w:lang w:eastAsia="zh-CN"/>
        </w:rPr>
        <w:t>tc.</w:t>
      </w:r>
    </w:p>
    <w:p>
      <w:pPr>
        <w:tabs>
          <w:tab w:val="left" w:pos="3600"/>
        </w:tabs>
        <w:jc w:val="both"/>
        <w:rPr>
          <w:rFonts w:hint="eastAsia" w:ascii="Arial" w:hAnsi="Arial"/>
          <w:b/>
          <w:sz w:val="22"/>
          <w:lang w:eastAsia="zh-CN"/>
        </w:rPr>
      </w:pPr>
    </w:p>
    <w:p>
      <w:pPr>
        <w:tabs>
          <w:tab w:val="left" w:pos="3600"/>
        </w:tabs>
        <w:jc w:val="both"/>
        <w:rPr>
          <w:rFonts w:ascii="Arial" w:hAnsi="Arial"/>
          <w:b/>
          <w:sz w:val="22"/>
        </w:rPr>
      </w:pPr>
      <w:r>
        <w:rPr>
          <w:rFonts w:ascii="Arial" w:hAnsi="Arial"/>
          <w:b/>
          <w:sz w:val="22"/>
        </w:rPr>
        <w:t>INVESTIGATION:</w:t>
      </w:r>
    </w:p>
    <w:p>
      <w:pPr>
        <w:tabs>
          <w:tab w:val="left" w:pos="3600"/>
        </w:tabs>
        <w:jc w:val="both"/>
        <w:rPr>
          <w:rFonts w:ascii="Arial" w:hAnsi="Arial"/>
          <w:b/>
          <w:sz w:val="22"/>
        </w:rPr>
      </w:pPr>
    </w:p>
    <w:p>
      <w:pPr>
        <w:pStyle w:val="12"/>
        <w:rPr>
          <w:rFonts w:hint="eastAsia"/>
          <w:color w:val="000000"/>
          <w:lang w:eastAsia="zh-CN"/>
        </w:rPr>
      </w:pPr>
      <w:r>
        <w:rPr>
          <w:lang w:eastAsia="zh-CN"/>
        </w:rPr>
        <w:t>A</w:t>
      </w:r>
      <w:r>
        <w:rPr>
          <w:rFonts w:hint="eastAsia"/>
          <w:lang w:eastAsia="zh-CN"/>
        </w:rPr>
        <w:t>ccording to SC</w:t>
      </w:r>
      <w:r>
        <w:rPr>
          <w:lang w:eastAsia="zh-CN"/>
        </w:rPr>
        <w:t>’</w:t>
      </w:r>
      <w:r>
        <w:rPr>
          <w:rFonts w:hint="eastAsia"/>
          <w:lang w:eastAsia="zh-CN"/>
        </w:rPr>
        <w:t>s public report</w:t>
      </w:r>
      <w:r>
        <w:t>, operational and trading details were confirmed as follows:</w:t>
      </w:r>
    </w:p>
    <w:p>
      <w:pPr>
        <w:pStyle w:val="12"/>
        <w:rPr>
          <w:color w:val="000000"/>
        </w:rPr>
      </w:pPr>
    </w:p>
    <w:p>
      <w:pPr>
        <w:tabs>
          <w:tab w:val="left" w:pos="3600"/>
        </w:tabs>
        <w:jc w:val="both"/>
        <w:rPr>
          <w:rFonts w:ascii="Arial" w:hAnsi="Arial"/>
          <w:sz w:val="22"/>
        </w:rPr>
      </w:pPr>
      <w:r>
        <w:rPr>
          <w:rFonts w:ascii="Arial" w:hAnsi="Arial" w:cs="Arial"/>
          <w:color w:val="000000"/>
          <w:sz w:val="22"/>
          <w:szCs w:val="22"/>
        </w:rPr>
        <w:t xml:space="preserve">SC is </w:t>
      </w:r>
      <w:r>
        <w:rPr>
          <w:rFonts w:hint="eastAsia" w:ascii="Arial" w:hAnsi="Arial"/>
          <w:sz w:val="22"/>
          <w:lang w:eastAsia="zh-CN"/>
        </w:rPr>
        <w:t>engaged in development, production and sales of chemical products.</w:t>
      </w:r>
      <w:r>
        <w:rPr>
          <w:rFonts w:ascii="Arial" w:hAnsi="Arial" w:cs="Arial"/>
          <w:color w:val="000000"/>
          <w:sz w:val="22"/>
          <w:szCs w:val="22"/>
        </w:rPr>
        <w:t xml:space="preserve"> </w:t>
      </w:r>
      <w:r>
        <w:rPr>
          <w:rFonts w:ascii="Arial" w:hAnsi="Arial" w:cs="Arial"/>
          <w:color w:val="000000"/>
          <w:sz w:val="22"/>
          <w:szCs w:val="22"/>
          <w:lang w:eastAsia="zh-CN"/>
        </w:rPr>
        <w:t>(</w:t>
      </w:r>
      <w:r>
        <w:rPr>
          <w:sz w:val="22"/>
          <w:szCs w:val="22"/>
          <w:lang w:eastAsia="zh-CN"/>
        </w:rPr>
        <w:t>该公司目前实际主要从事</w:t>
      </w:r>
      <w:r>
        <w:rPr>
          <w:rFonts w:hint="eastAsia"/>
          <w:sz w:val="22"/>
          <w:szCs w:val="22"/>
          <w:lang w:eastAsia="zh-CN"/>
        </w:rPr>
        <w:t>化工产品的开发、生产、销售</w:t>
      </w:r>
      <w:r>
        <w:rPr>
          <w:rFonts w:ascii="Arial" w:hAnsi="Arial" w:cs="Arial"/>
          <w:color w:val="000000"/>
          <w:sz w:val="22"/>
          <w:szCs w:val="22"/>
          <w:lang w:eastAsia="zh-CN"/>
        </w:rPr>
        <w:t>。)</w:t>
      </w:r>
    </w:p>
    <w:p>
      <w:pPr>
        <w:autoSpaceDE w:val="0"/>
        <w:autoSpaceDN w:val="0"/>
        <w:jc w:val="both"/>
        <w:textAlignment w:val="bottom"/>
        <w:rPr>
          <w:rFonts w:ascii="Arial" w:hAnsi="Arial" w:cs="Arial"/>
          <w:color w:val="000000"/>
          <w:sz w:val="22"/>
          <w:szCs w:val="22"/>
          <w:lang w:eastAsia="zh-CN"/>
        </w:rPr>
      </w:pPr>
    </w:p>
    <w:p>
      <w:pPr>
        <w:autoSpaceDE w:val="0"/>
        <w:autoSpaceDN w:val="0"/>
        <w:jc w:val="both"/>
        <w:textAlignment w:val="bottom"/>
        <w:rPr>
          <w:rFonts w:hint="eastAsia" w:ascii="Arial" w:hAnsi="Arial" w:cs="Arial"/>
          <w:sz w:val="22"/>
          <w:szCs w:val="22"/>
          <w:lang w:eastAsia="zh-CN"/>
        </w:rPr>
      </w:pPr>
      <w:r>
        <w:rPr>
          <w:rFonts w:ascii="Arial" w:hAnsi="Arial" w:cs="Arial"/>
          <w:color w:val="000000"/>
          <w:sz w:val="22"/>
          <w:szCs w:val="22"/>
        </w:rPr>
        <w:t>Main Products:</w:t>
      </w:r>
      <w:r>
        <w:rPr>
          <w:rFonts w:hint="eastAsia" w:ascii="Arial" w:hAnsi="Arial" w:cs="Arial"/>
          <w:color w:val="000000"/>
          <w:sz w:val="22"/>
          <w:szCs w:val="22"/>
          <w:lang w:eastAsia="zh-CN"/>
        </w:rPr>
        <w:t xml:space="preserve"> </w:t>
      </w:r>
      <w:r>
        <w:rPr>
          <w:rFonts w:ascii="Arial" w:hAnsi="Arial"/>
          <w:sz w:val="22"/>
          <w:lang w:eastAsia="zh-CN"/>
        </w:rPr>
        <w:t>Ammonium nitrate, ammonia, hydrogen, oxygen, nitrogen, argon, nitric acid, carbonyl iron powder, iron pentacarbonyl, sodium nitrate, sodium nitrite</w:t>
      </w:r>
      <w:r>
        <w:rPr>
          <w:rFonts w:hint="eastAsia" w:ascii="Arial" w:hAnsi="Arial"/>
          <w:sz w:val="22"/>
          <w:lang w:eastAsia="zh-CN"/>
        </w:rPr>
        <w:t>, etc</w:t>
      </w:r>
      <w:r>
        <w:rPr>
          <w:rFonts w:ascii="Arial" w:hAnsi="Arial" w:cs="Arial"/>
          <w:color w:val="000000"/>
          <w:sz w:val="22"/>
          <w:szCs w:val="22"/>
        </w:rPr>
        <w:t>.</w:t>
      </w:r>
    </w:p>
    <w:p>
      <w:pPr>
        <w:jc w:val="both"/>
        <w:rPr>
          <w:rFonts w:ascii="Arial" w:hAnsi="Arial" w:cs="Arial"/>
          <w:color w:val="000000"/>
          <w:sz w:val="22"/>
          <w:szCs w:val="22"/>
          <w:lang w:eastAsia="zh-CN"/>
        </w:rPr>
      </w:pPr>
    </w:p>
    <w:p>
      <w:pPr>
        <w:jc w:val="both"/>
        <w:textAlignment w:val="bottom"/>
        <w:rPr>
          <w:rFonts w:hint="eastAsia" w:ascii="Arial" w:hAnsi="Arial" w:cs="Arial"/>
          <w:sz w:val="22"/>
          <w:szCs w:val="22"/>
          <w:lang w:eastAsia="zh-CN"/>
        </w:rPr>
      </w:pPr>
      <w:r>
        <w:rPr>
          <w:rFonts w:ascii="Arial" w:hAnsi="Arial" w:cs="Arial"/>
          <w:color w:val="000000"/>
          <w:sz w:val="22"/>
          <w:szCs w:val="22"/>
        </w:rPr>
        <w:t>SC sources its materials</w:t>
      </w:r>
      <w:r>
        <w:rPr>
          <w:rFonts w:ascii="Arial" w:hAnsi="Arial" w:cs="Arial"/>
          <w:sz w:val="22"/>
          <w:szCs w:val="22"/>
        </w:rPr>
        <w:t xml:space="preserve"> from </w:t>
      </w:r>
      <w:r>
        <w:rPr>
          <w:rFonts w:hint="eastAsia" w:ascii="Arial" w:hAnsi="Arial" w:cs="Arial"/>
          <w:sz w:val="22"/>
          <w:szCs w:val="22"/>
          <w:lang w:eastAsia="zh-CN"/>
        </w:rPr>
        <w:t xml:space="preserve">99% from </w:t>
      </w:r>
      <w:r>
        <w:rPr>
          <w:rFonts w:ascii="Arial" w:hAnsi="Arial" w:cs="Arial"/>
          <w:sz w:val="22"/>
          <w:szCs w:val="22"/>
        </w:rPr>
        <w:t>domestic market</w:t>
      </w:r>
      <w:r>
        <w:rPr>
          <w:rFonts w:hint="eastAsia" w:ascii="Arial" w:hAnsi="Arial" w:cs="Arial"/>
          <w:sz w:val="22"/>
          <w:szCs w:val="22"/>
          <w:lang w:eastAsia="zh-CN"/>
        </w:rPr>
        <w:t xml:space="preserve"> and 1% from overseas market</w:t>
      </w:r>
      <w:r>
        <w:rPr>
          <w:rFonts w:ascii="Arial" w:hAnsi="Arial" w:cs="Arial"/>
          <w:sz w:val="22"/>
          <w:szCs w:val="22"/>
        </w:rPr>
        <w:t xml:space="preserve">. SC sells </w:t>
      </w:r>
      <w:r>
        <w:rPr>
          <w:rFonts w:hint="eastAsia" w:ascii="Arial" w:hAnsi="Arial" w:cs="Arial"/>
          <w:sz w:val="22"/>
          <w:szCs w:val="22"/>
          <w:lang w:eastAsia="zh-CN"/>
        </w:rPr>
        <w:t xml:space="preserve">96% of </w:t>
      </w:r>
      <w:r>
        <w:rPr>
          <w:rFonts w:ascii="Arial" w:hAnsi="Arial" w:cs="Arial"/>
          <w:sz w:val="22"/>
          <w:szCs w:val="22"/>
        </w:rPr>
        <w:t>its products in domestic market</w:t>
      </w:r>
      <w:r>
        <w:rPr>
          <w:rFonts w:hint="eastAsia" w:ascii="Arial" w:hAnsi="Arial" w:cs="Arial"/>
          <w:sz w:val="22"/>
          <w:szCs w:val="22"/>
          <w:lang w:eastAsia="zh-CN"/>
        </w:rPr>
        <w:t>, 4% to overseas market.</w:t>
      </w:r>
    </w:p>
    <w:p>
      <w:pPr>
        <w:jc w:val="both"/>
        <w:rPr>
          <w:rFonts w:ascii="Arial" w:hAnsi="Arial" w:cs="Arial"/>
          <w:color w:val="000000"/>
          <w:sz w:val="22"/>
          <w:szCs w:val="22"/>
          <w:lang w:eastAsia="zh-CN"/>
        </w:rPr>
      </w:pPr>
    </w:p>
    <w:p>
      <w:pPr>
        <w:jc w:val="both"/>
        <w:rPr>
          <w:rFonts w:hint="eastAsia" w:ascii="Arial" w:hAnsi="Arial" w:cs="Arial"/>
          <w:sz w:val="22"/>
          <w:szCs w:val="22"/>
          <w:lang w:eastAsia="zh-CN"/>
        </w:rPr>
      </w:pPr>
      <w:r>
        <w:rPr>
          <w:rFonts w:ascii="Arial" w:hAnsi="Arial" w:cs="Arial"/>
          <w:color w:val="000000"/>
          <w:sz w:val="22"/>
          <w:szCs w:val="22"/>
        </w:rPr>
        <w:t>The buyi</w:t>
      </w:r>
      <w:r>
        <w:rPr>
          <w:rFonts w:ascii="Arial" w:hAnsi="Arial" w:cs="Arial"/>
          <w:sz w:val="22"/>
          <w:szCs w:val="22"/>
        </w:rPr>
        <w:t>ng terms of SC include Check, T/T</w:t>
      </w:r>
      <w:r>
        <w:rPr>
          <w:rFonts w:hint="eastAsia" w:ascii="Arial" w:hAnsi="Arial" w:cs="Arial"/>
          <w:sz w:val="22"/>
          <w:szCs w:val="22"/>
          <w:lang w:eastAsia="zh-CN"/>
        </w:rPr>
        <w:t>, L/C</w:t>
      </w:r>
      <w:r>
        <w:rPr>
          <w:rFonts w:ascii="Arial" w:hAnsi="Arial" w:cs="Arial"/>
          <w:sz w:val="22"/>
          <w:szCs w:val="22"/>
        </w:rPr>
        <w:t xml:space="preserve"> and Credit of 30-60 days. The payment terms of SC include Check, T/T</w:t>
      </w:r>
      <w:r>
        <w:rPr>
          <w:rFonts w:hint="eastAsia" w:ascii="Arial" w:hAnsi="Arial" w:cs="Arial"/>
          <w:sz w:val="22"/>
          <w:szCs w:val="22"/>
          <w:lang w:eastAsia="zh-CN"/>
        </w:rPr>
        <w:t>, L/C</w:t>
      </w:r>
      <w:r>
        <w:rPr>
          <w:rFonts w:ascii="Arial" w:hAnsi="Arial" w:cs="Arial"/>
          <w:sz w:val="22"/>
          <w:szCs w:val="22"/>
        </w:rPr>
        <w:t xml:space="preserve"> and Credit of 30-60 days.</w:t>
      </w:r>
    </w:p>
    <w:p>
      <w:pPr>
        <w:jc w:val="both"/>
        <w:rPr>
          <w:rFonts w:hint="eastAsia" w:ascii="Arial" w:hAnsi="Arial" w:cs="Arial"/>
          <w:sz w:val="22"/>
          <w:szCs w:val="22"/>
          <w:lang w:eastAsia="zh-CN"/>
        </w:rPr>
      </w:pPr>
    </w:p>
    <w:p>
      <w:pPr>
        <w:tabs>
          <w:tab w:val="left" w:pos="3600"/>
          <w:tab w:val="left" w:pos="5850"/>
          <w:tab w:val="left" w:pos="8100"/>
        </w:tabs>
        <w:jc w:val="both"/>
        <w:rPr>
          <w:rFonts w:hint="eastAsia" w:ascii="Arial" w:hAnsi="Arial" w:cs="Arial"/>
          <w:color w:val="000000"/>
          <w:sz w:val="22"/>
          <w:szCs w:val="22"/>
          <w:lang w:eastAsia="zh-CN"/>
        </w:rPr>
      </w:pPr>
      <w:r>
        <w:rPr>
          <w:rFonts w:hint="eastAsia" w:ascii="Arial" w:hAnsi="Arial" w:cs="Arial"/>
          <w:color w:val="000000"/>
          <w:sz w:val="22"/>
          <w:szCs w:val="22"/>
          <w:lang w:eastAsia="zh-CN"/>
        </w:rPr>
        <w:t>Main customers:</w:t>
      </w:r>
    </w:p>
    <w:p>
      <w:pPr>
        <w:tabs>
          <w:tab w:val="left" w:pos="3600"/>
          <w:tab w:val="left" w:pos="5850"/>
          <w:tab w:val="left" w:pos="8100"/>
        </w:tabs>
        <w:jc w:val="both"/>
        <w:rPr>
          <w:rFonts w:hint="eastAsia" w:ascii="Arial" w:hAnsi="Arial"/>
          <w:color w:val="000000"/>
          <w:sz w:val="22"/>
          <w:lang w:eastAsia="zh-CN"/>
        </w:rPr>
      </w:pPr>
      <w:r>
        <w:rPr>
          <w:rFonts w:hint="eastAsia" w:ascii="Arial" w:hAnsi="Arial"/>
          <w:color w:val="000000"/>
          <w:sz w:val="22"/>
          <w:lang w:eastAsia="zh-CN"/>
        </w:rPr>
        <w:t>============</w:t>
      </w:r>
    </w:p>
    <w:p>
      <w:pPr>
        <w:tabs>
          <w:tab w:val="left" w:pos="3600"/>
          <w:tab w:val="left" w:pos="5850"/>
          <w:tab w:val="left" w:pos="8100"/>
        </w:tabs>
        <w:jc w:val="both"/>
        <w:rPr>
          <w:rFonts w:hint="eastAsia" w:ascii="Arial" w:hAnsi="Arial"/>
          <w:color w:val="000000"/>
          <w:sz w:val="22"/>
          <w:lang w:eastAsia="zh-CN"/>
        </w:rPr>
      </w:pPr>
      <w:r>
        <w:rPr>
          <w:rFonts w:ascii="Arial" w:hAnsi="Arial"/>
          <w:color w:val="000000"/>
          <w:sz w:val="22"/>
          <w:lang w:eastAsia="zh-CN"/>
        </w:rPr>
        <w:t>Shanxi China Coal Pingshuo Blasting Equipment Co., Ltd.</w:t>
      </w:r>
      <w:r>
        <w:rPr>
          <w:rFonts w:hint="eastAsia" w:ascii="Arial" w:hAnsi="Arial"/>
          <w:color w:val="000000"/>
          <w:sz w:val="22"/>
          <w:lang w:eastAsia="zh-CN"/>
        </w:rPr>
        <w:t xml:space="preserve"> (literal translation)</w:t>
      </w:r>
    </w:p>
    <w:p>
      <w:pPr>
        <w:tabs>
          <w:tab w:val="left" w:pos="3600"/>
          <w:tab w:val="left" w:pos="5850"/>
          <w:tab w:val="left" w:pos="8100"/>
        </w:tabs>
        <w:jc w:val="both"/>
        <w:rPr>
          <w:rFonts w:hint="eastAsia" w:ascii="Arial" w:hAnsi="Arial"/>
          <w:color w:val="000000"/>
          <w:sz w:val="22"/>
          <w:lang w:eastAsia="zh-CN"/>
        </w:rPr>
      </w:pPr>
      <w:r>
        <w:rPr>
          <w:rFonts w:hint="eastAsia" w:ascii="Arial" w:hAnsi="Arial"/>
          <w:color w:val="000000"/>
          <w:sz w:val="22"/>
          <w:lang w:eastAsia="zh-CN"/>
        </w:rPr>
        <w:t>山西中煤平朔爆破器材有限责任公司</w:t>
      </w:r>
    </w:p>
    <w:p>
      <w:pPr>
        <w:tabs>
          <w:tab w:val="left" w:pos="3600"/>
          <w:tab w:val="left" w:pos="5850"/>
          <w:tab w:val="left" w:pos="8100"/>
        </w:tabs>
        <w:jc w:val="both"/>
        <w:rPr>
          <w:rFonts w:hint="eastAsia" w:ascii="Arial" w:hAnsi="Arial"/>
          <w:color w:val="000000"/>
          <w:sz w:val="22"/>
          <w:lang w:eastAsia="zh-CN"/>
        </w:rPr>
      </w:pPr>
      <w:r>
        <w:rPr>
          <w:rFonts w:ascii="Arial" w:hAnsi="Arial"/>
          <w:color w:val="000000"/>
          <w:sz w:val="22"/>
          <w:lang w:eastAsia="zh-CN"/>
        </w:rPr>
        <w:t>An</w:t>
      </w:r>
      <w:r>
        <w:rPr>
          <w:rFonts w:hint="eastAsia" w:ascii="Arial" w:hAnsi="Arial"/>
          <w:color w:val="000000"/>
          <w:sz w:val="22"/>
          <w:lang w:eastAsia="zh-CN"/>
        </w:rPr>
        <w:t>s</w:t>
      </w:r>
      <w:r>
        <w:rPr>
          <w:rFonts w:ascii="Arial" w:hAnsi="Arial"/>
          <w:color w:val="000000"/>
          <w:sz w:val="22"/>
          <w:lang w:eastAsia="zh-CN"/>
        </w:rPr>
        <w:t>teel Mining Blasting Co., Ltd.</w:t>
      </w:r>
      <w:r>
        <w:rPr>
          <w:rFonts w:hint="eastAsia" w:ascii="Arial" w:hAnsi="Arial"/>
          <w:color w:val="000000"/>
          <w:sz w:val="22"/>
          <w:lang w:eastAsia="zh-CN"/>
        </w:rPr>
        <w:t xml:space="preserve"> (literal translation)</w:t>
      </w:r>
    </w:p>
    <w:p>
      <w:pPr>
        <w:tabs>
          <w:tab w:val="left" w:pos="3600"/>
          <w:tab w:val="left" w:pos="5850"/>
          <w:tab w:val="left" w:pos="8100"/>
        </w:tabs>
        <w:jc w:val="both"/>
        <w:rPr>
          <w:rFonts w:hint="eastAsia" w:ascii="Arial" w:hAnsi="Arial"/>
          <w:color w:val="000000"/>
          <w:sz w:val="22"/>
          <w:lang w:eastAsia="zh-CN"/>
        </w:rPr>
      </w:pPr>
      <w:r>
        <w:rPr>
          <w:rFonts w:hint="eastAsia" w:ascii="Arial" w:hAnsi="Arial"/>
          <w:color w:val="000000"/>
          <w:sz w:val="22"/>
          <w:lang w:eastAsia="zh-CN"/>
        </w:rPr>
        <w:t>鞍钢矿业爆破有限公司</w:t>
      </w:r>
    </w:p>
    <w:p>
      <w:pPr>
        <w:tabs>
          <w:tab w:val="left" w:pos="3600"/>
          <w:tab w:val="left" w:pos="5850"/>
          <w:tab w:val="left" w:pos="8100"/>
        </w:tabs>
        <w:jc w:val="both"/>
        <w:rPr>
          <w:rFonts w:hint="eastAsia" w:ascii="Arial" w:hAnsi="Arial"/>
          <w:color w:val="000000"/>
          <w:sz w:val="22"/>
          <w:lang w:eastAsia="zh-CN"/>
        </w:rPr>
      </w:pPr>
      <w:r>
        <w:rPr>
          <w:rFonts w:ascii="Arial" w:hAnsi="Arial"/>
          <w:color w:val="000000"/>
          <w:sz w:val="22"/>
          <w:lang w:eastAsia="zh-CN"/>
        </w:rPr>
        <w:t>Baotou Iron &amp; Steel (Group) Co., Ltd.</w:t>
      </w:r>
    </w:p>
    <w:p>
      <w:pPr>
        <w:tabs>
          <w:tab w:val="left" w:pos="3600"/>
          <w:tab w:val="left" w:pos="5850"/>
          <w:tab w:val="left" w:pos="8100"/>
        </w:tabs>
        <w:jc w:val="both"/>
        <w:rPr>
          <w:rFonts w:hint="eastAsia" w:ascii="Arial" w:hAnsi="Arial"/>
          <w:color w:val="000000"/>
          <w:sz w:val="22"/>
          <w:lang w:eastAsia="zh-CN"/>
        </w:rPr>
      </w:pPr>
      <w:r>
        <w:rPr>
          <w:rFonts w:hint="eastAsia" w:ascii="Arial" w:hAnsi="Arial"/>
          <w:color w:val="000000"/>
          <w:sz w:val="22"/>
          <w:lang w:eastAsia="zh-CN"/>
        </w:rPr>
        <w:t xml:space="preserve">包头钢铁（集团）有限责任公司 </w:t>
      </w:r>
    </w:p>
    <w:p>
      <w:pPr>
        <w:tabs>
          <w:tab w:val="left" w:pos="3600"/>
          <w:tab w:val="left" w:pos="5850"/>
          <w:tab w:val="left" w:pos="8100"/>
        </w:tabs>
        <w:jc w:val="both"/>
        <w:rPr>
          <w:rFonts w:hint="eastAsia" w:ascii="Arial" w:hAnsi="Arial"/>
          <w:color w:val="000000"/>
          <w:sz w:val="22"/>
          <w:lang w:eastAsia="zh-CN"/>
        </w:rPr>
      </w:pPr>
      <w:r>
        <w:rPr>
          <w:rFonts w:ascii="Arial" w:hAnsi="Arial"/>
          <w:color w:val="000000"/>
          <w:sz w:val="22"/>
          <w:lang w:eastAsia="zh-CN"/>
        </w:rPr>
        <w:t>North Blasting Technology Co., Ltd.</w:t>
      </w:r>
    </w:p>
    <w:p>
      <w:pPr>
        <w:tabs>
          <w:tab w:val="left" w:pos="3600"/>
          <w:tab w:val="left" w:pos="5850"/>
          <w:tab w:val="left" w:pos="8100"/>
        </w:tabs>
        <w:jc w:val="both"/>
        <w:rPr>
          <w:rFonts w:hint="eastAsia" w:ascii="Arial" w:hAnsi="Arial"/>
          <w:color w:val="000000"/>
          <w:sz w:val="22"/>
          <w:lang w:eastAsia="zh-CN"/>
        </w:rPr>
      </w:pPr>
      <w:r>
        <w:rPr>
          <w:rFonts w:hint="eastAsia" w:ascii="Arial" w:hAnsi="Arial"/>
          <w:color w:val="000000"/>
          <w:sz w:val="22"/>
          <w:lang w:eastAsia="zh-CN"/>
        </w:rPr>
        <w:t xml:space="preserve">北方爆破科技有限公司 </w:t>
      </w:r>
    </w:p>
    <w:p>
      <w:pPr>
        <w:tabs>
          <w:tab w:val="left" w:pos="3600"/>
          <w:tab w:val="left" w:pos="5850"/>
          <w:tab w:val="left" w:pos="8100"/>
        </w:tabs>
        <w:jc w:val="both"/>
        <w:rPr>
          <w:rFonts w:hint="eastAsia" w:ascii="Arial" w:hAnsi="Arial"/>
          <w:color w:val="000000"/>
          <w:sz w:val="22"/>
          <w:lang w:eastAsia="zh-CN"/>
        </w:rPr>
      </w:pPr>
      <w:r>
        <w:rPr>
          <w:rFonts w:ascii="Arial" w:hAnsi="Arial"/>
          <w:color w:val="000000"/>
          <w:sz w:val="22"/>
          <w:lang w:eastAsia="zh-CN"/>
        </w:rPr>
        <w:t>Hubei Dongshen Tianshen</w:t>
      </w:r>
      <w:r>
        <w:rPr>
          <w:rFonts w:hint="eastAsia" w:ascii="Arial" w:hAnsi="Arial"/>
          <w:color w:val="000000"/>
          <w:sz w:val="22"/>
          <w:lang w:eastAsia="zh-CN"/>
        </w:rPr>
        <w:t xml:space="preserve"> </w:t>
      </w:r>
      <w:r>
        <w:rPr>
          <w:rFonts w:ascii="Arial" w:hAnsi="Arial"/>
          <w:color w:val="000000"/>
          <w:sz w:val="22"/>
          <w:lang w:eastAsia="zh-CN"/>
        </w:rPr>
        <w:t>Co., Ltd.</w:t>
      </w:r>
    </w:p>
    <w:p>
      <w:pPr>
        <w:tabs>
          <w:tab w:val="left" w:pos="3600"/>
          <w:tab w:val="left" w:pos="5850"/>
          <w:tab w:val="left" w:pos="8100"/>
        </w:tabs>
        <w:jc w:val="both"/>
        <w:rPr>
          <w:rFonts w:hint="eastAsia" w:ascii="Arial" w:hAnsi="Arial"/>
          <w:color w:val="000000"/>
          <w:sz w:val="22"/>
          <w:lang w:eastAsia="zh-CN"/>
        </w:rPr>
      </w:pPr>
      <w:r>
        <w:rPr>
          <w:rFonts w:hint="eastAsia" w:ascii="Arial" w:hAnsi="Arial"/>
          <w:color w:val="000000"/>
          <w:sz w:val="22"/>
          <w:lang w:eastAsia="zh-CN"/>
        </w:rPr>
        <w:t>湖北东神天神实业有限公司</w:t>
      </w:r>
    </w:p>
    <w:p>
      <w:pPr>
        <w:tabs>
          <w:tab w:val="left" w:pos="3600"/>
          <w:tab w:val="left" w:pos="5850"/>
          <w:tab w:val="left" w:pos="8100"/>
        </w:tabs>
        <w:jc w:val="both"/>
        <w:rPr>
          <w:rFonts w:hint="eastAsia" w:ascii="Arial" w:hAnsi="Arial"/>
          <w:b/>
          <w:color w:val="000000"/>
          <w:sz w:val="22"/>
          <w:lang w:eastAsia="zh-CN"/>
        </w:rPr>
      </w:pPr>
    </w:p>
    <w:p>
      <w:pPr>
        <w:tabs>
          <w:tab w:val="left" w:pos="3600"/>
          <w:tab w:val="left" w:pos="5850"/>
          <w:tab w:val="left" w:pos="8100"/>
        </w:tabs>
        <w:jc w:val="both"/>
        <w:rPr>
          <w:rFonts w:hint="eastAsia" w:ascii="Arial" w:hAnsi="Arial" w:cs="Arial"/>
          <w:color w:val="000000"/>
          <w:sz w:val="22"/>
          <w:szCs w:val="22"/>
          <w:lang w:eastAsia="zh-CN"/>
        </w:rPr>
      </w:pPr>
      <w:r>
        <w:rPr>
          <w:rFonts w:hint="eastAsia" w:ascii="Arial" w:hAnsi="Arial" w:cs="Arial"/>
          <w:color w:val="000000"/>
          <w:sz w:val="22"/>
          <w:szCs w:val="22"/>
          <w:lang w:eastAsia="zh-CN"/>
        </w:rPr>
        <w:t xml:space="preserve">Main suppliers: </w:t>
      </w:r>
    </w:p>
    <w:p>
      <w:pPr>
        <w:tabs>
          <w:tab w:val="left" w:pos="3600"/>
          <w:tab w:val="left" w:pos="5850"/>
          <w:tab w:val="left" w:pos="8100"/>
        </w:tabs>
        <w:jc w:val="both"/>
        <w:rPr>
          <w:rFonts w:hint="eastAsia" w:ascii="Arial" w:hAnsi="Arial"/>
          <w:color w:val="000000"/>
          <w:sz w:val="22"/>
          <w:lang w:eastAsia="zh-CN"/>
        </w:rPr>
      </w:pPr>
      <w:r>
        <w:rPr>
          <w:rFonts w:hint="eastAsia" w:ascii="Arial" w:hAnsi="Arial"/>
          <w:color w:val="000000"/>
          <w:sz w:val="22"/>
          <w:lang w:eastAsia="zh-CN"/>
        </w:rPr>
        <w:t>===========</w:t>
      </w:r>
    </w:p>
    <w:p>
      <w:pPr>
        <w:tabs>
          <w:tab w:val="left" w:pos="3600"/>
          <w:tab w:val="left" w:pos="5850"/>
          <w:tab w:val="left" w:pos="8100"/>
        </w:tabs>
        <w:jc w:val="both"/>
        <w:rPr>
          <w:rFonts w:hint="eastAsia" w:ascii="Arial" w:hAnsi="Arial"/>
          <w:color w:val="000000"/>
          <w:sz w:val="22"/>
          <w:lang w:eastAsia="zh-CN"/>
        </w:rPr>
      </w:pPr>
      <w:r>
        <w:rPr>
          <w:rFonts w:ascii="Arial" w:hAnsi="Arial"/>
          <w:color w:val="000000"/>
          <w:sz w:val="22"/>
          <w:lang w:eastAsia="zh-CN"/>
        </w:rPr>
        <w:t>Shanghai Paite Precious Metals Metal Environmental Protection Science &amp; Technology Co.,</w:t>
      </w:r>
      <w:r>
        <w:rPr>
          <w:rFonts w:hint="eastAsia" w:ascii="Arial" w:hAnsi="Arial"/>
          <w:color w:val="000000"/>
          <w:sz w:val="22"/>
          <w:lang w:eastAsia="zh-CN"/>
        </w:rPr>
        <w:t xml:space="preserve"> </w:t>
      </w:r>
      <w:r>
        <w:rPr>
          <w:rFonts w:ascii="Arial" w:hAnsi="Arial"/>
          <w:color w:val="000000"/>
          <w:sz w:val="22"/>
          <w:lang w:eastAsia="zh-CN"/>
        </w:rPr>
        <w:t>Ltd.</w:t>
      </w:r>
    </w:p>
    <w:p>
      <w:pPr>
        <w:tabs>
          <w:tab w:val="left" w:pos="3600"/>
          <w:tab w:val="left" w:pos="5850"/>
          <w:tab w:val="left" w:pos="8100"/>
        </w:tabs>
        <w:jc w:val="both"/>
        <w:rPr>
          <w:rFonts w:hint="eastAsia" w:ascii="Arial" w:hAnsi="Arial"/>
          <w:color w:val="000000"/>
          <w:sz w:val="22"/>
          <w:lang w:eastAsia="zh-CN"/>
        </w:rPr>
      </w:pPr>
      <w:r>
        <w:rPr>
          <w:rFonts w:hint="eastAsia" w:ascii="Arial" w:hAnsi="Arial"/>
          <w:color w:val="000000"/>
          <w:sz w:val="22"/>
          <w:lang w:eastAsia="zh-CN"/>
        </w:rPr>
        <w:t xml:space="preserve">上海派特贵金属环保科技有限公司 </w:t>
      </w:r>
    </w:p>
    <w:p>
      <w:pPr>
        <w:tabs>
          <w:tab w:val="left" w:pos="3600"/>
          <w:tab w:val="left" w:pos="5850"/>
          <w:tab w:val="left" w:pos="8100"/>
        </w:tabs>
        <w:jc w:val="both"/>
        <w:rPr>
          <w:rFonts w:hint="eastAsia" w:ascii="Arial" w:hAnsi="Arial"/>
          <w:color w:val="000000"/>
          <w:sz w:val="22"/>
          <w:lang w:eastAsia="zh-CN"/>
        </w:rPr>
      </w:pPr>
      <w:r>
        <w:rPr>
          <w:rFonts w:ascii="Arial" w:hAnsi="Arial"/>
          <w:color w:val="000000"/>
          <w:sz w:val="22"/>
          <w:lang w:eastAsia="zh-CN"/>
        </w:rPr>
        <w:t xml:space="preserve">Xingping Hongda Construction </w:t>
      </w:r>
      <w:r>
        <w:rPr>
          <w:rFonts w:hint="eastAsia" w:ascii="Arial" w:hAnsi="Arial"/>
          <w:color w:val="000000"/>
          <w:sz w:val="22"/>
          <w:lang w:eastAsia="zh-CN"/>
        </w:rPr>
        <w:t>a</w:t>
      </w:r>
      <w:r>
        <w:rPr>
          <w:rFonts w:ascii="Arial" w:hAnsi="Arial"/>
          <w:color w:val="000000"/>
          <w:sz w:val="22"/>
          <w:lang w:eastAsia="zh-CN"/>
        </w:rPr>
        <w:t>nd Installation Company</w:t>
      </w:r>
      <w:r>
        <w:rPr>
          <w:rFonts w:hint="eastAsia" w:ascii="Arial" w:hAnsi="Arial"/>
          <w:color w:val="000000"/>
          <w:sz w:val="22"/>
          <w:lang w:eastAsia="zh-CN"/>
        </w:rPr>
        <w:t xml:space="preserve"> (in Chinese pinyin)</w:t>
      </w:r>
    </w:p>
    <w:p>
      <w:pPr>
        <w:tabs>
          <w:tab w:val="left" w:pos="3600"/>
          <w:tab w:val="left" w:pos="5850"/>
          <w:tab w:val="left" w:pos="8100"/>
        </w:tabs>
        <w:jc w:val="both"/>
        <w:rPr>
          <w:rFonts w:hint="eastAsia" w:ascii="Arial" w:hAnsi="Arial"/>
          <w:color w:val="000000"/>
          <w:sz w:val="22"/>
          <w:lang w:eastAsia="zh-CN"/>
        </w:rPr>
      </w:pPr>
      <w:r>
        <w:rPr>
          <w:rFonts w:hint="eastAsia" w:ascii="Arial" w:hAnsi="Arial"/>
          <w:color w:val="000000"/>
          <w:sz w:val="22"/>
          <w:lang w:eastAsia="zh-CN"/>
        </w:rPr>
        <w:t>兴平市宏达建筑安装公司</w:t>
      </w:r>
    </w:p>
    <w:p>
      <w:pPr>
        <w:tabs>
          <w:tab w:val="left" w:pos="3600"/>
          <w:tab w:val="left" w:pos="5850"/>
          <w:tab w:val="left" w:pos="8100"/>
        </w:tabs>
        <w:jc w:val="both"/>
        <w:rPr>
          <w:rFonts w:hint="eastAsia" w:ascii="Arial" w:hAnsi="Arial"/>
          <w:color w:val="000000"/>
          <w:sz w:val="22"/>
          <w:lang w:eastAsia="zh-CN"/>
        </w:rPr>
      </w:pPr>
      <w:r>
        <w:rPr>
          <w:rFonts w:ascii="Arial" w:hAnsi="Arial"/>
          <w:color w:val="000000"/>
          <w:sz w:val="22"/>
          <w:lang w:eastAsia="zh-CN"/>
        </w:rPr>
        <w:t>Shaanxi Huawei Construction Engineering Co., Ltd.</w:t>
      </w:r>
      <w:r>
        <w:rPr>
          <w:rFonts w:hint="eastAsia" w:ascii="Arial" w:hAnsi="Arial"/>
          <w:color w:val="000000"/>
          <w:sz w:val="22"/>
          <w:lang w:eastAsia="zh-CN"/>
        </w:rPr>
        <w:t xml:space="preserve"> (in Chinese pinyin)</w:t>
      </w:r>
    </w:p>
    <w:p>
      <w:pPr>
        <w:tabs>
          <w:tab w:val="left" w:pos="3600"/>
          <w:tab w:val="left" w:pos="5850"/>
          <w:tab w:val="left" w:pos="8100"/>
        </w:tabs>
        <w:jc w:val="both"/>
        <w:rPr>
          <w:rFonts w:hint="eastAsia" w:ascii="Arial" w:hAnsi="Arial"/>
          <w:color w:val="000000"/>
          <w:sz w:val="22"/>
          <w:lang w:eastAsia="zh-CN"/>
        </w:rPr>
      </w:pPr>
      <w:r>
        <w:rPr>
          <w:rFonts w:hint="eastAsia" w:ascii="Arial" w:hAnsi="Arial"/>
          <w:color w:val="000000"/>
          <w:sz w:val="22"/>
          <w:lang w:eastAsia="zh-CN"/>
        </w:rPr>
        <w:t>陕西华威建设工程有限公司</w:t>
      </w:r>
    </w:p>
    <w:p>
      <w:pPr>
        <w:tabs>
          <w:tab w:val="left" w:pos="3600"/>
          <w:tab w:val="left" w:pos="5850"/>
          <w:tab w:val="left" w:pos="8100"/>
        </w:tabs>
        <w:jc w:val="both"/>
        <w:rPr>
          <w:rFonts w:hint="eastAsia" w:ascii="Arial" w:hAnsi="Arial"/>
          <w:b/>
          <w:color w:val="000000"/>
          <w:sz w:val="22"/>
          <w:lang w:eastAsia="zh-CN"/>
        </w:rPr>
      </w:pPr>
    </w:p>
    <w:tbl>
      <w:tblPr>
        <w:tblStyle w:val="24"/>
        <w:tblW w:w="10296" w:type="dxa"/>
        <w:tblInd w:w="0" w:type="dxa"/>
        <w:tblBorders>
          <w:top w:val="none" w:color="auto" w:sz="0" w:space="0"/>
          <w:left w:val="none" w:color="auto" w:sz="0" w:space="0"/>
          <w:bottom w:val="single" w:color="007AC3" w:sz="18"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96"/>
      </w:tblGrid>
      <w:tr>
        <w:tblPrEx>
          <w:tblBorders>
            <w:top w:val="none" w:color="auto" w:sz="0" w:space="0"/>
            <w:left w:val="none" w:color="auto" w:sz="0" w:space="0"/>
            <w:bottom w:val="single" w:color="007AC3" w:sz="18"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0296" w:type="dxa"/>
            <w:shd w:val="clear" w:color="auto" w:fill="auto"/>
            <w:noWrap w:val="0"/>
            <w:vAlign w:val="top"/>
          </w:tcPr>
          <w:p>
            <w:pPr>
              <w:rPr>
                <w:rFonts w:ascii="Arial" w:hAnsi="Arial" w:cs="Arial"/>
                <w:sz w:val="22"/>
                <w:szCs w:val="22"/>
              </w:rPr>
            </w:pPr>
            <w:r>
              <w:rPr>
                <w:rFonts w:ascii="Arial" w:hAnsi="Arial" w:cs="Arial"/>
                <w:b/>
                <w:bCs/>
                <w:sz w:val="22"/>
                <w:szCs w:val="22"/>
              </w:rPr>
              <w:t>TRADEMARKS &amp; PATENTS</w:t>
            </w:r>
          </w:p>
        </w:tc>
      </w:tr>
    </w:tbl>
    <w:p>
      <w:pPr>
        <w:rPr>
          <w:rFonts w:ascii="Arial" w:hAnsi="Arial" w:cs="Arial"/>
          <w:sz w:val="22"/>
          <w:szCs w:val="22"/>
        </w:rPr>
      </w:pPr>
      <w:r>
        <w:rPr>
          <w:rFonts w:ascii="Arial" w:hAnsi="Arial" w:cs="Arial"/>
          <w:sz w:val="22"/>
          <w:szCs w:val="22"/>
        </w:rPr>
        <w:t> </w:t>
      </w:r>
    </w:p>
    <w:tbl>
      <w:tblPr>
        <w:tblStyle w:val="24"/>
        <w:tblW w:w="10298" w:type="dxa"/>
        <w:jc w:val="center"/>
        <w:tblInd w:w="0" w:type="dxa"/>
        <w:tblLayout w:type="fixed"/>
        <w:tblCellMar>
          <w:top w:w="0" w:type="dxa"/>
          <w:left w:w="0" w:type="dxa"/>
          <w:bottom w:w="0" w:type="dxa"/>
          <w:right w:w="0" w:type="dxa"/>
        </w:tblCellMar>
      </w:tblPr>
      <w:tblGrid>
        <w:gridCol w:w="1945"/>
        <w:gridCol w:w="3643"/>
        <w:gridCol w:w="2356"/>
        <w:gridCol w:w="2354"/>
      </w:tblGrid>
      <w:tr>
        <w:tblPrEx>
          <w:tblLayout w:type="fixed"/>
          <w:tblCellMar>
            <w:top w:w="0" w:type="dxa"/>
            <w:left w:w="0" w:type="dxa"/>
            <w:bottom w:w="0" w:type="dxa"/>
            <w:right w:w="0" w:type="dxa"/>
          </w:tblCellMar>
        </w:tblPrEx>
        <w:trPr>
          <w:jc w:val="center"/>
        </w:trPr>
        <w:tc>
          <w:tcPr>
            <w:tcW w:w="1945" w:type="dxa"/>
            <w:tcBorders>
              <w:top w:val="nil"/>
              <w:left w:val="nil"/>
              <w:bottom w:val="nil"/>
              <w:right w:val="nil"/>
            </w:tcBorders>
            <w:shd w:val="clear" w:color="auto" w:fill="auto"/>
            <w:noWrap w:val="0"/>
            <w:vAlign w:val="top"/>
          </w:tcPr>
          <w:p>
            <w:pPr>
              <w:spacing w:before="20" w:after="20"/>
              <w:rPr>
                <w:rFonts w:ascii="Arial" w:hAnsi="Arial" w:cs="Arial"/>
                <w:sz w:val="22"/>
                <w:szCs w:val="22"/>
              </w:rPr>
            </w:pPr>
            <w:r>
              <w:rPr>
                <w:rFonts w:ascii="Arial" w:hAnsi="Arial" w:cs="Arial"/>
                <w:sz w:val="22"/>
                <w:szCs w:val="22"/>
              </w:rPr>
              <w:t>Registration No.</w:t>
            </w:r>
          </w:p>
        </w:tc>
        <w:tc>
          <w:tcPr>
            <w:tcW w:w="3643" w:type="dxa"/>
            <w:tcBorders>
              <w:top w:val="nil"/>
              <w:left w:val="nil"/>
              <w:bottom w:val="nil"/>
              <w:right w:val="nil"/>
            </w:tcBorders>
            <w:shd w:val="clear" w:color="auto" w:fill="auto"/>
            <w:noWrap w:val="0"/>
            <w:vAlign w:val="top"/>
          </w:tcPr>
          <w:p>
            <w:pPr>
              <w:spacing w:before="20" w:after="20"/>
              <w:jc w:val="right"/>
              <w:rPr>
                <w:rFonts w:ascii="Arial" w:hAnsi="Arial" w:cs="Arial"/>
                <w:sz w:val="22"/>
                <w:szCs w:val="22"/>
              </w:rPr>
            </w:pPr>
            <w:r>
              <w:rPr>
                <w:rFonts w:ascii="Arial" w:hAnsi="Arial" w:cs="Arial"/>
                <w:sz w:val="22"/>
                <w:szCs w:val="22"/>
              </w:rPr>
              <w:t>7198964</w:t>
            </w:r>
          </w:p>
        </w:tc>
        <w:tc>
          <w:tcPr>
            <w:tcW w:w="2356" w:type="dxa"/>
            <w:tcBorders>
              <w:top w:val="nil"/>
              <w:left w:val="nil"/>
              <w:bottom w:val="nil"/>
              <w:right w:val="nil"/>
            </w:tcBorders>
            <w:shd w:val="clear" w:color="auto" w:fill="auto"/>
            <w:noWrap w:val="0"/>
            <w:vAlign w:val="top"/>
          </w:tcPr>
          <w:p>
            <w:pPr>
              <w:spacing w:before="20" w:after="20"/>
              <w:jc w:val="right"/>
              <w:rPr>
                <w:rFonts w:ascii="Arial" w:hAnsi="Arial" w:cs="Arial"/>
                <w:sz w:val="22"/>
                <w:szCs w:val="22"/>
              </w:rPr>
            </w:pPr>
            <w:r>
              <w:rPr>
                <w:rFonts w:ascii="Arial" w:hAnsi="Arial" w:cs="Arial"/>
                <w:sz w:val="22"/>
                <w:szCs w:val="22"/>
              </w:rPr>
              <w:t>8157538</w:t>
            </w:r>
          </w:p>
        </w:tc>
        <w:tc>
          <w:tcPr>
            <w:tcW w:w="2354" w:type="dxa"/>
            <w:tcBorders>
              <w:top w:val="nil"/>
              <w:left w:val="nil"/>
              <w:bottom w:val="nil"/>
              <w:right w:val="nil"/>
            </w:tcBorders>
            <w:noWrap w:val="0"/>
            <w:vAlign w:val="top"/>
          </w:tcPr>
          <w:p>
            <w:pPr>
              <w:spacing w:before="20" w:after="20"/>
              <w:ind w:right="110"/>
              <w:jc w:val="right"/>
              <w:rPr>
                <w:rFonts w:ascii="Arial" w:hAnsi="Arial" w:cs="Arial"/>
                <w:sz w:val="22"/>
                <w:szCs w:val="22"/>
              </w:rPr>
            </w:pPr>
            <w:r>
              <w:rPr>
                <w:rFonts w:ascii="Arial" w:hAnsi="Arial" w:cs="Arial"/>
                <w:sz w:val="22"/>
                <w:szCs w:val="22"/>
              </w:rPr>
              <w:t>10114241</w:t>
            </w:r>
          </w:p>
        </w:tc>
      </w:tr>
      <w:tr>
        <w:tblPrEx>
          <w:tblLayout w:type="fixed"/>
          <w:tblCellMar>
            <w:top w:w="0" w:type="dxa"/>
            <w:left w:w="0" w:type="dxa"/>
            <w:bottom w:w="0" w:type="dxa"/>
            <w:right w:w="0" w:type="dxa"/>
          </w:tblCellMar>
        </w:tblPrEx>
        <w:trPr>
          <w:jc w:val="center"/>
        </w:trPr>
        <w:tc>
          <w:tcPr>
            <w:tcW w:w="1945" w:type="dxa"/>
            <w:tcBorders>
              <w:top w:val="nil"/>
              <w:left w:val="nil"/>
              <w:right w:val="nil"/>
            </w:tcBorders>
            <w:shd w:val="clear" w:color="auto" w:fill="auto"/>
            <w:noWrap w:val="0"/>
            <w:vAlign w:val="top"/>
          </w:tcPr>
          <w:p>
            <w:pPr>
              <w:spacing w:before="20" w:after="20"/>
              <w:rPr>
                <w:rFonts w:ascii="Arial" w:hAnsi="Arial" w:cs="Arial"/>
                <w:sz w:val="22"/>
                <w:szCs w:val="22"/>
              </w:rPr>
            </w:pPr>
            <w:r>
              <w:rPr>
                <w:rFonts w:ascii="Arial" w:hAnsi="Arial" w:cs="Arial"/>
                <w:sz w:val="22"/>
                <w:szCs w:val="22"/>
              </w:rPr>
              <w:t>Registration Date</w:t>
            </w:r>
          </w:p>
        </w:tc>
        <w:tc>
          <w:tcPr>
            <w:tcW w:w="3643" w:type="dxa"/>
            <w:tcBorders>
              <w:top w:val="nil"/>
              <w:left w:val="nil"/>
              <w:right w:val="nil"/>
            </w:tcBorders>
            <w:shd w:val="clear" w:color="auto" w:fill="auto"/>
            <w:noWrap w:val="0"/>
            <w:vAlign w:val="top"/>
          </w:tcPr>
          <w:p>
            <w:pPr>
              <w:spacing w:before="20" w:after="20"/>
              <w:jc w:val="right"/>
              <w:rPr>
                <w:rFonts w:hint="eastAsia" w:ascii="Arial" w:hAnsi="Arial" w:cs="Arial"/>
                <w:sz w:val="22"/>
                <w:szCs w:val="22"/>
                <w:lang w:eastAsia="zh-CN"/>
              </w:rPr>
            </w:pPr>
            <w:r>
              <w:rPr>
                <w:rFonts w:hint="eastAsia" w:ascii="Arial" w:hAnsi="Arial" w:cs="Arial"/>
                <w:sz w:val="22"/>
                <w:szCs w:val="22"/>
                <w:lang w:eastAsia="zh-CN"/>
              </w:rPr>
              <w:t>2010-08-21</w:t>
            </w:r>
          </w:p>
        </w:tc>
        <w:tc>
          <w:tcPr>
            <w:tcW w:w="2356" w:type="dxa"/>
            <w:tcBorders>
              <w:top w:val="nil"/>
              <w:left w:val="nil"/>
              <w:right w:val="nil"/>
            </w:tcBorders>
            <w:shd w:val="clear" w:color="auto" w:fill="auto"/>
            <w:noWrap w:val="0"/>
            <w:vAlign w:val="top"/>
          </w:tcPr>
          <w:p>
            <w:pPr>
              <w:wordWrap w:val="0"/>
              <w:spacing w:before="20" w:after="20"/>
              <w:jc w:val="right"/>
              <w:rPr>
                <w:rFonts w:hint="eastAsia" w:ascii="Arial" w:hAnsi="Arial" w:cs="Arial"/>
                <w:sz w:val="22"/>
                <w:szCs w:val="22"/>
                <w:lang w:eastAsia="zh-CN"/>
              </w:rPr>
            </w:pPr>
            <w:r>
              <w:rPr>
                <w:rFonts w:hint="eastAsia" w:ascii="Arial" w:hAnsi="Arial" w:cs="Arial"/>
                <w:sz w:val="22"/>
                <w:szCs w:val="22"/>
                <w:lang w:eastAsia="zh-CN"/>
              </w:rPr>
              <w:t>2011-04-07</w:t>
            </w:r>
          </w:p>
        </w:tc>
        <w:tc>
          <w:tcPr>
            <w:tcW w:w="2354" w:type="dxa"/>
            <w:tcBorders>
              <w:top w:val="nil"/>
              <w:left w:val="nil"/>
              <w:right w:val="nil"/>
            </w:tcBorders>
            <w:noWrap w:val="0"/>
            <w:vAlign w:val="top"/>
          </w:tcPr>
          <w:p>
            <w:pPr>
              <w:wordWrap w:val="0"/>
              <w:spacing w:before="20" w:after="20"/>
              <w:ind w:right="110"/>
              <w:jc w:val="right"/>
              <w:rPr>
                <w:rFonts w:hint="eastAsia" w:ascii="Arial" w:hAnsi="Arial" w:cs="Arial"/>
                <w:sz w:val="22"/>
                <w:szCs w:val="22"/>
                <w:lang w:eastAsia="zh-CN"/>
              </w:rPr>
            </w:pPr>
            <w:r>
              <w:rPr>
                <w:rFonts w:hint="eastAsia" w:ascii="Arial" w:hAnsi="Arial" w:cs="Arial"/>
                <w:sz w:val="22"/>
                <w:szCs w:val="22"/>
                <w:lang w:eastAsia="zh-CN"/>
              </w:rPr>
              <w:t>2014-09-07</w:t>
            </w:r>
          </w:p>
        </w:tc>
      </w:tr>
      <w:tr>
        <w:tblPrEx>
          <w:tblLayout w:type="fixed"/>
          <w:tblCellMar>
            <w:top w:w="0" w:type="dxa"/>
            <w:left w:w="0" w:type="dxa"/>
            <w:bottom w:w="0" w:type="dxa"/>
            <w:right w:w="0" w:type="dxa"/>
          </w:tblCellMar>
        </w:tblPrEx>
        <w:trPr>
          <w:jc w:val="center"/>
        </w:trPr>
        <w:tc>
          <w:tcPr>
            <w:tcW w:w="1945" w:type="dxa"/>
            <w:tcBorders>
              <w:top w:val="nil"/>
              <w:left w:val="nil"/>
              <w:bottom w:val="nil"/>
              <w:right w:val="nil"/>
            </w:tcBorders>
            <w:shd w:val="clear" w:color="auto" w:fill="auto"/>
            <w:noWrap w:val="0"/>
            <w:vAlign w:val="top"/>
          </w:tcPr>
          <w:p>
            <w:pPr>
              <w:spacing w:before="20" w:after="20"/>
              <w:rPr>
                <w:rFonts w:ascii="Arial" w:hAnsi="Arial" w:cs="Arial"/>
                <w:sz w:val="22"/>
                <w:szCs w:val="22"/>
              </w:rPr>
            </w:pPr>
            <w:r>
              <w:rPr>
                <w:rFonts w:ascii="Arial" w:hAnsi="Arial" w:cs="Arial"/>
                <w:sz w:val="22"/>
                <w:szCs w:val="22"/>
              </w:rPr>
              <w:t>Trademark Design</w:t>
            </w:r>
          </w:p>
        </w:tc>
        <w:tc>
          <w:tcPr>
            <w:tcW w:w="3643" w:type="dxa"/>
            <w:tcBorders>
              <w:top w:val="nil"/>
              <w:left w:val="nil"/>
              <w:bottom w:val="nil"/>
              <w:right w:val="nil"/>
            </w:tcBorders>
            <w:shd w:val="clear" w:color="auto" w:fill="auto"/>
            <w:noWrap w:val="0"/>
            <w:vAlign w:val="top"/>
          </w:tcPr>
          <w:p>
            <w:pPr>
              <w:spacing w:line="320" w:lineRule="atLeast"/>
              <w:jc w:val="right"/>
              <w:rPr>
                <w:rFonts w:ascii="Arial" w:hAnsi="Arial" w:cs="Arial"/>
                <w:sz w:val="22"/>
                <w:szCs w:val="22"/>
              </w:rPr>
            </w:pPr>
            <w:r>
              <w:rPr>
                <w:rFonts w:ascii="Arial" w:hAnsi="Arial" w:cs="Arial"/>
                <w:sz w:val="22"/>
                <w:szCs w:val="22"/>
                <w:lang w:val="en-US" w:eastAsia="zh-CN"/>
              </w:rPr>
              <w:drawing>
                <wp:inline distT="0" distB="0" distL="114300" distR="114300">
                  <wp:extent cx="718185" cy="552450"/>
                  <wp:effectExtent l="0" t="0" r="13335" b="1143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0"/>
                          <a:stretch>
                            <a:fillRect/>
                          </a:stretch>
                        </pic:blipFill>
                        <pic:spPr>
                          <a:xfrm>
                            <a:off x="0" y="0"/>
                            <a:ext cx="718185" cy="552450"/>
                          </a:xfrm>
                          <a:prstGeom prst="rect">
                            <a:avLst/>
                          </a:prstGeom>
                          <a:noFill/>
                          <a:ln w="9525">
                            <a:noFill/>
                          </a:ln>
                        </pic:spPr>
                      </pic:pic>
                    </a:graphicData>
                  </a:graphic>
                </wp:inline>
              </w:drawing>
            </w:r>
          </w:p>
        </w:tc>
        <w:tc>
          <w:tcPr>
            <w:tcW w:w="2356" w:type="dxa"/>
            <w:tcBorders>
              <w:top w:val="nil"/>
              <w:left w:val="nil"/>
              <w:bottom w:val="nil"/>
              <w:right w:val="nil"/>
            </w:tcBorders>
            <w:shd w:val="clear" w:color="auto" w:fill="auto"/>
            <w:noWrap w:val="0"/>
            <w:vAlign w:val="top"/>
          </w:tcPr>
          <w:p>
            <w:pPr>
              <w:spacing w:line="320" w:lineRule="atLeast"/>
              <w:jc w:val="right"/>
              <w:rPr>
                <w:rFonts w:ascii="Arial" w:hAnsi="Arial" w:cs="Arial"/>
                <w:sz w:val="22"/>
                <w:szCs w:val="22"/>
              </w:rPr>
            </w:pPr>
            <w:r>
              <w:rPr>
                <w:rFonts w:ascii="Arial" w:hAnsi="Arial" w:cs="Arial"/>
                <w:sz w:val="22"/>
                <w:szCs w:val="22"/>
                <w:lang w:val="en-US" w:eastAsia="zh-CN"/>
              </w:rPr>
              <w:drawing>
                <wp:inline distT="0" distB="0" distL="114300" distR="114300">
                  <wp:extent cx="893445" cy="704850"/>
                  <wp:effectExtent l="0" t="0" r="5715" b="1143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1"/>
                          <a:stretch>
                            <a:fillRect/>
                          </a:stretch>
                        </pic:blipFill>
                        <pic:spPr>
                          <a:xfrm>
                            <a:off x="0" y="0"/>
                            <a:ext cx="893445" cy="704850"/>
                          </a:xfrm>
                          <a:prstGeom prst="rect">
                            <a:avLst/>
                          </a:prstGeom>
                          <a:noFill/>
                          <a:ln w="9525">
                            <a:noFill/>
                          </a:ln>
                        </pic:spPr>
                      </pic:pic>
                    </a:graphicData>
                  </a:graphic>
                </wp:inline>
              </w:drawing>
            </w:r>
          </w:p>
        </w:tc>
        <w:tc>
          <w:tcPr>
            <w:tcW w:w="2354" w:type="dxa"/>
            <w:tcBorders>
              <w:top w:val="nil"/>
              <w:left w:val="nil"/>
              <w:bottom w:val="nil"/>
              <w:right w:val="nil"/>
            </w:tcBorders>
            <w:noWrap w:val="0"/>
            <w:vAlign w:val="top"/>
          </w:tcPr>
          <w:p>
            <w:pPr>
              <w:spacing w:line="320" w:lineRule="atLeast"/>
              <w:jc w:val="right"/>
              <w:rPr>
                <w:rFonts w:ascii="Arial" w:hAnsi="Arial" w:cs="Arial"/>
                <w:sz w:val="22"/>
                <w:szCs w:val="22"/>
              </w:rPr>
            </w:pPr>
            <w:r>
              <w:rPr>
                <w:rFonts w:ascii="Arial" w:hAnsi="Arial" w:cs="Arial"/>
                <w:sz w:val="22"/>
                <w:szCs w:val="22"/>
                <w:lang w:val="en-US" w:eastAsia="zh-CN"/>
              </w:rPr>
              <w:drawing>
                <wp:inline distT="0" distB="0" distL="114300" distR="114300">
                  <wp:extent cx="821690" cy="628650"/>
                  <wp:effectExtent l="0" t="0" r="1270" b="1143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12"/>
                          <a:stretch>
                            <a:fillRect/>
                          </a:stretch>
                        </pic:blipFill>
                        <pic:spPr>
                          <a:xfrm>
                            <a:off x="0" y="0"/>
                            <a:ext cx="821690" cy="628650"/>
                          </a:xfrm>
                          <a:prstGeom prst="rect">
                            <a:avLst/>
                          </a:prstGeom>
                          <a:noFill/>
                          <a:ln w="9525">
                            <a:noFill/>
                          </a:ln>
                        </pic:spPr>
                      </pic:pic>
                    </a:graphicData>
                  </a:graphic>
                </wp:inline>
              </w:drawing>
            </w:r>
          </w:p>
        </w:tc>
      </w:tr>
    </w:tbl>
    <w:p>
      <w:pPr>
        <w:tabs>
          <w:tab w:val="left" w:pos="3600"/>
          <w:tab w:val="left" w:pos="5850"/>
          <w:tab w:val="left" w:pos="8100"/>
        </w:tabs>
        <w:jc w:val="both"/>
        <w:rPr>
          <w:rFonts w:hint="eastAsia" w:ascii="Arial" w:hAnsi="Arial"/>
          <w:b/>
          <w:color w:val="000000"/>
          <w:sz w:val="22"/>
          <w:lang w:eastAsia="zh-CN"/>
        </w:rPr>
      </w:pPr>
    </w:p>
    <w:p>
      <w:pPr>
        <w:tabs>
          <w:tab w:val="left" w:pos="3600"/>
          <w:tab w:val="left" w:pos="5850"/>
          <w:tab w:val="left" w:pos="8100"/>
        </w:tabs>
        <w:jc w:val="both"/>
        <w:rPr>
          <w:rFonts w:ascii="Arial" w:hAnsi="Arial"/>
          <w:sz w:val="22"/>
        </w:rPr>
      </w:pPr>
      <w:r>
        <w:rPr>
          <w:rFonts w:ascii="Arial" w:hAnsi="Arial"/>
          <w:b/>
          <w:color w:val="000000"/>
          <w:sz w:val="22"/>
        </w:rPr>
        <w:t>Financials/</w:t>
      </w:r>
      <w:r>
        <w:rPr>
          <w:rFonts w:ascii="Arial" w:hAnsi="Arial"/>
          <w:b/>
          <w:sz w:val="22"/>
        </w:rPr>
        <w:t>Key Financial data –</w:t>
      </w:r>
      <w:r>
        <w:rPr>
          <w:rFonts w:ascii="Arial" w:hAnsi="Arial"/>
          <w:sz w:val="22"/>
        </w:rPr>
        <w:t xml:space="preserve"> </w:t>
      </w:r>
    </w:p>
    <w:p>
      <w:pPr>
        <w:tabs>
          <w:tab w:val="left" w:pos="3600"/>
          <w:tab w:val="left" w:pos="5850"/>
          <w:tab w:val="left" w:pos="8100"/>
        </w:tabs>
        <w:jc w:val="both"/>
        <w:rPr>
          <w:rFonts w:hint="eastAsia" w:ascii="Arial" w:hAnsi="Arial"/>
          <w:b/>
          <w:color w:val="FF0000"/>
          <w:sz w:val="22"/>
          <w:lang w:eastAsia="zh-CN"/>
        </w:rPr>
      </w:pPr>
      <w:r>
        <w:rPr>
          <w:rFonts w:ascii="Arial" w:hAnsi="Arial"/>
          <w:b/>
          <w:sz w:val="22"/>
        </w:rPr>
        <w:t xml:space="preserve">Financials </w:t>
      </w:r>
      <w:r>
        <w:rPr>
          <w:rFonts w:ascii="Arial" w:hAnsi="Arial"/>
          <w:b/>
          <w:color w:val="000000"/>
          <w:sz w:val="22"/>
        </w:rPr>
        <w:t xml:space="preserve">for the period </w:t>
      </w:r>
      <w:r>
        <w:rPr>
          <w:rFonts w:hint="eastAsia" w:ascii="Arial" w:hAnsi="Arial"/>
          <w:b/>
          <w:sz w:val="22"/>
          <w:lang w:eastAsia="zh-CN"/>
        </w:rPr>
        <w:t xml:space="preserve">2015 and first half of 2016 </w:t>
      </w:r>
      <w:r>
        <w:rPr>
          <w:rFonts w:ascii="Arial" w:hAnsi="Arial"/>
          <w:sz w:val="22"/>
        </w:rPr>
        <w:t>are provided.</w:t>
      </w:r>
      <w:r>
        <w:rPr>
          <w:rFonts w:ascii="Arial" w:hAnsi="Arial"/>
          <w:b/>
          <w:color w:val="FF0000"/>
          <w:sz w:val="22"/>
        </w:rPr>
        <w:t xml:space="preserve"> </w:t>
      </w:r>
    </w:p>
    <w:p>
      <w:pPr>
        <w:autoSpaceDE w:val="0"/>
        <w:autoSpaceDN w:val="0"/>
        <w:textAlignment w:val="bottom"/>
        <w:rPr>
          <w:rFonts w:hint="eastAsia" w:ascii="Arial" w:hAnsi="Arial" w:cs="Arial"/>
          <w:b/>
          <w:i/>
          <w:sz w:val="22"/>
          <w:szCs w:val="22"/>
          <w:lang w:eastAsia="zh-CN"/>
        </w:rPr>
      </w:pPr>
    </w:p>
    <w:p>
      <w:pPr>
        <w:autoSpaceDE w:val="0"/>
        <w:autoSpaceDN w:val="0"/>
        <w:textAlignment w:val="bottom"/>
        <w:rPr>
          <w:rFonts w:hint="eastAsia" w:ascii="Arial" w:hAnsi="Arial" w:cs="Arial"/>
          <w:b/>
          <w:i/>
          <w:sz w:val="22"/>
          <w:szCs w:val="22"/>
        </w:rPr>
      </w:pPr>
      <w:r>
        <w:rPr>
          <w:rFonts w:ascii="Arial" w:hAnsi="Arial" w:cs="Arial"/>
          <w:b/>
          <w:i/>
          <w:sz w:val="22"/>
          <w:szCs w:val="22"/>
        </w:rPr>
        <w:t xml:space="preserve">Consolidated Balance Sheet </w:t>
      </w:r>
    </w:p>
    <w:p>
      <w:pPr>
        <w:autoSpaceDE w:val="0"/>
        <w:autoSpaceDN w:val="0"/>
        <w:textAlignment w:val="bottom"/>
        <w:rPr>
          <w:rFonts w:ascii="Arial" w:hAnsi="Arial" w:cs="Arial"/>
          <w:sz w:val="22"/>
          <w:szCs w:val="22"/>
        </w:rPr>
      </w:pPr>
      <w:r>
        <w:rPr>
          <w:rFonts w:ascii="Arial" w:hAnsi="Arial" w:cs="Arial"/>
          <w:sz w:val="22"/>
          <w:szCs w:val="22"/>
        </w:rPr>
        <w:t>Unit: CNY’000</w:t>
      </w:r>
    </w:p>
    <w:tbl>
      <w:tblPr>
        <w:tblStyle w:val="24"/>
        <w:tblW w:w="8634" w:type="dxa"/>
        <w:tblInd w:w="0" w:type="dxa"/>
        <w:tblLayout w:type="fixed"/>
        <w:tblCellMar>
          <w:top w:w="0" w:type="dxa"/>
          <w:left w:w="28" w:type="dxa"/>
          <w:bottom w:w="0" w:type="dxa"/>
          <w:right w:w="28" w:type="dxa"/>
        </w:tblCellMar>
      </w:tblPr>
      <w:tblGrid>
        <w:gridCol w:w="3514"/>
        <w:gridCol w:w="2560"/>
        <w:gridCol w:w="2560"/>
      </w:tblGrid>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ind w:firstLine="331" w:firstLineChars="150"/>
              <w:rPr>
                <w:rFonts w:hint="eastAsia" w:ascii="Arial" w:hAnsi="Arial" w:cs="Arial"/>
                <w:b/>
                <w:sz w:val="22"/>
                <w:szCs w:val="22"/>
                <w:lang w:eastAsia="zh-CN"/>
              </w:rPr>
            </w:pPr>
            <w:r>
              <w:rPr>
                <w:rFonts w:ascii="Arial" w:hAnsi="Arial" w:cs="Arial"/>
                <w:b/>
                <w:sz w:val="22"/>
                <w:szCs w:val="22"/>
              </w:rPr>
              <w:t xml:space="preserve">As of </w:t>
            </w:r>
            <w:r>
              <w:rPr>
                <w:rFonts w:hint="eastAsia" w:ascii="Arial" w:hAnsi="Arial" w:cs="Arial"/>
                <w:b/>
                <w:sz w:val="22"/>
                <w:szCs w:val="22"/>
                <w:lang w:eastAsia="zh-CN"/>
              </w:rPr>
              <w:t>Jun</w:t>
            </w:r>
            <w:r>
              <w:rPr>
                <w:rFonts w:ascii="Arial" w:hAnsi="Arial" w:cs="Arial"/>
                <w:b/>
                <w:sz w:val="22"/>
                <w:szCs w:val="22"/>
              </w:rPr>
              <w:t>. 3</w:t>
            </w:r>
            <w:r>
              <w:rPr>
                <w:rFonts w:hint="eastAsia" w:ascii="Arial" w:hAnsi="Arial" w:cs="Arial"/>
                <w:b/>
                <w:sz w:val="22"/>
                <w:szCs w:val="22"/>
                <w:lang w:eastAsia="zh-CN"/>
              </w:rPr>
              <w:t>0</w:t>
            </w:r>
            <w:r>
              <w:rPr>
                <w:rFonts w:ascii="Arial" w:hAnsi="Arial" w:cs="Arial"/>
                <w:b/>
                <w:sz w:val="22"/>
                <w:szCs w:val="22"/>
              </w:rPr>
              <w:t>, 20</w:t>
            </w:r>
            <w:r>
              <w:rPr>
                <w:rFonts w:hint="eastAsia" w:ascii="Arial" w:hAnsi="Arial" w:cs="Arial"/>
                <w:b/>
                <w:sz w:val="22"/>
                <w:szCs w:val="22"/>
                <w:lang w:eastAsia="zh-CN"/>
              </w:rPr>
              <w:t>16</w:t>
            </w:r>
          </w:p>
        </w:tc>
        <w:tc>
          <w:tcPr>
            <w:tcW w:w="2560" w:type="dxa"/>
            <w:noWrap w:val="0"/>
            <w:vAlign w:val="top"/>
          </w:tcPr>
          <w:p>
            <w:pPr>
              <w:ind w:firstLine="331" w:firstLineChars="150"/>
              <w:rPr>
                <w:rFonts w:hint="eastAsia" w:ascii="Arial" w:hAnsi="Arial" w:cs="Arial"/>
                <w:b/>
                <w:sz w:val="22"/>
                <w:szCs w:val="22"/>
                <w:lang w:eastAsia="zh-CN"/>
              </w:rPr>
            </w:pPr>
            <w:r>
              <w:rPr>
                <w:rFonts w:ascii="Arial" w:hAnsi="Arial" w:cs="Arial"/>
                <w:b/>
                <w:sz w:val="22"/>
                <w:szCs w:val="22"/>
              </w:rPr>
              <w:t>As of Dec. 31, 20</w:t>
            </w:r>
            <w:r>
              <w:rPr>
                <w:rFonts w:hint="eastAsia" w:ascii="Arial" w:hAnsi="Arial" w:cs="Arial"/>
                <w:b/>
                <w:sz w:val="22"/>
                <w:szCs w:val="22"/>
                <w:lang w:eastAsia="zh-CN"/>
              </w:rPr>
              <w:t>15</w:t>
            </w:r>
          </w:p>
        </w:tc>
      </w:tr>
      <w:tr>
        <w:tblPrEx>
          <w:tblLayout w:type="fixed"/>
          <w:tblCellMar>
            <w:top w:w="0" w:type="dxa"/>
            <w:left w:w="28" w:type="dxa"/>
            <w:bottom w:w="0" w:type="dxa"/>
            <w:right w:w="28" w:type="dxa"/>
          </w:tblCellMar>
        </w:tblPrEx>
        <w:trPr>
          <w:cantSplit/>
          <w:trHeight w:val="80" w:hRule="atLeas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Cash &amp; bank</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43,939</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26,668</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bookmarkStart w:id="9" w:name="OLE_LINK101" w:colFirst="1" w:colLast="1"/>
            <w:bookmarkStart w:id="10" w:name="OLE_LINK102" w:colFirst="1" w:colLast="1"/>
            <w:bookmarkStart w:id="11" w:name="_Hlk434919997"/>
            <w:r>
              <w:rPr>
                <w:rFonts w:ascii="Arial" w:hAnsi="Arial" w:cs="Arial"/>
                <w:sz w:val="22"/>
                <w:szCs w:val="22"/>
              </w:rPr>
              <w:t>Inventory</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77,604</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79,382</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Accounts receivable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152,957</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79,066</w:t>
            </w:r>
          </w:p>
        </w:tc>
      </w:tr>
      <w:bookmarkEnd w:id="9"/>
      <w:bookmarkEnd w:id="10"/>
      <w:bookmarkEnd w:id="11"/>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Advances to suppliers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19,934</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3,084</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hint="eastAsia" w:ascii="Arial" w:hAnsi="Arial" w:cs="Arial"/>
                <w:sz w:val="22"/>
                <w:szCs w:val="22"/>
                <w:lang w:eastAsia="zh-CN"/>
              </w:rPr>
              <w:t xml:space="preserve">Notes receivable </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75,858</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112,345</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Other accounts receivable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1,295</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309</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Other current assets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22,295</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32,045</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Current assets</w:t>
            </w:r>
          </w:p>
        </w:tc>
        <w:tc>
          <w:tcPr>
            <w:tcW w:w="2560" w:type="dxa"/>
            <w:noWrap w:val="0"/>
            <w:vAlign w:val="top"/>
          </w:tcPr>
          <w:p>
            <w:pPr>
              <w:jc w:val="right"/>
              <w:rPr>
                <w:rFonts w:hint="eastAsia" w:ascii="Arial" w:hAnsi="Arial" w:cs="Arial"/>
                <w:color w:val="000000"/>
                <w:sz w:val="22"/>
                <w:szCs w:val="22"/>
                <w:lang w:eastAsia="zh-CN"/>
              </w:rPr>
            </w:pPr>
            <w:r>
              <w:rPr>
                <w:rFonts w:ascii="Arial" w:hAnsi="Arial" w:cs="Arial"/>
                <w:color w:val="000000"/>
                <w:sz w:val="22"/>
                <w:szCs w:val="22"/>
                <w:lang w:eastAsia="zh-CN"/>
              </w:rPr>
              <w:fldChar w:fldCharType="begin"/>
            </w:r>
            <w:r>
              <w:rPr>
                <w:rFonts w:ascii="Arial" w:hAnsi="Arial" w:cs="Arial"/>
                <w:color w:val="000000"/>
                <w:sz w:val="22"/>
                <w:szCs w:val="22"/>
                <w:lang w:eastAsia="zh-CN"/>
              </w:rPr>
              <w:instrText xml:space="preserve"> </w:instrText>
            </w:r>
            <w:r>
              <w:rPr>
                <w:rFonts w:hint="eastAsia" w:ascii="Arial" w:hAnsi="Arial" w:cs="Arial"/>
                <w:color w:val="000000"/>
                <w:sz w:val="22"/>
                <w:szCs w:val="22"/>
                <w:lang w:eastAsia="zh-CN"/>
              </w:rPr>
              <w:instrText xml:space="preserve">=SUM(ABOVE)</w:instrText>
            </w:r>
            <w:r>
              <w:rPr>
                <w:rFonts w:ascii="Arial" w:hAnsi="Arial" w:cs="Arial"/>
                <w:color w:val="000000"/>
                <w:sz w:val="22"/>
                <w:szCs w:val="22"/>
                <w:lang w:eastAsia="zh-CN"/>
              </w:rPr>
              <w:instrText xml:space="preserve"> </w:instrText>
            </w:r>
            <w:r>
              <w:rPr>
                <w:rFonts w:ascii="Arial" w:hAnsi="Arial" w:cs="Arial"/>
                <w:color w:val="000000"/>
                <w:sz w:val="22"/>
                <w:szCs w:val="22"/>
                <w:lang w:eastAsia="zh-CN"/>
              </w:rPr>
              <w:fldChar w:fldCharType="separate"/>
            </w:r>
            <w:r>
              <w:rPr>
                <w:rFonts w:ascii="Arial" w:hAnsi="Arial" w:cs="Arial"/>
                <w:color w:val="000000"/>
                <w:sz w:val="22"/>
                <w:szCs w:val="22"/>
                <w:lang w:eastAsia="zh-CN"/>
              </w:rPr>
              <w:t>393,882</w:t>
            </w:r>
            <w:r>
              <w:rPr>
                <w:rFonts w:ascii="Arial" w:hAnsi="Arial" w:cs="Arial"/>
                <w:color w:val="000000"/>
                <w:sz w:val="22"/>
                <w:szCs w:val="22"/>
                <w:lang w:eastAsia="zh-CN"/>
              </w:rPr>
              <w:fldChar w:fldCharType="end"/>
            </w:r>
          </w:p>
        </w:tc>
        <w:tc>
          <w:tcPr>
            <w:tcW w:w="2560" w:type="dxa"/>
            <w:noWrap w:val="0"/>
            <w:vAlign w:val="top"/>
          </w:tcPr>
          <w:p>
            <w:pPr>
              <w:jc w:val="right"/>
              <w:rPr>
                <w:rFonts w:hint="eastAsia" w:ascii="Arial" w:hAnsi="Arial" w:cs="Arial"/>
                <w:color w:val="000000"/>
                <w:sz w:val="22"/>
                <w:szCs w:val="22"/>
                <w:lang w:eastAsia="zh-CN"/>
              </w:rPr>
            </w:pPr>
            <w:r>
              <w:rPr>
                <w:rFonts w:ascii="Arial" w:hAnsi="Arial" w:cs="Arial"/>
                <w:sz w:val="22"/>
                <w:szCs w:val="22"/>
              </w:rPr>
              <w:fldChar w:fldCharType="begin"/>
            </w:r>
            <w:r>
              <w:rPr>
                <w:rFonts w:ascii="Arial" w:hAnsi="Arial" w:cs="Arial"/>
                <w:sz w:val="22"/>
                <w:szCs w:val="22"/>
              </w:rPr>
              <w:instrText xml:space="preserve"> =SUM(ABOVE) </w:instrText>
            </w:r>
            <w:r>
              <w:rPr>
                <w:rFonts w:ascii="Arial" w:hAnsi="Arial" w:cs="Arial"/>
                <w:sz w:val="22"/>
                <w:szCs w:val="22"/>
              </w:rPr>
              <w:fldChar w:fldCharType="separate"/>
            </w:r>
            <w:r>
              <w:rPr>
                <w:rFonts w:ascii="Arial" w:hAnsi="Arial" w:cs="Arial"/>
                <w:sz w:val="22"/>
                <w:szCs w:val="22"/>
                <w:lang/>
              </w:rPr>
              <w:t>332,899</w:t>
            </w:r>
            <w:r>
              <w:rPr>
                <w:rFonts w:ascii="Arial" w:hAnsi="Arial" w:cs="Arial"/>
                <w:sz w:val="22"/>
                <w:szCs w:val="22"/>
              </w:rPr>
              <w:fldChar w:fldCharType="end"/>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lang w:eastAsia="zh-CN"/>
              </w:rPr>
              <w:t>F</w:t>
            </w:r>
            <w:r>
              <w:rPr>
                <w:rFonts w:hint="eastAsia" w:ascii="Arial" w:hAnsi="Arial" w:cs="Arial"/>
                <w:sz w:val="22"/>
                <w:szCs w:val="22"/>
                <w:lang w:eastAsia="zh-CN"/>
              </w:rPr>
              <w:t>inancial assets available for sale</w:t>
            </w:r>
          </w:p>
        </w:tc>
        <w:tc>
          <w:tcPr>
            <w:tcW w:w="2560" w:type="dxa"/>
            <w:noWrap w:val="0"/>
            <w:vAlign w:val="top"/>
          </w:tcPr>
          <w:p>
            <w:pPr>
              <w:jc w:val="right"/>
              <w:rPr>
                <w:rFonts w:ascii="Arial" w:hAnsi="Arial" w:cs="Arial"/>
                <w:color w:val="000000"/>
                <w:sz w:val="22"/>
                <w:szCs w:val="22"/>
                <w:lang w:eastAsia="zh-CN"/>
              </w:rPr>
            </w:pPr>
            <w:r>
              <w:rPr>
                <w:rFonts w:hint="eastAsia" w:ascii="Arial" w:hAnsi="Arial" w:cs="Arial"/>
                <w:color w:val="000000"/>
                <w:sz w:val="22"/>
                <w:szCs w:val="22"/>
                <w:lang w:eastAsia="zh-CN"/>
              </w:rPr>
              <w:t>10,000</w:t>
            </w:r>
          </w:p>
        </w:tc>
        <w:tc>
          <w:tcPr>
            <w:tcW w:w="2560" w:type="dxa"/>
            <w:noWrap w:val="0"/>
            <w:vAlign w:val="top"/>
          </w:tcPr>
          <w:p>
            <w:pPr>
              <w:jc w:val="right"/>
              <w:rPr>
                <w:rFonts w:hint="eastAsia" w:ascii="Arial" w:hAnsi="Arial" w:cs="Arial"/>
                <w:sz w:val="22"/>
                <w:szCs w:val="22"/>
                <w:lang w:eastAsia="zh-CN"/>
              </w:rPr>
            </w:pPr>
            <w:r>
              <w:rPr>
                <w:rFonts w:hint="eastAsia" w:ascii="Arial" w:hAnsi="Arial" w:cs="Arial"/>
                <w:sz w:val="22"/>
                <w:szCs w:val="22"/>
                <w:lang w:eastAsia="zh-CN"/>
              </w:rPr>
              <w:t>10,000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lang w:eastAsia="zh-CN"/>
              </w:rPr>
            </w:pPr>
            <w:r>
              <w:rPr>
                <w:rFonts w:ascii="Arial" w:hAnsi="Arial" w:cs="Arial"/>
                <w:sz w:val="22"/>
                <w:szCs w:val="22"/>
                <w:lang w:eastAsia="zh-CN"/>
              </w:rPr>
              <w:t>I</w:t>
            </w:r>
            <w:r>
              <w:rPr>
                <w:rFonts w:hint="eastAsia" w:ascii="Arial" w:hAnsi="Arial" w:cs="Arial"/>
                <w:sz w:val="22"/>
                <w:szCs w:val="22"/>
                <w:lang w:eastAsia="zh-CN"/>
              </w:rPr>
              <w:t>nvestment real estate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0</w:t>
            </w:r>
          </w:p>
        </w:tc>
        <w:tc>
          <w:tcPr>
            <w:tcW w:w="2560" w:type="dxa"/>
            <w:noWrap w:val="0"/>
            <w:vAlign w:val="top"/>
          </w:tcPr>
          <w:p>
            <w:pPr>
              <w:jc w:val="right"/>
              <w:rPr>
                <w:rFonts w:hint="eastAsia" w:ascii="Arial" w:hAnsi="Arial" w:cs="Arial"/>
                <w:sz w:val="22"/>
                <w:szCs w:val="22"/>
                <w:lang w:eastAsia="zh-CN"/>
              </w:rPr>
            </w:pPr>
            <w:r>
              <w:rPr>
                <w:rFonts w:hint="eastAsia" w:ascii="Arial" w:hAnsi="Arial" w:cs="Arial"/>
                <w:sz w:val="22"/>
                <w:szCs w:val="22"/>
                <w:lang w:eastAsia="zh-CN"/>
              </w:rPr>
              <w:t>3,741</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hint="eastAsia" w:ascii="Arial" w:hAnsi="Arial" w:cs="Arial"/>
                <w:sz w:val="22"/>
                <w:szCs w:val="22"/>
                <w:lang w:eastAsia="zh-CN"/>
              </w:rPr>
              <w:t>Long-term investment</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0</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Fixed assets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1,305,679</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1,355,043</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Project under construction</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7,748</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8,049</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Intangible assets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36,584</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37,111</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lang w:eastAsia="zh-CN"/>
              </w:rPr>
              <w:t>D</w:t>
            </w:r>
            <w:r>
              <w:rPr>
                <w:rFonts w:hint="eastAsia" w:ascii="Arial" w:hAnsi="Arial" w:cs="Arial"/>
                <w:sz w:val="22"/>
                <w:szCs w:val="22"/>
                <w:lang w:eastAsia="zh-CN"/>
              </w:rPr>
              <w:t>eferred tax assets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7,991</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7,658</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ascii="Arial" w:hAnsi="Arial" w:cs="Arial"/>
                <w:sz w:val="22"/>
                <w:szCs w:val="22"/>
                <w:lang w:eastAsia="zh-CN"/>
              </w:rPr>
              <w:t>Other</w:t>
            </w:r>
            <w:r>
              <w:rPr>
                <w:rFonts w:hint="eastAsia" w:ascii="Arial" w:hAnsi="Arial" w:cs="Arial"/>
                <w:sz w:val="22"/>
                <w:szCs w:val="22"/>
                <w:lang w:eastAsia="zh-CN"/>
              </w:rPr>
              <w:t xml:space="preserve"> assets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18,640</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18,640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Total assets</w:t>
            </w:r>
          </w:p>
        </w:tc>
        <w:tc>
          <w:tcPr>
            <w:tcW w:w="2560" w:type="dxa"/>
            <w:noWrap w:val="0"/>
            <w:vAlign w:val="top"/>
          </w:tcPr>
          <w:p>
            <w:pPr>
              <w:autoSpaceDE w:val="0"/>
              <w:autoSpaceDN w:val="0"/>
              <w:jc w:val="right"/>
              <w:textAlignment w:val="bottom"/>
              <w:rPr>
                <w:rFonts w:hint="eastAsia" w:ascii="Arial" w:hAnsi="Arial" w:cs="Arial"/>
                <w:sz w:val="22"/>
                <w:szCs w:val="22"/>
                <w:lang w:eastAsia="zh-CN"/>
              </w:rPr>
            </w:pPr>
            <w:r>
              <w:rPr>
                <w:rFonts w:ascii="Arial" w:hAnsi="Arial" w:cs="Arial"/>
                <w:sz w:val="22"/>
                <w:szCs w:val="22"/>
                <w:lang w:eastAsia="zh-CN"/>
              </w:rPr>
              <w:fldChar w:fldCharType="begin"/>
            </w:r>
            <w:r>
              <w:rPr>
                <w:rFonts w:ascii="Arial" w:hAnsi="Arial" w:cs="Arial"/>
                <w:sz w:val="22"/>
                <w:szCs w:val="22"/>
                <w:lang w:eastAsia="zh-CN"/>
              </w:rPr>
              <w:instrText xml:space="preserve"> </w:instrText>
            </w:r>
            <w:r>
              <w:rPr>
                <w:rFonts w:hint="eastAsia" w:ascii="Arial" w:hAnsi="Arial" w:cs="Arial"/>
                <w:sz w:val="22"/>
                <w:szCs w:val="22"/>
                <w:lang w:eastAsia="zh-CN"/>
              </w:rPr>
              <w:instrText xml:space="preserve">=SUM(ABOVE)</w:instrText>
            </w:r>
            <w:r>
              <w:rPr>
                <w:rFonts w:ascii="Arial" w:hAnsi="Arial" w:cs="Arial"/>
                <w:sz w:val="22"/>
                <w:szCs w:val="22"/>
                <w:lang w:eastAsia="zh-CN"/>
              </w:rPr>
              <w:instrText xml:space="preserve"> </w:instrText>
            </w:r>
            <w:r>
              <w:rPr>
                <w:rFonts w:ascii="Arial" w:hAnsi="Arial" w:cs="Arial"/>
                <w:sz w:val="22"/>
                <w:szCs w:val="22"/>
                <w:lang w:eastAsia="zh-CN"/>
              </w:rPr>
              <w:fldChar w:fldCharType="separate"/>
            </w:r>
            <w:r>
              <w:rPr>
                <w:rFonts w:ascii="Arial" w:hAnsi="Arial" w:cs="Arial"/>
                <w:sz w:val="22"/>
                <w:szCs w:val="22"/>
                <w:lang w:eastAsia="zh-CN"/>
              </w:rPr>
              <w:t>1,780,524</w:t>
            </w:r>
            <w:r>
              <w:rPr>
                <w:rFonts w:ascii="Arial" w:hAnsi="Arial" w:cs="Arial"/>
                <w:sz w:val="22"/>
                <w:szCs w:val="22"/>
                <w:lang w:eastAsia="zh-CN"/>
              </w:rPr>
              <w:fldChar w:fldCharType="end"/>
            </w:r>
          </w:p>
        </w:tc>
        <w:tc>
          <w:tcPr>
            <w:tcW w:w="2560" w:type="dxa"/>
            <w:noWrap w:val="0"/>
            <w:vAlign w:val="top"/>
          </w:tcPr>
          <w:p>
            <w:pPr>
              <w:autoSpaceDE w:val="0"/>
              <w:autoSpaceDN w:val="0"/>
              <w:jc w:val="right"/>
              <w:textAlignment w:val="bottom"/>
              <w:rPr>
                <w:rFonts w:hint="eastAsia" w:ascii="Arial" w:hAnsi="Arial" w:cs="Arial"/>
                <w:sz w:val="22"/>
                <w:szCs w:val="22"/>
                <w:lang w:eastAsia="zh-CN"/>
              </w:rPr>
            </w:pPr>
            <w:r>
              <w:rPr>
                <w:rFonts w:ascii="Arial" w:hAnsi="Arial" w:cs="Arial"/>
                <w:sz w:val="22"/>
                <w:szCs w:val="22"/>
              </w:rPr>
              <w:fldChar w:fldCharType="begin"/>
            </w:r>
            <w:r>
              <w:rPr>
                <w:rFonts w:ascii="Arial" w:hAnsi="Arial" w:cs="Arial"/>
                <w:sz w:val="22"/>
                <w:szCs w:val="22"/>
              </w:rPr>
              <w:instrText xml:space="preserve"> =SUM(ABOVE) </w:instrText>
            </w:r>
            <w:r>
              <w:rPr>
                <w:rFonts w:ascii="Arial" w:hAnsi="Arial" w:cs="Arial"/>
                <w:sz w:val="22"/>
                <w:szCs w:val="22"/>
              </w:rPr>
              <w:fldChar w:fldCharType="separate"/>
            </w:r>
            <w:r>
              <w:rPr>
                <w:rFonts w:ascii="Arial" w:hAnsi="Arial" w:cs="Arial"/>
                <w:sz w:val="22"/>
                <w:szCs w:val="22"/>
                <w:lang/>
              </w:rPr>
              <w:t>1,773,141</w:t>
            </w:r>
            <w:r>
              <w:rPr>
                <w:rFonts w:ascii="Arial" w:hAnsi="Arial" w:cs="Arial"/>
                <w:sz w:val="22"/>
                <w:szCs w:val="22"/>
              </w:rPr>
              <w:fldChar w:fldCharType="end"/>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Short loans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310,000</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255,000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hint="eastAsia" w:ascii="Arial" w:hAnsi="Arial" w:cs="Arial"/>
                <w:sz w:val="22"/>
                <w:szCs w:val="22"/>
                <w:lang w:eastAsia="zh-CN"/>
              </w:rPr>
              <w:t xml:space="preserve">Notes </w:t>
            </w:r>
            <w:r>
              <w:rPr>
                <w:rFonts w:ascii="Arial" w:hAnsi="Arial" w:cs="Arial"/>
                <w:sz w:val="22"/>
                <w:szCs w:val="22"/>
              </w:rPr>
              <w:t>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0</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Accounts 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275,152</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248,612</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Advances from clients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18,782</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18,684</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adjustRightInd w:val="0"/>
              <w:rPr>
                <w:rFonts w:hint="eastAsia" w:ascii="Arial" w:hAnsi="Arial" w:cs="Arial"/>
                <w:sz w:val="22"/>
                <w:szCs w:val="22"/>
                <w:lang w:eastAsia="zh-CN"/>
              </w:rPr>
            </w:pPr>
            <w:r>
              <w:rPr>
                <w:rFonts w:hint="eastAsia" w:ascii="Arial" w:hAnsi="Arial" w:cs="Arial"/>
                <w:sz w:val="22"/>
                <w:szCs w:val="22"/>
                <w:lang w:eastAsia="zh-CN"/>
              </w:rPr>
              <w:t>Employee pay 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21,042</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28,326</w:t>
            </w:r>
          </w:p>
        </w:tc>
      </w:tr>
      <w:tr>
        <w:tblPrEx>
          <w:tblLayout w:type="fixed"/>
          <w:tblCellMar>
            <w:top w:w="0" w:type="dxa"/>
            <w:left w:w="28" w:type="dxa"/>
            <w:bottom w:w="0" w:type="dxa"/>
            <w:right w:w="28" w:type="dxa"/>
          </w:tblCellMar>
        </w:tblPrEx>
        <w:trPr>
          <w:cantSplit/>
        </w:trPr>
        <w:tc>
          <w:tcPr>
            <w:tcW w:w="3514" w:type="dxa"/>
            <w:noWrap w:val="0"/>
            <w:vAlign w:val="top"/>
          </w:tcPr>
          <w:p>
            <w:pPr>
              <w:tabs>
                <w:tab w:val="left" w:pos="1230"/>
              </w:tabs>
              <w:autoSpaceDE w:val="0"/>
              <w:autoSpaceDN w:val="0"/>
              <w:adjustRightInd w:val="0"/>
              <w:rPr>
                <w:rFonts w:ascii="Arial" w:hAnsi="Arial" w:cs="Arial"/>
                <w:sz w:val="22"/>
                <w:szCs w:val="22"/>
              </w:rPr>
            </w:pPr>
            <w:r>
              <w:rPr>
                <w:rFonts w:ascii="Arial" w:hAnsi="Arial" w:cs="Arial"/>
                <w:sz w:val="22"/>
                <w:szCs w:val="22"/>
              </w:rPr>
              <w:t>Taxes 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9,245</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2,214</w:t>
            </w:r>
          </w:p>
        </w:tc>
      </w:tr>
      <w:tr>
        <w:tblPrEx>
          <w:tblLayout w:type="fixed"/>
          <w:tblCellMar>
            <w:top w:w="0" w:type="dxa"/>
            <w:left w:w="28" w:type="dxa"/>
            <w:bottom w:w="0" w:type="dxa"/>
            <w:right w:w="28" w:type="dxa"/>
          </w:tblCellMar>
        </w:tblPrEx>
        <w:trPr>
          <w:cantSplit/>
        </w:trPr>
        <w:tc>
          <w:tcPr>
            <w:tcW w:w="3514" w:type="dxa"/>
            <w:noWrap w:val="0"/>
            <w:vAlign w:val="top"/>
          </w:tcPr>
          <w:p>
            <w:pPr>
              <w:tabs>
                <w:tab w:val="left" w:pos="1230"/>
              </w:tabs>
              <w:autoSpaceDE w:val="0"/>
              <w:autoSpaceDN w:val="0"/>
              <w:adjustRightInd w:val="0"/>
              <w:rPr>
                <w:rFonts w:ascii="Arial" w:hAnsi="Arial" w:cs="Arial"/>
                <w:sz w:val="22"/>
                <w:szCs w:val="22"/>
              </w:rPr>
            </w:pPr>
            <w:r>
              <w:rPr>
                <w:rFonts w:ascii="Arial" w:hAnsi="Arial" w:cs="Arial"/>
                <w:sz w:val="22"/>
                <w:szCs w:val="22"/>
                <w:lang w:eastAsia="zh-CN"/>
              </w:rPr>
              <w:t>I</w:t>
            </w:r>
            <w:r>
              <w:rPr>
                <w:rFonts w:hint="eastAsia" w:ascii="Arial" w:hAnsi="Arial" w:cs="Arial"/>
                <w:sz w:val="22"/>
                <w:szCs w:val="22"/>
                <w:lang w:eastAsia="zh-CN"/>
              </w:rPr>
              <w:t>nterest 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561</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676</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Other accounts 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6,749</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5,421</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lang w:eastAsia="zh-CN"/>
              </w:rPr>
              <w:t>N</w:t>
            </w:r>
            <w:r>
              <w:rPr>
                <w:rFonts w:hint="eastAsia" w:ascii="Arial" w:hAnsi="Arial" w:cs="Arial"/>
                <w:sz w:val="22"/>
                <w:szCs w:val="22"/>
                <w:lang w:eastAsia="zh-CN"/>
              </w:rPr>
              <w:t>on-current liabilities due within one year</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44,700</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47,700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Other current liabilities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0</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2,695</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Current liabilities</w:t>
            </w:r>
          </w:p>
        </w:tc>
        <w:tc>
          <w:tcPr>
            <w:tcW w:w="2560" w:type="dxa"/>
            <w:noWrap w:val="0"/>
            <w:vAlign w:val="top"/>
          </w:tcPr>
          <w:p>
            <w:pPr>
              <w:jc w:val="right"/>
              <w:rPr>
                <w:rFonts w:hint="eastAsia" w:ascii="Arial" w:hAnsi="Arial" w:cs="Arial"/>
                <w:color w:val="000000"/>
                <w:sz w:val="22"/>
                <w:szCs w:val="22"/>
                <w:lang w:eastAsia="zh-CN"/>
              </w:rPr>
            </w:pPr>
            <w:r>
              <w:rPr>
                <w:rFonts w:ascii="Arial" w:hAnsi="Arial" w:cs="Arial"/>
                <w:color w:val="000000"/>
                <w:sz w:val="22"/>
                <w:szCs w:val="22"/>
                <w:lang w:eastAsia="zh-CN"/>
              </w:rPr>
              <w:fldChar w:fldCharType="begin"/>
            </w:r>
            <w:r>
              <w:rPr>
                <w:rFonts w:ascii="Arial" w:hAnsi="Arial" w:cs="Arial"/>
                <w:color w:val="000000"/>
                <w:sz w:val="22"/>
                <w:szCs w:val="22"/>
                <w:lang w:eastAsia="zh-CN"/>
              </w:rPr>
              <w:instrText xml:space="preserve"> </w:instrText>
            </w:r>
            <w:r>
              <w:rPr>
                <w:rFonts w:hint="eastAsia" w:ascii="Arial" w:hAnsi="Arial" w:cs="Arial"/>
                <w:color w:val="000000"/>
                <w:sz w:val="22"/>
                <w:szCs w:val="22"/>
                <w:lang w:eastAsia="zh-CN"/>
              </w:rPr>
              <w:instrText xml:space="preserve">=SUM(ABOVE)</w:instrText>
            </w:r>
            <w:r>
              <w:rPr>
                <w:rFonts w:ascii="Arial" w:hAnsi="Arial" w:cs="Arial"/>
                <w:color w:val="000000"/>
                <w:sz w:val="22"/>
                <w:szCs w:val="22"/>
                <w:lang w:eastAsia="zh-CN"/>
              </w:rPr>
              <w:instrText xml:space="preserve"> </w:instrText>
            </w:r>
            <w:r>
              <w:rPr>
                <w:rFonts w:ascii="Arial" w:hAnsi="Arial" w:cs="Arial"/>
                <w:color w:val="000000"/>
                <w:sz w:val="22"/>
                <w:szCs w:val="22"/>
                <w:lang w:eastAsia="zh-CN"/>
              </w:rPr>
              <w:fldChar w:fldCharType="separate"/>
            </w:r>
            <w:r>
              <w:rPr>
                <w:rFonts w:ascii="Arial" w:hAnsi="Arial" w:cs="Arial"/>
                <w:color w:val="000000"/>
                <w:sz w:val="22"/>
                <w:szCs w:val="22"/>
                <w:lang w:eastAsia="zh-CN"/>
              </w:rPr>
              <w:t>686,231</w:t>
            </w:r>
            <w:r>
              <w:rPr>
                <w:rFonts w:ascii="Arial" w:hAnsi="Arial" w:cs="Arial"/>
                <w:color w:val="000000"/>
                <w:sz w:val="22"/>
                <w:szCs w:val="22"/>
                <w:lang w:eastAsia="zh-CN"/>
              </w:rPr>
              <w:fldChar w:fldCharType="end"/>
            </w:r>
          </w:p>
        </w:tc>
        <w:tc>
          <w:tcPr>
            <w:tcW w:w="2560" w:type="dxa"/>
            <w:noWrap w:val="0"/>
            <w:vAlign w:val="top"/>
          </w:tcPr>
          <w:p>
            <w:pPr>
              <w:jc w:val="right"/>
              <w:rPr>
                <w:rFonts w:hint="eastAsia" w:ascii="Arial" w:hAnsi="Arial" w:cs="Arial"/>
                <w:color w:val="000000"/>
                <w:sz w:val="22"/>
                <w:szCs w:val="22"/>
                <w:lang w:eastAsia="zh-CN"/>
              </w:rPr>
            </w:pPr>
            <w:r>
              <w:rPr>
                <w:rFonts w:ascii="Arial" w:hAnsi="Arial" w:cs="Arial"/>
                <w:sz w:val="22"/>
                <w:szCs w:val="22"/>
              </w:rPr>
              <w:fldChar w:fldCharType="begin"/>
            </w:r>
            <w:r>
              <w:rPr>
                <w:rFonts w:ascii="Arial" w:hAnsi="Arial" w:cs="Arial"/>
                <w:sz w:val="22"/>
                <w:szCs w:val="22"/>
              </w:rPr>
              <w:instrText xml:space="preserve"> =SUM(ABOVE) </w:instrText>
            </w:r>
            <w:r>
              <w:rPr>
                <w:rFonts w:ascii="Arial" w:hAnsi="Arial" w:cs="Arial"/>
                <w:sz w:val="22"/>
                <w:szCs w:val="22"/>
              </w:rPr>
              <w:fldChar w:fldCharType="separate"/>
            </w:r>
            <w:r>
              <w:rPr>
                <w:rFonts w:ascii="Arial" w:hAnsi="Arial" w:cs="Arial"/>
                <w:sz w:val="22"/>
                <w:szCs w:val="22"/>
                <w:lang/>
              </w:rPr>
              <w:t>609,328</w:t>
            </w:r>
            <w:r>
              <w:rPr>
                <w:rFonts w:ascii="Arial" w:hAnsi="Arial" w:cs="Arial"/>
                <w:sz w:val="22"/>
                <w:szCs w:val="22"/>
              </w:rPr>
              <w:fldChar w:fldCharType="end"/>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ascii="Arial" w:hAnsi="Arial" w:cs="Arial"/>
                <w:sz w:val="22"/>
                <w:szCs w:val="22"/>
              </w:rPr>
              <w:t xml:space="preserve">Long-term </w:t>
            </w:r>
            <w:r>
              <w:rPr>
                <w:rFonts w:hint="eastAsia" w:ascii="Arial" w:hAnsi="Arial" w:cs="Arial"/>
                <w:sz w:val="22"/>
                <w:szCs w:val="22"/>
                <w:lang w:eastAsia="zh-CN"/>
              </w:rPr>
              <w:t>loans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98,177</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119,027</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ascii="Arial" w:hAnsi="Arial" w:cs="Arial"/>
                <w:sz w:val="22"/>
                <w:szCs w:val="22"/>
                <w:lang w:eastAsia="zh-CN"/>
              </w:rPr>
              <w:t>L</w:t>
            </w:r>
            <w:r>
              <w:rPr>
                <w:rFonts w:hint="eastAsia" w:ascii="Arial" w:hAnsi="Arial" w:cs="Arial"/>
                <w:sz w:val="22"/>
                <w:szCs w:val="22"/>
                <w:lang w:eastAsia="zh-CN"/>
              </w:rPr>
              <w:t>ong-term accounts 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4,500</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4,500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lang w:eastAsia="zh-CN"/>
              </w:rPr>
            </w:pPr>
            <w:r>
              <w:rPr>
                <w:rFonts w:ascii="Arial" w:hAnsi="Arial" w:cs="Arial"/>
                <w:sz w:val="22"/>
                <w:szCs w:val="22"/>
                <w:lang w:eastAsia="zh-CN"/>
              </w:rPr>
              <w:t>D</w:t>
            </w:r>
            <w:r>
              <w:rPr>
                <w:rFonts w:hint="eastAsia" w:ascii="Arial" w:hAnsi="Arial" w:cs="Arial"/>
                <w:sz w:val="22"/>
                <w:szCs w:val="22"/>
                <w:lang w:eastAsia="zh-CN"/>
              </w:rPr>
              <w:t>eferred income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7,857</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8,571</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Total liabilities</w:t>
            </w:r>
          </w:p>
        </w:tc>
        <w:tc>
          <w:tcPr>
            <w:tcW w:w="2560" w:type="dxa"/>
            <w:noWrap w:val="0"/>
            <w:vAlign w:val="top"/>
          </w:tcPr>
          <w:p>
            <w:pPr>
              <w:jc w:val="right"/>
              <w:rPr>
                <w:rFonts w:hint="eastAsia" w:ascii="Arial" w:hAnsi="Arial" w:cs="Arial"/>
                <w:color w:val="000000"/>
                <w:sz w:val="22"/>
                <w:szCs w:val="22"/>
                <w:lang w:eastAsia="zh-CN"/>
              </w:rPr>
            </w:pPr>
            <w:r>
              <w:rPr>
                <w:rFonts w:ascii="Arial" w:hAnsi="Arial" w:cs="Arial"/>
                <w:color w:val="000000"/>
                <w:sz w:val="22"/>
                <w:szCs w:val="22"/>
                <w:lang w:eastAsia="zh-CN"/>
              </w:rPr>
              <w:fldChar w:fldCharType="begin"/>
            </w:r>
            <w:r>
              <w:rPr>
                <w:rFonts w:ascii="Arial" w:hAnsi="Arial" w:cs="Arial"/>
                <w:color w:val="000000"/>
                <w:sz w:val="22"/>
                <w:szCs w:val="22"/>
                <w:lang w:eastAsia="zh-CN"/>
              </w:rPr>
              <w:instrText xml:space="preserve"> =SUM(ABOVE) </w:instrText>
            </w:r>
            <w:r>
              <w:rPr>
                <w:rFonts w:ascii="Arial" w:hAnsi="Arial" w:cs="Arial"/>
                <w:color w:val="000000"/>
                <w:sz w:val="22"/>
                <w:szCs w:val="22"/>
                <w:lang w:eastAsia="zh-CN"/>
              </w:rPr>
              <w:fldChar w:fldCharType="separate"/>
            </w:r>
            <w:r>
              <w:rPr>
                <w:rFonts w:ascii="Arial" w:hAnsi="Arial" w:cs="Arial"/>
                <w:color w:val="000000"/>
                <w:sz w:val="22"/>
                <w:szCs w:val="22"/>
                <w:lang w:eastAsia="zh-CN"/>
              </w:rPr>
              <w:t>796,765</w:t>
            </w:r>
            <w:r>
              <w:rPr>
                <w:rFonts w:ascii="Arial" w:hAnsi="Arial" w:cs="Arial"/>
                <w:color w:val="000000"/>
                <w:sz w:val="22"/>
                <w:szCs w:val="22"/>
                <w:lang w:eastAsia="zh-CN"/>
              </w:rPr>
              <w:fldChar w:fldCharType="end"/>
            </w:r>
          </w:p>
        </w:tc>
        <w:tc>
          <w:tcPr>
            <w:tcW w:w="2560" w:type="dxa"/>
            <w:noWrap w:val="0"/>
            <w:vAlign w:val="top"/>
          </w:tcPr>
          <w:p>
            <w:pPr>
              <w:jc w:val="right"/>
              <w:rPr>
                <w:rFonts w:hint="eastAsia" w:ascii="Arial" w:hAnsi="Arial" w:cs="Arial"/>
                <w:color w:val="000000"/>
                <w:sz w:val="22"/>
                <w:szCs w:val="22"/>
                <w:lang w:eastAsia="zh-CN"/>
              </w:rPr>
            </w:pPr>
            <w:r>
              <w:rPr>
                <w:rFonts w:ascii="Arial" w:hAnsi="Arial" w:cs="Arial"/>
                <w:sz w:val="22"/>
                <w:szCs w:val="22"/>
              </w:rPr>
              <w:fldChar w:fldCharType="begin"/>
            </w:r>
            <w:r>
              <w:rPr>
                <w:rFonts w:ascii="Arial" w:hAnsi="Arial" w:cs="Arial"/>
                <w:sz w:val="22"/>
                <w:szCs w:val="22"/>
              </w:rPr>
              <w:instrText xml:space="preserve"> =SUM(ABOVE) </w:instrText>
            </w:r>
            <w:r>
              <w:rPr>
                <w:rFonts w:ascii="Arial" w:hAnsi="Arial" w:cs="Arial"/>
                <w:sz w:val="22"/>
                <w:szCs w:val="22"/>
              </w:rPr>
              <w:fldChar w:fldCharType="separate"/>
            </w:r>
            <w:r>
              <w:rPr>
                <w:rFonts w:ascii="Arial" w:hAnsi="Arial" w:cs="Arial"/>
                <w:sz w:val="22"/>
                <w:szCs w:val="22"/>
                <w:lang/>
              </w:rPr>
              <w:t>741,426</w:t>
            </w:r>
            <w:r>
              <w:rPr>
                <w:rFonts w:ascii="Arial" w:hAnsi="Arial" w:cs="Arial"/>
                <w:sz w:val="22"/>
                <w:szCs w:val="22"/>
              </w:rPr>
              <w:fldChar w:fldCharType="end"/>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Equity</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983,759</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1,031,715</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Total liabilities &amp; equities</w:t>
            </w:r>
          </w:p>
        </w:tc>
        <w:tc>
          <w:tcPr>
            <w:tcW w:w="2560" w:type="dxa"/>
            <w:noWrap w:val="0"/>
            <w:vAlign w:val="top"/>
          </w:tcPr>
          <w:p>
            <w:pPr>
              <w:autoSpaceDE w:val="0"/>
              <w:autoSpaceDN w:val="0"/>
              <w:jc w:val="right"/>
              <w:textAlignment w:val="bottom"/>
              <w:rPr>
                <w:rFonts w:hint="eastAsia" w:ascii="Arial" w:hAnsi="Arial" w:cs="Arial"/>
                <w:sz w:val="22"/>
                <w:szCs w:val="22"/>
                <w:lang w:eastAsia="zh-CN"/>
              </w:rPr>
            </w:pPr>
            <w:r>
              <w:rPr>
                <w:rFonts w:ascii="Arial" w:hAnsi="Arial" w:cs="Arial"/>
                <w:sz w:val="22"/>
                <w:szCs w:val="22"/>
                <w:lang w:eastAsia="zh-CN"/>
              </w:rPr>
              <w:fldChar w:fldCharType="begin"/>
            </w:r>
            <w:r>
              <w:rPr>
                <w:rFonts w:ascii="Arial" w:hAnsi="Arial" w:cs="Arial"/>
                <w:sz w:val="22"/>
                <w:szCs w:val="22"/>
                <w:lang w:eastAsia="zh-CN"/>
              </w:rPr>
              <w:instrText xml:space="preserve"> </w:instrText>
            </w:r>
            <w:r>
              <w:rPr>
                <w:rFonts w:hint="eastAsia" w:ascii="Arial" w:hAnsi="Arial" w:cs="Arial"/>
                <w:sz w:val="22"/>
                <w:szCs w:val="22"/>
                <w:lang w:eastAsia="zh-CN"/>
              </w:rPr>
              <w:instrText xml:space="preserve">=SUM(ABOVE)</w:instrText>
            </w:r>
            <w:r>
              <w:rPr>
                <w:rFonts w:ascii="Arial" w:hAnsi="Arial" w:cs="Arial"/>
                <w:sz w:val="22"/>
                <w:szCs w:val="22"/>
                <w:lang w:eastAsia="zh-CN"/>
              </w:rPr>
              <w:instrText xml:space="preserve"> </w:instrText>
            </w:r>
            <w:r>
              <w:rPr>
                <w:rFonts w:ascii="Arial" w:hAnsi="Arial" w:cs="Arial"/>
                <w:sz w:val="22"/>
                <w:szCs w:val="22"/>
                <w:lang w:eastAsia="zh-CN"/>
              </w:rPr>
              <w:fldChar w:fldCharType="separate"/>
            </w:r>
            <w:r>
              <w:rPr>
                <w:rFonts w:ascii="Arial" w:hAnsi="Arial" w:cs="Arial"/>
                <w:sz w:val="22"/>
                <w:szCs w:val="22"/>
                <w:lang w:eastAsia="zh-CN"/>
              </w:rPr>
              <w:t>1,780,524</w:t>
            </w:r>
            <w:r>
              <w:rPr>
                <w:rFonts w:ascii="Arial" w:hAnsi="Arial" w:cs="Arial"/>
                <w:sz w:val="22"/>
                <w:szCs w:val="22"/>
                <w:lang w:eastAsia="zh-CN"/>
              </w:rPr>
              <w:fldChar w:fldCharType="end"/>
            </w:r>
          </w:p>
        </w:tc>
        <w:tc>
          <w:tcPr>
            <w:tcW w:w="2560" w:type="dxa"/>
            <w:noWrap w:val="0"/>
            <w:vAlign w:val="top"/>
          </w:tcPr>
          <w:p>
            <w:pPr>
              <w:autoSpaceDE w:val="0"/>
              <w:autoSpaceDN w:val="0"/>
              <w:jc w:val="right"/>
              <w:textAlignment w:val="bottom"/>
              <w:rPr>
                <w:rFonts w:hint="eastAsia" w:ascii="Arial" w:hAnsi="Arial" w:cs="Arial"/>
                <w:sz w:val="22"/>
                <w:szCs w:val="22"/>
                <w:lang w:eastAsia="zh-CN"/>
              </w:rPr>
            </w:pPr>
            <w:r>
              <w:rPr>
                <w:rFonts w:ascii="Arial" w:hAnsi="Arial" w:cs="Arial"/>
                <w:sz w:val="22"/>
                <w:szCs w:val="22"/>
              </w:rPr>
              <w:fldChar w:fldCharType="begin"/>
            </w:r>
            <w:r>
              <w:rPr>
                <w:rFonts w:ascii="Arial" w:hAnsi="Arial" w:cs="Arial"/>
                <w:sz w:val="22"/>
                <w:szCs w:val="22"/>
              </w:rPr>
              <w:instrText xml:space="preserve"> =SUM(ABOVE) </w:instrText>
            </w:r>
            <w:r>
              <w:rPr>
                <w:rFonts w:ascii="Arial" w:hAnsi="Arial" w:cs="Arial"/>
                <w:sz w:val="22"/>
                <w:szCs w:val="22"/>
              </w:rPr>
              <w:fldChar w:fldCharType="separate"/>
            </w:r>
            <w:r>
              <w:rPr>
                <w:rFonts w:ascii="Arial" w:hAnsi="Arial" w:cs="Arial"/>
                <w:sz w:val="22"/>
                <w:szCs w:val="22"/>
                <w:lang/>
              </w:rPr>
              <w:t>1,773,141</w:t>
            </w:r>
            <w:r>
              <w:rPr>
                <w:rFonts w:ascii="Arial" w:hAnsi="Arial" w:cs="Arial"/>
                <w:sz w:val="22"/>
                <w:szCs w:val="22"/>
              </w:rPr>
              <w:fldChar w:fldCharType="end"/>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bl>
    <w:p>
      <w:pPr>
        <w:tabs>
          <w:tab w:val="left" w:pos="3600"/>
        </w:tabs>
        <w:jc w:val="both"/>
        <w:rPr>
          <w:rFonts w:hint="eastAsia" w:ascii="Arial" w:hAnsi="Arial"/>
          <w:b/>
          <w:i/>
          <w:color w:val="FF0000"/>
          <w:sz w:val="22"/>
          <w:lang w:eastAsia="zh-CN"/>
        </w:rPr>
      </w:pPr>
    </w:p>
    <w:p>
      <w:pPr>
        <w:autoSpaceDE w:val="0"/>
        <w:autoSpaceDN w:val="0"/>
        <w:textAlignment w:val="bottom"/>
        <w:rPr>
          <w:rFonts w:hint="eastAsia" w:ascii="Arial" w:hAnsi="Arial" w:cs="Arial"/>
          <w:b/>
          <w:i/>
          <w:sz w:val="22"/>
          <w:szCs w:val="22"/>
        </w:rPr>
      </w:pPr>
      <w:r>
        <w:rPr>
          <w:rFonts w:ascii="Arial" w:hAnsi="Arial" w:cs="Arial"/>
          <w:b/>
          <w:i/>
          <w:sz w:val="22"/>
          <w:szCs w:val="22"/>
        </w:rPr>
        <w:t xml:space="preserve">Consolidated Income Statement </w:t>
      </w:r>
    </w:p>
    <w:p>
      <w:pPr>
        <w:autoSpaceDE w:val="0"/>
        <w:autoSpaceDN w:val="0"/>
        <w:textAlignment w:val="bottom"/>
        <w:rPr>
          <w:rFonts w:ascii="Arial" w:hAnsi="Arial" w:cs="Arial"/>
          <w:sz w:val="22"/>
          <w:szCs w:val="22"/>
        </w:rPr>
      </w:pPr>
      <w:r>
        <w:rPr>
          <w:rFonts w:ascii="Arial" w:hAnsi="Arial" w:cs="Arial"/>
          <w:sz w:val="22"/>
          <w:szCs w:val="22"/>
        </w:rPr>
        <w:t>Unit: CNY’000</w:t>
      </w:r>
    </w:p>
    <w:tbl>
      <w:tblPr>
        <w:tblStyle w:val="24"/>
        <w:tblW w:w="8296" w:type="dxa"/>
        <w:tblInd w:w="0" w:type="dxa"/>
        <w:tblLayout w:type="fixed"/>
        <w:tblCellMar>
          <w:top w:w="0" w:type="dxa"/>
          <w:left w:w="28" w:type="dxa"/>
          <w:bottom w:w="0" w:type="dxa"/>
          <w:right w:w="28" w:type="dxa"/>
        </w:tblCellMar>
      </w:tblPr>
      <w:tblGrid>
        <w:gridCol w:w="3028"/>
        <w:gridCol w:w="2634"/>
        <w:gridCol w:w="2634"/>
      </w:tblGrid>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p>
        </w:tc>
        <w:tc>
          <w:tcPr>
            <w:tcW w:w="2634" w:type="dxa"/>
            <w:noWrap w:val="0"/>
            <w:vAlign w:val="top"/>
          </w:tcPr>
          <w:p>
            <w:pPr>
              <w:ind w:right="74" w:rightChars="37"/>
              <w:jc w:val="right"/>
              <w:rPr>
                <w:rFonts w:ascii="Arial" w:hAnsi="Arial" w:cs="Arial"/>
                <w:bCs/>
                <w:sz w:val="22"/>
                <w:szCs w:val="22"/>
              </w:rPr>
            </w:pPr>
            <w:r>
              <w:rPr>
                <w:rFonts w:ascii="Arial" w:hAnsi="Arial" w:cs="Arial"/>
                <w:b/>
                <w:sz w:val="22"/>
                <w:szCs w:val="22"/>
              </w:rPr>
              <w:t xml:space="preserve">Jan. 1 to </w:t>
            </w:r>
            <w:r>
              <w:rPr>
                <w:rFonts w:hint="eastAsia" w:ascii="Arial" w:hAnsi="Arial" w:cs="Arial"/>
                <w:b/>
                <w:sz w:val="22"/>
                <w:szCs w:val="22"/>
                <w:lang w:eastAsia="zh-CN"/>
              </w:rPr>
              <w:t>Jun</w:t>
            </w:r>
            <w:r>
              <w:rPr>
                <w:rFonts w:ascii="Arial" w:hAnsi="Arial" w:cs="Arial"/>
                <w:b/>
                <w:sz w:val="22"/>
                <w:szCs w:val="22"/>
              </w:rPr>
              <w:t>. 30, 201</w:t>
            </w:r>
            <w:r>
              <w:rPr>
                <w:rFonts w:hint="eastAsia" w:ascii="Arial" w:hAnsi="Arial" w:cs="Arial"/>
                <w:b/>
                <w:sz w:val="22"/>
                <w:szCs w:val="22"/>
                <w:lang w:eastAsia="zh-CN"/>
              </w:rPr>
              <w:t>6</w:t>
            </w:r>
          </w:p>
        </w:tc>
        <w:tc>
          <w:tcPr>
            <w:tcW w:w="2634" w:type="dxa"/>
            <w:noWrap w:val="0"/>
            <w:vAlign w:val="top"/>
          </w:tcPr>
          <w:p>
            <w:pPr>
              <w:ind w:right="74" w:rightChars="37"/>
              <w:jc w:val="right"/>
              <w:rPr>
                <w:rFonts w:ascii="Arial" w:hAnsi="Arial" w:cs="Arial"/>
                <w:bCs/>
                <w:sz w:val="22"/>
                <w:szCs w:val="22"/>
              </w:rPr>
            </w:pPr>
            <w:r>
              <w:rPr>
                <w:rFonts w:ascii="Arial" w:hAnsi="Arial" w:cs="Arial"/>
                <w:b/>
                <w:sz w:val="22"/>
                <w:szCs w:val="22"/>
              </w:rPr>
              <w:t>As of Dec. 31, 201</w:t>
            </w:r>
            <w:r>
              <w:rPr>
                <w:rFonts w:hint="eastAsia" w:ascii="Arial" w:hAnsi="Arial" w:cs="Arial"/>
                <w:b/>
                <w:sz w:val="22"/>
                <w:szCs w:val="22"/>
                <w:lang w:eastAsia="zh-CN"/>
              </w:rPr>
              <w:t>5</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bookmarkStart w:id="12" w:name="OLE_LINK111" w:colFirst="1" w:colLast="1"/>
            <w:bookmarkStart w:id="13" w:name="OLE_LINK112" w:colFirst="1" w:colLast="1"/>
            <w:bookmarkStart w:id="14" w:name="_Hlk434920033"/>
            <w:r>
              <w:rPr>
                <w:rFonts w:ascii="Arial" w:hAnsi="Arial" w:cs="Arial"/>
                <w:sz w:val="22"/>
                <w:szCs w:val="22"/>
              </w:rPr>
              <w:t>Turnover</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413,804</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856,731</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ind w:firstLine="330" w:firstLineChars="150"/>
              <w:textAlignment w:val="bottom"/>
              <w:rPr>
                <w:rFonts w:ascii="Arial" w:hAnsi="Arial" w:cs="Arial"/>
                <w:sz w:val="22"/>
                <w:szCs w:val="22"/>
              </w:rPr>
            </w:pPr>
            <w:r>
              <w:rPr>
                <w:rFonts w:ascii="Arial" w:hAnsi="Arial" w:cs="Arial"/>
                <w:sz w:val="22"/>
                <w:szCs w:val="22"/>
              </w:rPr>
              <w:t>Cost of goods sold</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378,963</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800,702</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ind w:firstLine="330" w:firstLineChars="150"/>
              <w:textAlignment w:val="bottom"/>
              <w:rPr>
                <w:rFonts w:ascii="Arial" w:hAnsi="Arial" w:cs="Arial"/>
                <w:sz w:val="22"/>
                <w:szCs w:val="22"/>
              </w:rPr>
            </w:pPr>
            <w:r>
              <w:rPr>
                <w:rFonts w:ascii="Arial" w:hAnsi="Arial" w:cs="Arial"/>
                <w:sz w:val="22"/>
                <w:szCs w:val="22"/>
              </w:rPr>
              <w:t>Taxes and additional of main operation</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2,194</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4,224</w:t>
            </w:r>
          </w:p>
        </w:tc>
      </w:tr>
      <w:bookmarkEnd w:id="12"/>
      <w:bookmarkEnd w:id="13"/>
      <w:bookmarkEnd w:id="14"/>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r>
              <w:rPr>
                <w:rFonts w:ascii="Arial" w:hAnsi="Arial" w:cs="Arial"/>
                <w:sz w:val="22"/>
                <w:szCs w:val="22"/>
              </w:rPr>
              <w:t xml:space="preserve">     Sales expense</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31,700</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71,096</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r>
              <w:rPr>
                <w:rFonts w:ascii="Arial" w:hAnsi="Arial" w:cs="Arial"/>
                <w:sz w:val="22"/>
                <w:szCs w:val="22"/>
              </w:rPr>
              <w:t xml:space="preserve">     Management expense</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29,315</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75,780</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r>
              <w:rPr>
                <w:rFonts w:ascii="Arial" w:hAnsi="Arial" w:cs="Arial"/>
                <w:sz w:val="22"/>
                <w:szCs w:val="22"/>
              </w:rPr>
              <w:t xml:space="preserve">     Finance expense</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10,885</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23,175</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ind w:firstLine="220" w:firstLineChars="100"/>
              <w:textAlignment w:val="bottom"/>
              <w:rPr>
                <w:rFonts w:ascii="Arial" w:hAnsi="Arial" w:cs="Arial"/>
                <w:sz w:val="22"/>
                <w:szCs w:val="22"/>
              </w:rPr>
            </w:pPr>
            <w:r>
              <w:rPr>
                <w:rFonts w:ascii="Arial" w:hAnsi="Arial" w:cs="Arial"/>
                <w:sz w:val="22"/>
                <w:szCs w:val="22"/>
                <w:lang w:eastAsia="zh-CN"/>
              </w:rPr>
              <w:t>A</w:t>
            </w:r>
            <w:r>
              <w:rPr>
                <w:rFonts w:hint="eastAsia" w:ascii="Arial" w:hAnsi="Arial" w:cs="Arial"/>
                <w:sz w:val="22"/>
                <w:szCs w:val="22"/>
                <w:lang w:eastAsia="zh-CN"/>
              </w:rPr>
              <w:t>ssets impairment loss</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4,790</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11,693</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lang w:eastAsia="zh-CN"/>
              </w:rPr>
            </w:pPr>
            <w:r>
              <w:rPr>
                <w:rFonts w:ascii="Arial" w:hAnsi="Arial" w:cs="Arial"/>
                <w:sz w:val="22"/>
                <w:szCs w:val="22"/>
                <w:lang w:eastAsia="zh-CN"/>
              </w:rPr>
              <w:t>I</w:t>
            </w:r>
            <w:r>
              <w:rPr>
                <w:rFonts w:hint="eastAsia" w:ascii="Arial" w:hAnsi="Arial" w:cs="Arial"/>
                <w:sz w:val="22"/>
                <w:szCs w:val="22"/>
                <w:lang w:eastAsia="zh-CN"/>
              </w:rPr>
              <w:t>nvestment income</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800</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400</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hint="eastAsia" w:ascii="Arial" w:hAnsi="Arial"/>
                <w:sz w:val="22"/>
              </w:rPr>
            </w:pPr>
            <w:r>
              <w:rPr>
                <w:rFonts w:ascii="Arial" w:hAnsi="Arial"/>
                <w:sz w:val="22"/>
              </w:rPr>
              <w:t>Non-operational income</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3,032</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5,505</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ind w:firstLine="330" w:firstLineChars="150"/>
              <w:textAlignment w:val="bottom"/>
              <w:rPr>
                <w:rFonts w:hint="eastAsia" w:ascii="Arial" w:hAnsi="Arial"/>
                <w:sz w:val="22"/>
              </w:rPr>
            </w:pPr>
            <w:r>
              <w:rPr>
                <w:rFonts w:ascii="Arial" w:hAnsi="Arial"/>
                <w:sz w:val="22"/>
              </w:rPr>
              <w:t>Non-operational expense</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7,506</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11,813</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r>
              <w:rPr>
                <w:rFonts w:ascii="Arial" w:hAnsi="Arial" w:cs="Arial"/>
                <w:sz w:val="22"/>
                <w:szCs w:val="22"/>
              </w:rPr>
              <w:t>Profit before tax</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-47,717</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-135,847</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bookmarkStart w:id="15" w:name="OLE_LINK2" w:colFirst="1" w:colLast="2"/>
            <w:bookmarkStart w:id="16" w:name="OLE_LINK3" w:colFirst="1" w:colLast="2"/>
            <w:bookmarkStart w:id="17" w:name="_Hlk260300162"/>
            <w:r>
              <w:rPr>
                <w:rFonts w:ascii="Arial" w:hAnsi="Arial" w:cs="Arial"/>
                <w:sz w:val="22"/>
                <w:szCs w:val="22"/>
              </w:rPr>
              <w:t>Less: profit tax</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-333</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-1,191</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r>
              <w:rPr>
                <w:rFonts w:ascii="Arial" w:hAnsi="Arial" w:cs="Arial"/>
                <w:sz w:val="22"/>
                <w:szCs w:val="22"/>
              </w:rPr>
              <w:t>Profits</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-47,384</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-134,656</w:t>
            </w:r>
          </w:p>
        </w:tc>
      </w:tr>
      <w:bookmarkEnd w:id="15"/>
      <w:bookmarkEnd w:id="16"/>
      <w:bookmarkEnd w:id="17"/>
    </w:tbl>
    <w:p>
      <w:pPr>
        <w:tabs>
          <w:tab w:val="left" w:pos="3600"/>
        </w:tabs>
        <w:jc w:val="both"/>
        <w:rPr>
          <w:rFonts w:hint="eastAsia" w:ascii="Arial" w:hAnsi="Arial"/>
          <w:b/>
          <w:i/>
          <w:color w:val="FF0000"/>
          <w:sz w:val="22"/>
          <w:lang w:eastAsia="zh-CN"/>
        </w:rPr>
      </w:pPr>
    </w:p>
    <w:p>
      <w:pPr>
        <w:tabs>
          <w:tab w:val="left" w:pos="3600"/>
        </w:tabs>
        <w:jc w:val="both"/>
        <w:rPr>
          <w:rFonts w:ascii="Arial" w:hAnsi="Arial" w:cs="Arial"/>
          <w:b/>
          <w:i/>
          <w:sz w:val="22"/>
          <w:szCs w:val="22"/>
        </w:rPr>
      </w:pPr>
      <w:r>
        <w:rPr>
          <w:rFonts w:ascii="Arial" w:hAnsi="Arial" w:cs="Arial"/>
          <w:b/>
          <w:i/>
          <w:sz w:val="22"/>
          <w:szCs w:val="22"/>
        </w:rPr>
        <w:t xml:space="preserve">Important Ratios </w:t>
      </w:r>
    </w:p>
    <w:p>
      <w:pPr>
        <w:tabs>
          <w:tab w:val="left" w:pos="3600"/>
        </w:tabs>
        <w:jc w:val="both"/>
        <w:rPr>
          <w:rFonts w:hint="eastAsia" w:ascii="Arial" w:hAnsi="Arial" w:cs="Arial"/>
          <w:b/>
          <w:i/>
          <w:sz w:val="22"/>
          <w:szCs w:val="22"/>
        </w:rPr>
      </w:pPr>
      <w:r>
        <w:rPr>
          <w:rFonts w:ascii="Arial" w:hAnsi="Arial" w:cs="Arial"/>
          <w:b/>
          <w:i/>
          <w:sz w:val="22"/>
          <w:szCs w:val="22"/>
        </w:rPr>
        <w:t>=============</w:t>
      </w:r>
    </w:p>
    <w:tbl>
      <w:tblPr>
        <w:tblStyle w:val="24"/>
        <w:tblW w:w="84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0"/>
        <w:gridCol w:w="2300"/>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p>
        </w:tc>
        <w:tc>
          <w:tcPr>
            <w:tcW w:w="2300" w:type="dxa"/>
            <w:noWrap w:val="0"/>
            <w:vAlign w:val="top"/>
          </w:tcPr>
          <w:p>
            <w:pPr>
              <w:rPr>
                <w:rFonts w:hint="eastAsia" w:ascii="Arial" w:hAnsi="Arial" w:cs="Arial"/>
                <w:b/>
                <w:sz w:val="22"/>
                <w:szCs w:val="22"/>
                <w:lang w:eastAsia="zh-CN"/>
              </w:rPr>
            </w:pPr>
            <w:r>
              <w:rPr>
                <w:rFonts w:ascii="Arial" w:hAnsi="Arial" w:cs="Arial"/>
                <w:b/>
                <w:sz w:val="22"/>
                <w:szCs w:val="22"/>
              </w:rPr>
              <w:t xml:space="preserve">As of </w:t>
            </w:r>
            <w:r>
              <w:rPr>
                <w:rFonts w:hint="eastAsia" w:ascii="Arial" w:hAnsi="Arial" w:cs="Arial"/>
                <w:b/>
                <w:sz w:val="22"/>
                <w:szCs w:val="22"/>
                <w:lang w:eastAsia="zh-CN"/>
              </w:rPr>
              <w:t>Jun</w:t>
            </w:r>
            <w:r>
              <w:rPr>
                <w:rFonts w:ascii="Arial" w:hAnsi="Arial" w:cs="Arial"/>
                <w:b/>
                <w:sz w:val="22"/>
                <w:szCs w:val="22"/>
              </w:rPr>
              <w:t>. 3</w:t>
            </w:r>
            <w:r>
              <w:rPr>
                <w:rFonts w:hint="eastAsia" w:ascii="Arial" w:hAnsi="Arial" w:cs="Arial"/>
                <w:b/>
                <w:sz w:val="22"/>
                <w:szCs w:val="22"/>
                <w:lang w:eastAsia="zh-CN"/>
              </w:rPr>
              <w:t>0</w:t>
            </w:r>
            <w:r>
              <w:rPr>
                <w:rFonts w:ascii="Arial" w:hAnsi="Arial" w:cs="Arial"/>
                <w:b/>
                <w:sz w:val="22"/>
                <w:szCs w:val="22"/>
              </w:rPr>
              <w:t>, 20</w:t>
            </w:r>
            <w:r>
              <w:rPr>
                <w:rFonts w:hint="eastAsia" w:ascii="Arial" w:hAnsi="Arial" w:cs="Arial"/>
                <w:b/>
                <w:sz w:val="22"/>
                <w:szCs w:val="22"/>
                <w:lang w:eastAsia="zh-CN"/>
              </w:rPr>
              <w:t>16</w:t>
            </w:r>
          </w:p>
        </w:tc>
        <w:tc>
          <w:tcPr>
            <w:tcW w:w="2300" w:type="dxa"/>
            <w:noWrap w:val="0"/>
            <w:vAlign w:val="top"/>
          </w:tcPr>
          <w:p>
            <w:pPr>
              <w:rPr>
                <w:rFonts w:hint="eastAsia" w:ascii="Arial" w:hAnsi="Arial" w:cs="Arial"/>
                <w:b/>
                <w:sz w:val="22"/>
                <w:szCs w:val="22"/>
                <w:lang w:eastAsia="zh-CN"/>
              </w:rPr>
            </w:pPr>
            <w:r>
              <w:rPr>
                <w:rFonts w:ascii="Arial" w:hAnsi="Arial" w:cs="Arial"/>
                <w:b/>
                <w:sz w:val="22"/>
                <w:szCs w:val="22"/>
              </w:rPr>
              <w:t>As of Dec. 31, 20</w:t>
            </w:r>
            <w:r>
              <w:rPr>
                <w:rFonts w:hint="eastAsia" w:ascii="Arial" w:hAnsi="Arial" w:cs="Arial"/>
                <w:b/>
                <w:sz w:val="22"/>
                <w:szCs w:val="22"/>
                <w:lang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*Current ratio</w:t>
            </w:r>
          </w:p>
        </w:tc>
        <w:tc>
          <w:tcPr>
            <w:tcW w:w="2300" w:type="dxa"/>
            <w:noWrap w:val="0"/>
            <w:vAlign w:val="center"/>
          </w:tcPr>
          <w:p>
            <w:pPr>
              <w:jc w:val="right"/>
              <w:rPr>
                <w:rFonts w:ascii="Arial" w:hAnsi="Arial" w:cs="宋体"/>
                <w:sz w:val="22"/>
                <w:szCs w:val="24"/>
              </w:rPr>
            </w:pPr>
            <w:r>
              <w:rPr>
                <w:rFonts w:hint="eastAsia" w:ascii="Arial" w:hAnsi="Arial"/>
                <w:sz w:val="22"/>
              </w:rPr>
              <w:t xml:space="preserve">              0.57 </w:t>
            </w:r>
          </w:p>
        </w:tc>
        <w:tc>
          <w:tcPr>
            <w:tcW w:w="2300" w:type="dxa"/>
            <w:noWrap w:val="0"/>
            <w:vAlign w:val="center"/>
          </w:tcPr>
          <w:p>
            <w:pPr>
              <w:jc w:val="right"/>
              <w:rPr>
                <w:rFonts w:ascii="Arial" w:hAnsi="Arial" w:cs="宋体"/>
                <w:sz w:val="22"/>
                <w:szCs w:val="24"/>
              </w:rPr>
            </w:pPr>
            <w:r>
              <w:rPr>
                <w:rFonts w:hint="eastAsia" w:ascii="Arial" w:hAnsi="Arial"/>
                <w:sz w:val="22"/>
              </w:rPr>
              <w:t xml:space="preserve">              0.55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*Quick ratio</w:t>
            </w:r>
          </w:p>
        </w:tc>
        <w:tc>
          <w:tcPr>
            <w:tcW w:w="2300" w:type="dxa"/>
            <w:noWrap w:val="0"/>
            <w:vAlign w:val="center"/>
          </w:tcPr>
          <w:p>
            <w:pPr>
              <w:jc w:val="right"/>
              <w:rPr>
                <w:rFonts w:ascii="Arial" w:hAnsi="Arial" w:cs="宋体"/>
                <w:sz w:val="22"/>
                <w:szCs w:val="24"/>
              </w:rPr>
            </w:pPr>
            <w:r>
              <w:rPr>
                <w:rFonts w:hint="eastAsia" w:ascii="Arial" w:hAnsi="Arial"/>
                <w:sz w:val="22"/>
              </w:rPr>
              <w:t xml:space="preserve">              0.46 </w:t>
            </w:r>
          </w:p>
        </w:tc>
        <w:tc>
          <w:tcPr>
            <w:tcW w:w="2300" w:type="dxa"/>
            <w:noWrap w:val="0"/>
            <w:vAlign w:val="center"/>
          </w:tcPr>
          <w:p>
            <w:pPr>
              <w:jc w:val="right"/>
              <w:rPr>
                <w:rFonts w:ascii="Arial" w:hAnsi="Arial" w:cs="宋体"/>
                <w:sz w:val="22"/>
                <w:szCs w:val="24"/>
              </w:rPr>
            </w:pPr>
            <w:r>
              <w:rPr>
                <w:rFonts w:hint="eastAsia" w:ascii="Arial" w:hAnsi="Arial"/>
                <w:sz w:val="22"/>
              </w:rPr>
              <w:t xml:space="preserve">              0.42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*Liabilities to assets</w:t>
            </w:r>
          </w:p>
        </w:tc>
        <w:tc>
          <w:tcPr>
            <w:tcW w:w="2300" w:type="dxa"/>
            <w:noWrap w:val="0"/>
            <w:vAlign w:val="center"/>
          </w:tcPr>
          <w:p>
            <w:pPr>
              <w:jc w:val="right"/>
              <w:rPr>
                <w:rFonts w:ascii="Arial" w:hAnsi="Arial" w:cs="宋体"/>
                <w:sz w:val="22"/>
                <w:szCs w:val="24"/>
              </w:rPr>
            </w:pPr>
            <w:r>
              <w:rPr>
                <w:rFonts w:hint="eastAsia" w:ascii="Arial" w:hAnsi="Arial"/>
                <w:sz w:val="22"/>
              </w:rPr>
              <w:t xml:space="preserve">              0.45 </w:t>
            </w:r>
          </w:p>
        </w:tc>
        <w:tc>
          <w:tcPr>
            <w:tcW w:w="2300" w:type="dxa"/>
            <w:noWrap w:val="0"/>
            <w:vAlign w:val="center"/>
          </w:tcPr>
          <w:p>
            <w:pPr>
              <w:jc w:val="right"/>
              <w:rPr>
                <w:rFonts w:ascii="Arial" w:hAnsi="Arial" w:cs="宋体"/>
                <w:sz w:val="22"/>
                <w:szCs w:val="24"/>
              </w:rPr>
            </w:pPr>
            <w:r>
              <w:rPr>
                <w:rFonts w:hint="eastAsia" w:ascii="Arial" w:hAnsi="Arial"/>
                <w:sz w:val="22"/>
              </w:rPr>
              <w:t xml:space="preserve">              0.42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*Net profit margin (%)</w:t>
            </w:r>
          </w:p>
        </w:tc>
        <w:tc>
          <w:tcPr>
            <w:tcW w:w="2300" w:type="dxa"/>
            <w:noWrap w:val="0"/>
            <w:vAlign w:val="center"/>
          </w:tcPr>
          <w:p>
            <w:pPr>
              <w:jc w:val="right"/>
              <w:rPr>
                <w:rFonts w:ascii="Arial" w:hAnsi="Arial" w:cs="宋体"/>
                <w:sz w:val="22"/>
                <w:szCs w:val="24"/>
                <w:lang w:eastAsia="zh-CN"/>
              </w:rPr>
            </w:pPr>
            <w:r>
              <w:rPr>
                <w:rFonts w:hint="eastAsia" w:ascii="Arial" w:hAnsi="Arial"/>
                <w:sz w:val="22"/>
              </w:rPr>
              <w:t>-11.45</w:t>
            </w:r>
          </w:p>
        </w:tc>
        <w:tc>
          <w:tcPr>
            <w:tcW w:w="2300" w:type="dxa"/>
            <w:noWrap w:val="0"/>
            <w:vAlign w:val="center"/>
          </w:tcPr>
          <w:p>
            <w:pPr>
              <w:jc w:val="right"/>
              <w:rPr>
                <w:rFonts w:ascii="Arial" w:hAnsi="Arial" w:cs="宋体"/>
                <w:sz w:val="22"/>
                <w:szCs w:val="24"/>
                <w:lang w:eastAsia="zh-CN"/>
              </w:rPr>
            </w:pPr>
            <w:r>
              <w:rPr>
                <w:rFonts w:hint="eastAsia" w:ascii="Arial" w:hAnsi="Arial"/>
                <w:sz w:val="22"/>
              </w:rPr>
              <w:t>-15.72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*Return on total assets (%)</w:t>
            </w:r>
          </w:p>
        </w:tc>
        <w:tc>
          <w:tcPr>
            <w:tcW w:w="2300" w:type="dxa"/>
            <w:noWrap w:val="0"/>
            <w:vAlign w:val="center"/>
          </w:tcPr>
          <w:p>
            <w:pPr>
              <w:jc w:val="right"/>
              <w:rPr>
                <w:rFonts w:ascii="Arial" w:hAnsi="Arial" w:cs="宋体"/>
                <w:sz w:val="22"/>
                <w:szCs w:val="24"/>
                <w:lang w:eastAsia="zh-CN"/>
              </w:rPr>
            </w:pPr>
            <w:r>
              <w:rPr>
                <w:rFonts w:hint="eastAsia" w:ascii="Arial" w:hAnsi="Arial"/>
                <w:sz w:val="22"/>
              </w:rPr>
              <w:t>-2.66</w:t>
            </w:r>
          </w:p>
        </w:tc>
        <w:tc>
          <w:tcPr>
            <w:tcW w:w="2300" w:type="dxa"/>
            <w:noWrap w:val="0"/>
            <w:vAlign w:val="center"/>
          </w:tcPr>
          <w:p>
            <w:pPr>
              <w:jc w:val="right"/>
              <w:rPr>
                <w:rFonts w:ascii="Arial" w:hAnsi="Arial" w:cs="宋体"/>
                <w:sz w:val="22"/>
                <w:szCs w:val="24"/>
                <w:lang w:eastAsia="zh-CN"/>
              </w:rPr>
            </w:pPr>
            <w:r>
              <w:rPr>
                <w:rFonts w:hint="eastAsia" w:ascii="Arial" w:hAnsi="Arial"/>
                <w:sz w:val="22"/>
              </w:rPr>
              <w:t>-7.59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 xml:space="preserve">*Inventory /Turnover </w:t>
            </w:r>
            <w:r>
              <w:rPr>
                <w:rFonts w:ascii="Arial" w:hAnsi="Arial" w:cs="Arial"/>
                <w:szCs w:val="22"/>
                <w:lang w:val="en-GB"/>
              </w:rPr>
              <w:t>×</w:t>
            </w:r>
            <w:r>
              <w:rPr>
                <w:rFonts w:ascii="Arial" w:hAnsi="Arial" w:cs="Arial"/>
                <w:szCs w:val="22"/>
              </w:rPr>
              <w:t>365</w:t>
            </w:r>
          </w:p>
        </w:tc>
        <w:tc>
          <w:tcPr>
            <w:tcW w:w="2300" w:type="dxa"/>
            <w:noWrap w:val="0"/>
            <w:vAlign w:val="center"/>
          </w:tcPr>
          <w:p>
            <w:pPr>
              <w:jc w:val="right"/>
              <w:rPr>
                <w:rFonts w:ascii="Arial" w:hAnsi="Arial" w:cs="宋体"/>
                <w:sz w:val="22"/>
                <w:szCs w:val="24"/>
              </w:rPr>
            </w:pPr>
            <w:r>
              <w:rPr>
                <w:rFonts w:hint="eastAsia" w:ascii="Arial" w:hAnsi="Arial"/>
                <w:sz w:val="22"/>
              </w:rPr>
              <w:t xml:space="preserve">             </w:t>
            </w:r>
            <w:r>
              <w:rPr>
                <w:rFonts w:hint="eastAsia" w:ascii="Arial" w:hAnsi="Arial"/>
                <w:sz w:val="22"/>
                <w:lang w:eastAsia="zh-CN"/>
              </w:rPr>
              <w:t>/</w:t>
            </w:r>
            <w:r>
              <w:rPr>
                <w:rFonts w:hint="eastAsia" w:ascii="Arial" w:hAnsi="Arial"/>
                <w:sz w:val="22"/>
              </w:rPr>
              <w:t xml:space="preserve"> </w:t>
            </w:r>
          </w:p>
        </w:tc>
        <w:tc>
          <w:tcPr>
            <w:tcW w:w="2300" w:type="dxa"/>
            <w:noWrap w:val="0"/>
            <w:vAlign w:val="center"/>
          </w:tcPr>
          <w:p>
            <w:pPr>
              <w:jc w:val="right"/>
              <w:rPr>
                <w:rFonts w:ascii="Arial" w:hAnsi="Arial" w:cs="宋体"/>
                <w:sz w:val="22"/>
                <w:szCs w:val="24"/>
                <w:lang w:eastAsia="zh-CN"/>
              </w:rPr>
            </w:pPr>
            <w:r>
              <w:rPr>
                <w:rFonts w:hint="eastAsia" w:ascii="Arial" w:hAnsi="Arial"/>
                <w:sz w:val="22"/>
              </w:rPr>
              <w:t xml:space="preserve">             3</w:t>
            </w:r>
            <w:r>
              <w:rPr>
                <w:rFonts w:hint="eastAsia" w:ascii="Arial" w:hAnsi="Arial"/>
                <w:sz w:val="22"/>
                <w:lang w:eastAsia="zh-CN"/>
              </w:rPr>
              <w:t>4</w:t>
            </w:r>
            <w:r>
              <w:rPr>
                <w:rFonts w:hint="eastAsia" w:ascii="Arial" w:hAnsi="Arial"/>
                <w:sz w:val="22"/>
              </w:rPr>
              <w:t xml:space="preserve"> </w:t>
            </w:r>
            <w:r>
              <w:rPr>
                <w:rFonts w:hint="eastAsia" w:ascii="Arial" w:hAnsi="Arial"/>
                <w:sz w:val="22"/>
                <w:lang w:eastAsia="zh-CN"/>
              </w:rPr>
              <w:t>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 xml:space="preserve">*Accounts receivable/Turnover </w:t>
            </w:r>
            <w:r>
              <w:rPr>
                <w:rFonts w:ascii="Arial" w:hAnsi="Arial" w:cs="Arial"/>
                <w:szCs w:val="22"/>
                <w:lang w:val="en-GB"/>
              </w:rPr>
              <w:t>×</w:t>
            </w:r>
            <w:r>
              <w:rPr>
                <w:rFonts w:ascii="Arial" w:hAnsi="Arial" w:cs="Arial"/>
                <w:szCs w:val="22"/>
              </w:rPr>
              <w:t>365</w:t>
            </w:r>
          </w:p>
        </w:tc>
        <w:tc>
          <w:tcPr>
            <w:tcW w:w="2300" w:type="dxa"/>
            <w:noWrap w:val="0"/>
            <w:vAlign w:val="center"/>
          </w:tcPr>
          <w:p>
            <w:pPr>
              <w:jc w:val="right"/>
              <w:rPr>
                <w:rFonts w:ascii="Arial" w:hAnsi="Arial" w:cs="宋体"/>
                <w:sz w:val="22"/>
                <w:szCs w:val="24"/>
              </w:rPr>
            </w:pPr>
            <w:r>
              <w:rPr>
                <w:rFonts w:hint="eastAsia" w:ascii="Arial" w:hAnsi="Arial"/>
                <w:sz w:val="22"/>
              </w:rPr>
              <w:t xml:space="preserve">            </w:t>
            </w:r>
            <w:r>
              <w:rPr>
                <w:rFonts w:hint="eastAsia" w:ascii="Arial" w:hAnsi="Arial"/>
                <w:sz w:val="22"/>
                <w:lang w:eastAsia="zh-CN"/>
              </w:rPr>
              <w:t>/</w:t>
            </w:r>
            <w:r>
              <w:rPr>
                <w:rFonts w:hint="eastAsia" w:ascii="Arial" w:hAnsi="Arial"/>
                <w:sz w:val="22"/>
              </w:rPr>
              <w:t xml:space="preserve"> </w:t>
            </w:r>
          </w:p>
        </w:tc>
        <w:tc>
          <w:tcPr>
            <w:tcW w:w="2300" w:type="dxa"/>
            <w:noWrap w:val="0"/>
            <w:vAlign w:val="center"/>
          </w:tcPr>
          <w:p>
            <w:pPr>
              <w:jc w:val="right"/>
              <w:rPr>
                <w:rFonts w:ascii="Arial" w:hAnsi="Arial" w:cs="宋体"/>
                <w:sz w:val="22"/>
                <w:szCs w:val="24"/>
                <w:lang w:eastAsia="zh-CN"/>
              </w:rPr>
            </w:pPr>
            <w:r>
              <w:rPr>
                <w:rFonts w:hint="eastAsia" w:ascii="Arial" w:hAnsi="Arial"/>
                <w:sz w:val="22"/>
              </w:rPr>
              <w:t xml:space="preserve">             3</w:t>
            </w:r>
            <w:r>
              <w:rPr>
                <w:rFonts w:hint="eastAsia" w:ascii="Arial" w:hAnsi="Arial"/>
                <w:sz w:val="22"/>
                <w:lang w:eastAsia="zh-CN"/>
              </w:rPr>
              <w:t>4</w:t>
            </w:r>
            <w:r>
              <w:rPr>
                <w:rFonts w:hint="eastAsia" w:ascii="Arial" w:hAnsi="Arial"/>
                <w:sz w:val="22"/>
              </w:rPr>
              <w:t xml:space="preserve"> </w:t>
            </w:r>
            <w:r>
              <w:rPr>
                <w:rFonts w:hint="eastAsia" w:ascii="Arial" w:hAnsi="Arial"/>
                <w:sz w:val="22"/>
                <w:lang w:eastAsia="zh-CN"/>
              </w:rPr>
              <w:t>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*Turnover/Total assets</w:t>
            </w:r>
          </w:p>
        </w:tc>
        <w:tc>
          <w:tcPr>
            <w:tcW w:w="2300" w:type="dxa"/>
            <w:noWrap w:val="0"/>
            <w:vAlign w:val="center"/>
          </w:tcPr>
          <w:p>
            <w:pPr>
              <w:jc w:val="right"/>
              <w:rPr>
                <w:rFonts w:ascii="Arial" w:hAnsi="Arial" w:cs="宋体"/>
                <w:sz w:val="22"/>
                <w:szCs w:val="24"/>
              </w:rPr>
            </w:pPr>
            <w:r>
              <w:rPr>
                <w:rFonts w:hint="eastAsia" w:ascii="Arial" w:hAnsi="Arial"/>
                <w:sz w:val="22"/>
              </w:rPr>
              <w:t xml:space="preserve">              0.23 </w:t>
            </w:r>
          </w:p>
        </w:tc>
        <w:tc>
          <w:tcPr>
            <w:tcW w:w="2300" w:type="dxa"/>
            <w:noWrap w:val="0"/>
            <w:vAlign w:val="center"/>
          </w:tcPr>
          <w:p>
            <w:pPr>
              <w:jc w:val="right"/>
              <w:rPr>
                <w:rFonts w:ascii="Arial" w:hAnsi="Arial" w:cs="宋体"/>
                <w:sz w:val="22"/>
                <w:szCs w:val="24"/>
              </w:rPr>
            </w:pPr>
            <w:r>
              <w:rPr>
                <w:rFonts w:hint="eastAsia" w:ascii="Arial" w:hAnsi="Arial"/>
                <w:sz w:val="22"/>
              </w:rPr>
              <w:t xml:space="preserve">              0.48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 Cost of goods sold/Turnover</w:t>
            </w:r>
          </w:p>
        </w:tc>
        <w:tc>
          <w:tcPr>
            <w:tcW w:w="2300" w:type="dxa"/>
            <w:noWrap w:val="0"/>
            <w:vAlign w:val="center"/>
          </w:tcPr>
          <w:p>
            <w:pPr>
              <w:jc w:val="right"/>
              <w:rPr>
                <w:rFonts w:ascii="Arial" w:hAnsi="Arial" w:cs="宋体"/>
                <w:sz w:val="22"/>
                <w:szCs w:val="24"/>
              </w:rPr>
            </w:pPr>
            <w:r>
              <w:rPr>
                <w:rFonts w:hint="eastAsia" w:ascii="Arial" w:hAnsi="Arial"/>
                <w:sz w:val="22"/>
              </w:rPr>
              <w:t xml:space="preserve">              0.92 </w:t>
            </w:r>
          </w:p>
        </w:tc>
        <w:tc>
          <w:tcPr>
            <w:tcW w:w="2300" w:type="dxa"/>
            <w:noWrap w:val="0"/>
            <w:vAlign w:val="center"/>
          </w:tcPr>
          <w:p>
            <w:pPr>
              <w:jc w:val="right"/>
              <w:rPr>
                <w:rFonts w:ascii="Arial" w:hAnsi="Arial" w:cs="宋体"/>
                <w:sz w:val="22"/>
                <w:szCs w:val="24"/>
              </w:rPr>
            </w:pPr>
            <w:r>
              <w:rPr>
                <w:rFonts w:hint="eastAsia" w:ascii="Arial" w:hAnsi="Arial"/>
                <w:sz w:val="22"/>
              </w:rPr>
              <w:t xml:space="preserve">              0.93 </w:t>
            </w:r>
          </w:p>
        </w:tc>
      </w:tr>
    </w:tbl>
    <w:p>
      <w:pPr>
        <w:tabs>
          <w:tab w:val="left" w:pos="3600"/>
        </w:tabs>
        <w:jc w:val="both"/>
        <w:rPr>
          <w:rFonts w:hint="eastAsia" w:ascii="Arial" w:hAnsi="Arial"/>
          <w:b/>
          <w:i/>
          <w:color w:val="FF0000"/>
          <w:sz w:val="22"/>
          <w:lang w:eastAsia="zh-CN"/>
        </w:rPr>
      </w:pPr>
    </w:p>
    <w:p>
      <w:pPr>
        <w:jc w:val="both"/>
        <w:rPr>
          <w:rFonts w:hint="eastAsia" w:ascii="Arial" w:hAnsi="Arial" w:cs="Arial"/>
          <w:b/>
          <w:color w:val="000000"/>
          <w:sz w:val="22"/>
          <w:szCs w:val="22"/>
          <w:lang w:eastAsia="zh-CN"/>
        </w:rPr>
      </w:pPr>
      <w:r>
        <w:rPr>
          <w:rFonts w:ascii="Arial" w:hAnsi="Arial" w:cs="Arial"/>
          <w:b/>
          <w:color w:val="000000"/>
          <w:sz w:val="22"/>
          <w:szCs w:val="22"/>
        </w:rPr>
        <w:t xml:space="preserve">PROFITABILITY: </w:t>
      </w:r>
      <w:r>
        <w:rPr>
          <w:rFonts w:hint="eastAsia" w:ascii="Arial" w:hAnsi="Arial" w:cs="Arial"/>
          <w:b/>
          <w:color w:val="000000"/>
          <w:sz w:val="22"/>
          <w:lang w:eastAsia="zh-CN"/>
        </w:rPr>
        <w:t>FAIR</w:t>
      </w:r>
    </w:p>
    <w:p>
      <w:pPr>
        <w:numPr>
          <w:ilvl w:val="0"/>
          <w:numId w:val="2"/>
        </w:numPr>
        <w:jc w:val="both"/>
        <w:rPr>
          <w:rFonts w:ascii="Arial" w:hAnsi="Arial" w:cs="Arial"/>
          <w:color w:val="000000"/>
          <w:sz w:val="22"/>
          <w:szCs w:val="22"/>
        </w:rPr>
      </w:pPr>
      <w:r>
        <w:rPr>
          <w:rFonts w:ascii="Arial" w:hAnsi="Arial" w:cs="Arial"/>
          <w:color w:val="000000"/>
          <w:sz w:val="22"/>
          <w:szCs w:val="22"/>
        </w:rPr>
        <w:t xml:space="preserve">The turnover of SC appears </w:t>
      </w:r>
      <w:r>
        <w:rPr>
          <w:rFonts w:hint="eastAsia" w:ascii="Arial" w:hAnsi="Arial" w:cs="Arial"/>
          <w:color w:val="000000"/>
          <w:sz w:val="22"/>
          <w:szCs w:val="22"/>
          <w:lang w:eastAsia="zh-CN"/>
        </w:rPr>
        <w:t xml:space="preserve">good </w:t>
      </w:r>
      <w:r>
        <w:rPr>
          <w:rFonts w:ascii="Arial" w:hAnsi="Arial" w:cs="Arial"/>
          <w:color w:val="000000"/>
          <w:sz w:val="22"/>
          <w:szCs w:val="22"/>
        </w:rPr>
        <w:t xml:space="preserve">in its line. </w:t>
      </w:r>
    </w:p>
    <w:p>
      <w:pPr>
        <w:numPr>
          <w:ilvl w:val="0"/>
          <w:numId w:val="2"/>
        </w:numPr>
        <w:jc w:val="both"/>
        <w:rPr>
          <w:rFonts w:ascii="Arial" w:hAnsi="Arial" w:cs="Arial"/>
          <w:color w:val="000000"/>
          <w:sz w:val="22"/>
          <w:szCs w:val="22"/>
        </w:rPr>
      </w:pPr>
      <w:r>
        <w:rPr>
          <w:rFonts w:ascii="Arial" w:hAnsi="Arial" w:cs="Arial"/>
          <w:color w:val="000000"/>
          <w:sz w:val="22"/>
          <w:szCs w:val="22"/>
        </w:rPr>
        <w:t>SC’s net profit margin is</w:t>
      </w:r>
      <w:r>
        <w:rPr>
          <w:rFonts w:hint="eastAsia" w:ascii="Arial" w:hAnsi="Arial" w:cs="Arial"/>
          <w:color w:val="000000"/>
          <w:sz w:val="22"/>
          <w:szCs w:val="22"/>
          <w:lang w:eastAsia="zh-CN"/>
        </w:rPr>
        <w:t xml:space="preserve"> poor</w:t>
      </w:r>
      <w:r>
        <w:rPr>
          <w:rFonts w:ascii="Arial" w:hAnsi="Arial" w:cs="Arial"/>
          <w:color w:val="000000"/>
          <w:sz w:val="22"/>
          <w:szCs w:val="22"/>
        </w:rPr>
        <w:t xml:space="preserve">. </w:t>
      </w:r>
    </w:p>
    <w:p>
      <w:pPr>
        <w:numPr>
          <w:ilvl w:val="0"/>
          <w:numId w:val="2"/>
        </w:numPr>
        <w:jc w:val="both"/>
        <w:rPr>
          <w:rFonts w:ascii="Arial" w:hAnsi="Arial" w:cs="Arial"/>
          <w:color w:val="000000"/>
          <w:sz w:val="22"/>
          <w:szCs w:val="22"/>
        </w:rPr>
      </w:pPr>
      <w:r>
        <w:rPr>
          <w:rFonts w:ascii="Arial" w:hAnsi="Arial" w:cs="Arial"/>
          <w:color w:val="000000"/>
          <w:sz w:val="22"/>
          <w:szCs w:val="22"/>
        </w:rPr>
        <w:t xml:space="preserve">SC’s return on total assets is </w:t>
      </w:r>
      <w:r>
        <w:rPr>
          <w:rFonts w:hint="eastAsia" w:ascii="Arial" w:hAnsi="Arial" w:cs="Arial"/>
          <w:color w:val="000000"/>
          <w:sz w:val="22"/>
          <w:szCs w:val="22"/>
          <w:lang w:eastAsia="zh-CN"/>
        </w:rPr>
        <w:t>fair</w:t>
      </w:r>
      <w:r>
        <w:rPr>
          <w:rFonts w:ascii="Arial" w:hAnsi="Arial" w:cs="Arial"/>
          <w:color w:val="000000"/>
          <w:sz w:val="22"/>
          <w:szCs w:val="22"/>
        </w:rPr>
        <w:t>.</w:t>
      </w:r>
    </w:p>
    <w:p>
      <w:pPr>
        <w:numPr>
          <w:ilvl w:val="0"/>
          <w:numId w:val="3"/>
        </w:numPr>
        <w:jc w:val="both"/>
        <w:rPr>
          <w:rFonts w:ascii="Arial" w:hAnsi="Arial" w:cs="Arial"/>
          <w:color w:val="000000"/>
          <w:sz w:val="22"/>
          <w:szCs w:val="22"/>
        </w:rPr>
      </w:pPr>
      <w:r>
        <w:rPr>
          <w:rFonts w:ascii="Arial" w:hAnsi="Arial" w:cs="Arial"/>
          <w:color w:val="000000"/>
          <w:sz w:val="22"/>
          <w:szCs w:val="22"/>
        </w:rPr>
        <w:t>SC’s cost of goods sold is</w:t>
      </w:r>
      <w:r>
        <w:rPr>
          <w:rFonts w:hint="eastAsia" w:ascii="Arial" w:hAnsi="Arial" w:cs="Arial"/>
          <w:color w:val="000000"/>
          <w:sz w:val="22"/>
          <w:szCs w:val="22"/>
          <w:lang w:eastAsia="zh-CN"/>
        </w:rPr>
        <w:t xml:space="preserve"> fairly high,</w:t>
      </w:r>
      <w:r>
        <w:rPr>
          <w:rFonts w:ascii="Arial" w:hAnsi="Arial" w:cs="Arial"/>
          <w:color w:val="000000"/>
          <w:sz w:val="22"/>
          <w:szCs w:val="22"/>
        </w:rPr>
        <w:t xml:space="preserve"> comparing with its turnover</w:t>
      </w:r>
      <w:r>
        <w:rPr>
          <w:rFonts w:hint="eastAsia" w:ascii="Arial" w:hAnsi="Arial" w:cs="Arial"/>
          <w:color w:val="000000"/>
          <w:sz w:val="22"/>
          <w:szCs w:val="22"/>
          <w:lang w:val="en-US" w:eastAsia="zh-CN"/>
        </w:rPr>
        <w:t>.</w:t>
      </w:r>
    </w:p>
    <w:p>
      <w:pPr>
        <w:jc w:val="both"/>
        <w:rPr>
          <w:rFonts w:hint="eastAsia" w:ascii="Arial" w:hAnsi="Arial" w:cs="Arial"/>
          <w:color w:val="000000"/>
          <w:sz w:val="22"/>
          <w:szCs w:val="22"/>
          <w:lang w:eastAsia="zh-CN"/>
        </w:rPr>
      </w:pPr>
    </w:p>
    <w:p>
      <w:pPr>
        <w:jc w:val="both"/>
        <w:rPr>
          <w:rFonts w:hint="eastAsia" w:ascii="Arial" w:hAnsi="Arial" w:cs="Arial"/>
          <w:b/>
          <w:sz w:val="22"/>
          <w:lang w:eastAsia="zh-CN"/>
        </w:rPr>
      </w:pPr>
      <w:r>
        <w:rPr>
          <w:rFonts w:ascii="Arial" w:hAnsi="Arial" w:cs="Arial"/>
          <w:b/>
          <w:sz w:val="22"/>
        </w:rPr>
        <w:t xml:space="preserve">LIQUIDITY: </w:t>
      </w:r>
      <w:r>
        <w:rPr>
          <w:rFonts w:hint="eastAsia" w:ascii="Arial" w:hAnsi="Arial" w:cs="Arial"/>
          <w:b/>
          <w:sz w:val="22"/>
          <w:lang w:eastAsia="zh-CN"/>
        </w:rPr>
        <w:t>FAIR</w:t>
      </w:r>
    </w:p>
    <w:p>
      <w:pPr>
        <w:numPr>
          <w:ilvl w:val="0"/>
          <w:numId w:val="4"/>
        </w:numPr>
        <w:jc w:val="both"/>
        <w:rPr>
          <w:rFonts w:ascii="Arial" w:hAnsi="Arial" w:cs="Arial"/>
          <w:sz w:val="22"/>
        </w:rPr>
      </w:pPr>
      <w:r>
        <w:rPr>
          <w:rFonts w:ascii="Arial" w:hAnsi="Arial" w:cs="Arial"/>
          <w:sz w:val="22"/>
        </w:rPr>
        <w:t>The current ratio of SC is maintained in a</w:t>
      </w:r>
      <w:r>
        <w:rPr>
          <w:rFonts w:hint="eastAsia" w:ascii="Arial" w:hAnsi="Arial" w:cs="Arial"/>
          <w:color w:val="000000"/>
          <w:sz w:val="22"/>
          <w:szCs w:val="22"/>
          <w:lang w:eastAsia="zh-CN"/>
        </w:rPr>
        <w:t xml:space="preserve"> fair</w:t>
      </w:r>
      <w:r>
        <w:rPr>
          <w:rFonts w:hint="eastAsia" w:ascii="Arial" w:hAnsi="Arial" w:cs="Arial"/>
          <w:sz w:val="22"/>
          <w:lang w:eastAsia="zh-CN"/>
        </w:rPr>
        <w:t xml:space="preserve"> l</w:t>
      </w:r>
      <w:r>
        <w:rPr>
          <w:rFonts w:ascii="Arial" w:hAnsi="Arial" w:cs="Arial"/>
          <w:sz w:val="22"/>
        </w:rPr>
        <w:t>evel.</w:t>
      </w:r>
    </w:p>
    <w:p>
      <w:pPr>
        <w:numPr>
          <w:ilvl w:val="0"/>
          <w:numId w:val="4"/>
        </w:numPr>
        <w:jc w:val="both"/>
        <w:rPr>
          <w:rFonts w:ascii="Arial" w:hAnsi="Arial" w:cs="Arial"/>
          <w:sz w:val="22"/>
        </w:rPr>
      </w:pPr>
      <w:r>
        <w:rPr>
          <w:rFonts w:ascii="Arial" w:hAnsi="Arial" w:cs="Arial"/>
          <w:sz w:val="22"/>
        </w:rPr>
        <w:t>SC’s quick ratio is maintained in a</w:t>
      </w:r>
      <w:r>
        <w:rPr>
          <w:rFonts w:hint="eastAsia" w:ascii="Arial" w:hAnsi="Arial" w:cs="Arial"/>
          <w:sz w:val="22"/>
          <w:lang w:eastAsia="zh-CN"/>
        </w:rPr>
        <w:t xml:space="preserve"> </w:t>
      </w:r>
      <w:r>
        <w:rPr>
          <w:rFonts w:hint="eastAsia" w:ascii="Arial" w:hAnsi="Arial" w:cs="Arial"/>
          <w:color w:val="000000"/>
          <w:sz w:val="22"/>
          <w:szCs w:val="22"/>
          <w:lang w:eastAsia="zh-CN"/>
        </w:rPr>
        <w:t>fair</w:t>
      </w:r>
      <w:r>
        <w:rPr>
          <w:rFonts w:hint="eastAsia" w:ascii="Arial" w:hAnsi="Arial" w:cs="Arial"/>
          <w:sz w:val="22"/>
          <w:lang w:eastAsia="zh-CN"/>
        </w:rPr>
        <w:t xml:space="preserve"> l</w:t>
      </w:r>
      <w:r>
        <w:rPr>
          <w:rFonts w:ascii="Arial" w:hAnsi="Arial" w:cs="Arial"/>
          <w:sz w:val="22"/>
        </w:rPr>
        <w:t>evel.</w:t>
      </w:r>
    </w:p>
    <w:p>
      <w:pPr>
        <w:numPr>
          <w:ilvl w:val="0"/>
          <w:numId w:val="4"/>
        </w:numPr>
        <w:jc w:val="both"/>
        <w:rPr>
          <w:rFonts w:hint="eastAsia" w:ascii="Arial" w:hAnsi="Arial" w:cs="Arial"/>
          <w:sz w:val="22"/>
        </w:rPr>
      </w:pPr>
      <w:r>
        <w:rPr>
          <w:rFonts w:ascii="Arial" w:hAnsi="Arial" w:cs="Arial"/>
          <w:sz w:val="22"/>
        </w:rPr>
        <w:t>The inventory of SC appear</w:t>
      </w:r>
      <w:r>
        <w:rPr>
          <w:rFonts w:hint="eastAsia" w:ascii="Arial" w:hAnsi="Arial" w:cs="Arial"/>
          <w:sz w:val="22"/>
          <w:lang w:eastAsia="zh-CN"/>
        </w:rPr>
        <w:t>s average.</w:t>
      </w:r>
    </w:p>
    <w:p>
      <w:pPr>
        <w:numPr>
          <w:ilvl w:val="0"/>
          <w:numId w:val="4"/>
        </w:numPr>
        <w:jc w:val="both"/>
        <w:rPr>
          <w:rFonts w:ascii="Arial" w:hAnsi="Arial" w:cs="Arial"/>
          <w:sz w:val="22"/>
        </w:rPr>
      </w:pPr>
      <w:r>
        <w:rPr>
          <w:rFonts w:ascii="Arial" w:hAnsi="Arial" w:cs="Arial"/>
          <w:sz w:val="22"/>
          <w:lang w:eastAsia="zh-CN"/>
        </w:rPr>
        <w:t>T</w:t>
      </w:r>
      <w:r>
        <w:rPr>
          <w:rFonts w:hint="eastAsia" w:ascii="Arial" w:hAnsi="Arial" w:cs="Arial"/>
          <w:sz w:val="22"/>
          <w:lang w:eastAsia="zh-CN"/>
        </w:rPr>
        <w:t xml:space="preserve">he </w:t>
      </w:r>
      <w:r>
        <w:rPr>
          <w:rFonts w:ascii="Arial" w:hAnsi="Arial" w:cs="Arial"/>
          <w:sz w:val="22"/>
        </w:rPr>
        <w:t>accounts receivable of SC appear</w:t>
      </w:r>
      <w:r>
        <w:rPr>
          <w:rFonts w:hint="eastAsia" w:ascii="Arial" w:hAnsi="Arial" w:cs="Arial"/>
          <w:sz w:val="22"/>
          <w:lang w:eastAsia="zh-CN"/>
        </w:rPr>
        <w:t>s average in 2015 but fairly large in the first half of 2016.</w:t>
      </w:r>
    </w:p>
    <w:p>
      <w:pPr>
        <w:numPr>
          <w:ilvl w:val="0"/>
          <w:numId w:val="4"/>
        </w:numPr>
        <w:jc w:val="both"/>
        <w:rPr>
          <w:rFonts w:ascii="Arial" w:hAnsi="Arial" w:cs="Arial"/>
          <w:sz w:val="22"/>
        </w:rPr>
      </w:pPr>
      <w:r>
        <w:rPr>
          <w:rFonts w:hint="eastAsia" w:ascii="Arial" w:hAnsi="Arial" w:cs="Arial"/>
          <w:sz w:val="22"/>
          <w:lang w:eastAsia="zh-CN"/>
        </w:rPr>
        <w:t>The</w:t>
      </w:r>
      <w:r>
        <w:rPr>
          <w:rFonts w:ascii="Arial" w:hAnsi="Arial" w:cs="Arial"/>
          <w:sz w:val="22"/>
        </w:rPr>
        <w:t xml:space="preserve"> short-term loan</w:t>
      </w:r>
      <w:r>
        <w:rPr>
          <w:rFonts w:hint="eastAsia" w:ascii="Arial" w:hAnsi="Arial" w:cs="Arial"/>
          <w:sz w:val="22"/>
          <w:lang w:eastAsia="zh-CN"/>
        </w:rPr>
        <w:t xml:space="preserve"> of SC appears average</w:t>
      </w:r>
      <w:r>
        <w:rPr>
          <w:rFonts w:ascii="Arial" w:hAnsi="Arial" w:cs="Arial"/>
          <w:sz w:val="22"/>
        </w:rPr>
        <w:t>.</w:t>
      </w:r>
    </w:p>
    <w:p>
      <w:pPr>
        <w:numPr>
          <w:ilvl w:val="0"/>
          <w:numId w:val="3"/>
        </w:numPr>
        <w:jc w:val="both"/>
        <w:rPr>
          <w:rFonts w:ascii="Arial" w:hAnsi="Arial" w:cs="Arial"/>
          <w:sz w:val="22"/>
        </w:rPr>
      </w:pPr>
      <w:r>
        <w:rPr>
          <w:rFonts w:ascii="Arial" w:hAnsi="Arial" w:cs="Arial"/>
          <w:sz w:val="22"/>
        </w:rPr>
        <w:t>SC’s turnover is in a</w:t>
      </w:r>
      <w:r>
        <w:rPr>
          <w:rFonts w:hint="eastAsia" w:ascii="Arial" w:hAnsi="Arial" w:cs="Arial"/>
          <w:sz w:val="22"/>
          <w:lang w:eastAsia="zh-CN"/>
        </w:rPr>
        <w:t xml:space="preserve"> fair </w:t>
      </w:r>
      <w:r>
        <w:rPr>
          <w:rFonts w:ascii="Arial" w:hAnsi="Arial" w:cs="Arial"/>
          <w:sz w:val="22"/>
        </w:rPr>
        <w:t>level, comparing with the size of its total assets.</w:t>
      </w:r>
    </w:p>
    <w:p>
      <w:pPr>
        <w:jc w:val="both"/>
        <w:rPr>
          <w:rFonts w:ascii="Arial" w:hAnsi="Arial" w:cs="Arial"/>
          <w:b/>
          <w:sz w:val="22"/>
        </w:rPr>
      </w:pPr>
    </w:p>
    <w:p>
      <w:pPr>
        <w:jc w:val="both"/>
        <w:rPr>
          <w:rFonts w:hint="eastAsia" w:ascii="Arial" w:hAnsi="Arial" w:cs="Arial"/>
          <w:b/>
          <w:sz w:val="22"/>
          <w:lang w:eastAsia="zh-CN"/>
        </w:rPr>
      </w:pPr>
      <w:r>
        <w:rPr>
          <w:rFonts w:ascii="Arial" w:hAnsi="Arial" w:cs="Arial"/>
          <w:b/>
          <w:sz w:val="22"/>
        </w:rPr>
        <w:t xml:space="preserve">LEVERAGE: </w:t>
      </w:r>
      <w:r>
        <w:rPr>
          <w:rFonts w:hint="eastAsia" w:ascii="Arial" w:hAnsi="Arial" w:cs="Arial"/>
          <w:b/>
          <w:sz w:val="22"/>
          <w:lang w:eastAsia="zh-CN"/>
        </w:rPr>
        <w:t>AVERAGE</w:t>
      </w:r>
    </w:p>
    <w:p>
      <w:pPr>
        <w:numPr>
          <w:ilvl w:val="0"/>
          <w:numId w:val="3"/>
        </w:numPr>
        <w:jc w:val="both"/>
        <w:rPr>
          <w:rFonts w:ascii="Arial" w:hAnsi="Arial" w:cs="Arial"/>
          <w:sz w:val="22"/>
        </w:rPr>
      </w:pPr>
      <w:r>
        <w:rPr>
          <w:rFonts w:ascii="Arial" w:hAnsi="Arial" w:cs="Arial"/>
          <w:sz w:val="22"/>
        </w:rPr>
        <w:t xml:space="preserve">The debt ratio of SC </w:t>
      </w:r>
      <w:r>
        <w:rPr>
          <w:rFonts w:hint="eastAsia" w:ascii="Arial" w:hAnsi="Arial" w:cs="Arial"/>
          <w:sz w:val="22"/>
          <w:lang w:eastAsia="zh-CN"/>
        </w:rPr>
        <w:t>is low</w:t>
      </w:r>
      <w:r>
        <w:rPr>
          <w:rFonts w:ascii="Arial" w:hAnsi="Arial" w:cs="Arial"/>
          <w:sz w:val="22"/>
        </w:rPr>
        <w:t>.</w:t>
      </w:r>
    </w:p>
    <w:p>
      <w:pPr>
        <w:numPr>
          <w:ilvl w:val="0"/>
          <w:numId w:val="3"/>
        </w:numPr>
        <w:jc w:val="both"/>
        <w:rPr>
          <w:rFonts w:ascii="Arial" w:hAnsi="Arial" w:cs="Arial"/>
          <w:sz w:val="22"/>
        </w:rPr>
      </w:pPr>
      <w:r>
        <w:rPr>
          <w:rFonts w:ascii="Arial" w:hAnsi="Arial" w:cs="Arial"/>
          <w:sz w:val="22"/>
        </w:rPr>
        <w:t>The risk for SC to go bankrupt is</w:t>
      </w:r>
      <w:r>
        <w:rPr>
          <w:rFonts w:ascii="Arial" w:hAnsi="Arial" w:cs="Arial"/>
          <w:sz w:val="22"/>
          <w:lang w:eastAsia="zh-CN"/>
        </w:rPr>
        <w:t xml:space="preserve"> </w:t>
      </w:r>
      <w:r>
        <w:rPr>
          <w:rFonts w:hint="eastAsia" w:ascii="Arial" w:hAnsi="Arial" w:cs="Arial"/>
          <w:sz w:val="22"/>
          <w:lang w:eastAsia="zh-CN"/>
        </w:rPr>
        <w:t>average</w:t>
      </w:r>
      <w:r>
        <w:rPr>
          <w:rFonts w:ascii="Arial" w:hAnsi="Arial" w:cs="Arial"/>
          <w:sz w:val="22"/>
        </w:rPr>
        <w:t>.</w:t>
      </w:r>
    </w:p>
    <w:p>
      <w:pPr>
        <w:jc w:val="both"/>
        <w:rPr>
          <w:rFonts w:hint="eastAsia" w:ascii="Arial" w:hAnsi="Arial" w:cs="Arial"/>
          <w:b/>
          <w:color w:val="000000"/>
          <w:sz w:val="22"/>
          <w:szCs w:val="22"/>
          <w:lang w:eastAsia="zh-CN"/>
        </w:rPr>
      </w:pPr>
    </w:p>
    <w:p>
      <w:pPr>
        <w:jc w:val="both"/>
        <w:rPr>
          <w:rFonts w:ascii="Arial" w:hAnsi="Arial" w:cs="Arial"/>
          <w:b/>
          <w:color w:val="000000"/>
          <w:sz w:val="22"/>
          <w:szCs w:val="22"/>
        </w:rPr>
      </w:pPr>
      <w:r>
        <w:rPr>
          <w:rFonts w:ascii="Arial" w:hAnsi="Arial" w:cs="Arial"/>
          <w:b/>
          <w:color w:val="000000"/>
          <w:sz w:val="22"/>
          <w:szCs w:val="22"/>
        </w:rPr>
        <w:t xml:space="preserve">Overall financial condition of the SC: </w:t>
      </w:r>
      <w:r>
        <w:rPr>
          <w:rFonts w:hint="eastAsia" w:ascii="Arial" w:hAnsi="Arial" w:cs="Arial"/>
          <w:b/>
          <w:color w:val="000000"/>
          <w:sz w:val="22"/>
          <w:szCs w:val="22"/>
          <w:lang w:eastAsia="zh-CN"/>
        </w:rPr>
        <w:t xml:space="preserve">Fairly </w:t>
      </w:r>
      <w:r>
        <w:rPr>
          <w:rFonts w:hint="eastAsia" w:ascii="Arial" w:hAnsi="Arial" w:cs="Arial"/>
          <w:b/>
          <w:sz w:val="22"/>
          <w:szCs w:val="22"/>
          <w:lang w:eastAsia="zh-CN"/>
        </w:rPr>
        <w:t>Stable</w:t>
      </w:r>
      <w:r>
        <w:rPr>
          <w:rFonts w:ascii="Arial" w:hAnsi="Arial" w:cs="Arial"/>
          <w:b/>
          <w:sz w:val="22"/>
          <w:szCs w:val="22"/>
        </w:rPr>
        <w:t>.</w:t>
      </w:r>
    </w:p>
    <w:p>
      <w:pPr>
        <w:tabs>
          <w:tab w:val="left" w:pos="3600"/>
          <w:tab w:val="left" w:pos="5850"/>
          <w:tab w:val="left" w:pos="8100"/>
        </w:tabs>
        <w:jc w:val="both"/>
        <w:rPr>
          <w:rFonts w:hint="eastAsia" w:ascii="Arial" w:hAnsi="Arial"/>
          <w:sz w:val="22"/>
          <w:lang w:eastAsia="zh-CN"/>
        </w:rPr>
      </w:pPr>
    </w:p>
    <w:p>
      <w:pPr>
        <w:tabs>
          <w:tab w:val="left" w:pos="3600"/>
          <w:tab w:val="left" w:pos="5850"/>
          <w:tab w:val="left" w:pos="8100"/>
        </w:tabs>
        <w:jc w:val="both"/>
        <w:rPr>
          <w:rFonts w:hint="eastAsia" w:ascii="Arial" w:hAnsi="Arial"/>
          <w:sz w:val="22"/>
          <w:lang w:eastAsia="zh-CN"/>
        </w:rPr>
      </w:pPr>
    </w:p>
    <w:p>
      <w:pPr>
        <w:tabs>
          <w:tab w:val="left" w:pos="3600"/>
        </w:tabs>
        <w:jc w:val="both"/>
        <w:rPr>
          <w:rFonts w:ascii="Arial" w:hAnsi="Arial"/>
          <w:b/>
          <w:sz w:val="22"/>
        </w:rPr>
      </w:pPr>
      <w:r>
        <w:rPr>
          <w:rFonts w:ascii="Arial" w:hAnsi="Arial"/>
          <w:b/>
          <w:sz w:val="22"/>
        </w:rPr>
        <w:t xml:space="preserve">SHARE PRICE: </w:t>
      </w:r>
    </w:p>
    <w:p>
      <w:pPr>
        <w:tabs>
          <w:tab w:val="left" w:pos="3600"/>
        </w:tabs>
        <w:jc w:val="both"/>
        <w:rPr>
          <w:rFonts w:ascii="Arial" w:hAnsi="Arial"/>
          <w:b/>
          <w:sz w:val="22"/>
        </w:rPr>
      </w:pPr>
    </w:p>
    <w:p>
      <w:pPr>
        <w:tabs>
          <w:tab w:val="left" w:pos="3600"/>
        </w:tabs>
        <w:jc w:val="both"/>
        <w:rPr>
          <w:rFonts w:ascii="Arial" w:hAnsi="Arial"/>
          <w:color w:val="0000FF"/>
          <w:sz w:val="22"/>
        </w:rPr>
      </w:pPr>
      <w:r>
        <w:rPr>
          <w:rFonts w:ascii="Arial" w:hAnsi="Arial"/>
          <w:sz w:val="22"/>
        </w:rPr>
        <w:t xml:space="preserve">Our investigations suggest a connection with the following related Public Company, listed on the </w:t>
      </w:r>
      <w:r>
        <w:rPr>
          <w:rFonts w:ascii="Arial" w:hAnsi="Arial" w:cs="Arial"/>
          <w:sz w:val="22"/>
          <w:lang w:eastAsia="zh-CN"/>
        </w:rPr>
        <w:t xml:space="preserve">Shenzhen Stock Exchange </w:t>
      </w:r>
      <w:r>
        <w:rPr>
          <w:rFonts w:hint="eastAsia" w:ascii="Arial" w:hAnsi="Arial" w:cs="Arial"/>
          <w:sz w:val="22"/>
          <w:lang w:eastAsia="zh-CN"/>
        </w:rPr>
        <w:t>o</w:t>
      </w:r>
      <w:r>
        <w:rPr>
          <w:rFonts w:ascii="Arial" w:hAnsi="Arial" w:cs="Arial"/>
          <w:sz w:val="22"/>
          <w:lang w:eastAsia="zh-CN"/>
        </w:rPr>
        <w:t xml:space="preserve">n </w:t>
      </w:r>
      <w:r>
        <w:rPr>
          <w:rFonts w:hint="eastAsia" w:ascii="Arial" w:hAnsi="Arial" w:cs="Arial"/>
          <w:sz w:val="22"/>
          <w:lang w:eastAsia="zh-CN"/>
        </w:rPr>
        <w:t>Jan</w:t>
      </w:r>
      <w:r>
        <w:rPr>
          <w:rFonts w:ascii="Arial" w:hAnsi="Arial" w:cs="Arial"/>
          <w:sz w:val="22"/>
          <w:lang w:eastAsia="zh-CN"/>
        </w:rPr>
        <w:t xml:space="preserve">. </w:t>
      </w:r>
      <w:r>
        <w:rPr>
          <w:rFonts w:hint="eastAsia" w:ascii="Arial" w:hAnsi="Arial" w:cs="Arial"/>
          <w:sz w:val="22"/>
          <w:lang w:eastAsia="zh-CN"/>
        </w:rPr>
        <w:t>2</w:t>
      </w:r>
      <w:r>
        <w:rPr>
          <w:rFonts w:ascii="Arial" w:hAnsi="Arial" w:cs="Arial"/>
          <w:sz w:val="22"/>
          <w:lang w:eastAsia="zh-CN"/>
        </w:rPr>
        <w:t>6, 200</w:t>
      </w:r>
      <w:r>
        <w:rPr>
          <w:rFonts w:hint="eastAsia" w:ascii="Arial" w:hAnsi="Arial" w:cs="Arial"/>
          <w:sz w:val="22"/>
          <w:lang w:eastAsia="zh-CN"/>
        </w:rPr>
        <w:t>7</w:t>
      </w:r>
      <w:r>
        <w:rPr>
          <w:rFonts w:ascii="Arial" w:hAnsi="Arial" w:cs="Arial"/>
          <w:sz w:val="22"/>
          <w:lang w:eastAsia="zh-CN"/>
        </w:rPr>
        <w:t xml:space="preserve"> with stock code of 002</w:t>
      </w:r>
      <w:r>
        <w:rPr>
          <w:rFonts w:hint="eastAsia" w:ascii="Arial" w:hAnsi="Arial" w:cs="Arial"/>
          <w:sz w:val="22"/>
          <w:lang w:eastAsia="zh-CN"/>
        </w:rPr>
        <w:t>109.</w:t>
      </w:r>
      <w:bookmarkStart w:id="18" w:name="OLE_LINK5"/>
      <w:bookmarkStart w:id="19" w:name="OLE_LINK6"/>
      <w:bookmarkStart w:id="20" w:name="OLE_LINK15"/>
      <w:bookmarkStart w:id="21" w:name="OLE_LINK16"/>
      <w:bookmarkStart w:id="22" w:name="OLE_LINK17"/>
      <w:bookmarkStart w:id="23" w:name="OLE_LINK18"/>
      <w:r>
        <w:rPr>
          <w:rFonts w:ascii="Arial" w:hAnsi="Arial"/>
          <w:sz w:val="22"/>
        </w:rPr>
        <w:t xml:space="preserve"> Stock price is </w:t>
      </w:r>
      <w:r>
        <w:rPr>
          <w:rFonts w:hint="eastAsia" w:ascii="Arial" w:hAnsi="Arial"/>
          <w:sz w:val="22"/>
          <w:lang w:eastAsia="zh-CN"/>
        </w:rPr>
        <w:t>CNY 6.48</w:t>
      </w:r>
      <w:r>
        <w:rPr>
          <w:rFonts w:ascii="Arial" w:hAnsi="Arial"/>
          <w:sz w:val="22"/>
        </w:rPr>
        <w:t xml:space="preserve">, against a year Hi/Lo of </w:t>
      </w:r>
      <w:r>
        <w:rPr>
          <w:rFonts w:hint="eastAsia" w:ascii="Arial" w:hAnsi="Arial"/>
          <w:sz w:val="22"/>
          <w:lang w:eastAsia="zh-CN"/>
        </w:rPr>
        <w:t>CNY 9.39</w:t>
      </w:r>
      <w:r>
        <w:rPr>
          <w:rFonts w:ascii="Arial" w:hAnsi="Arial"/>
          <w:sz w:val="22"/>
        </w:rPr>
        <w:t xml:space="preserve"> and </w:t>
      </w:r>
      <w:r>
        <w:rPr>
          <w:rFonts w:hint="eastAsia" w:ascii="Arial" w:hAnsi="Arial"/>
          <w:sz w:val="22"/>
          <w:lang w:eastAsia="zh-CN"/>
        </w:rPr>
        <w:t>CNY 5.56</w:t>
      </w:r>
      <w:r>
        <w:rPr>
          <w:rFonts w:ascii="Arial" w:hAnsi="Arial"/>
          <w:color w:val="0000FF"/>
          <w:sz w:val="22"/>
        </w:rPr>
        <w:t>.</w:t>
      </w:r>
    </w:p>
    <w:bookmarkEnd w:id="18"/>
    <w:bookmarkEnd w:id="19"/>
    <w:bookmarkEnd w:id="20"/>
    <w:bookmarkEnd w:id="21"/>
    <w:bookmarkEnd w:id="22"/>
    <w:bookmarkEnd w:id="23"/>
    <w:p>
      <w:pPr>
        <w:tabs>
          <w:tab w:val="left" w:pos="3600"/>
          <w:tab w:val="left" w:pos="5850"/>
          <w:tab w:val="left" w:pos="8100"/>
        </w:tabs>
        <w:jc w:val="both"/>
        <w:rPr>
          <w:rFonts w:hint="eastAsia" w:ascii="Arial" w:hAnsi="Arial"/>
          <w:sz w:val="22"/>
          <w:lang w:eastAsia="zh-CN"/>
        </w:rPr>
      </w:pPr>
    </w:p>
    <w:p>
      <w:pPr>
        <w:tabs>
          <w:tab w:val="left" w:pos="3600"/>
          <w:tab w:val="left" w:pos="5850"/>
          <w:tab w:val="left" w:pos="8100"/>
        </w:tabs>
        <w:jc w:val="both"/>
        <w:rPr>
          <w:rFonts w:hint="eastAsia" w:ascii="Arial" w:hAnsi="Arial"/>
          <w:sz w:val="22"/>
          <w:lang w:eastAsia="zh-CN"/>
        </w:rPr>
      </w:pPr>
    </w:p>
    <w:p>
      <w:pPr>
        <w:tabs>
          <w:tab w:val="left" w:pos="3600"/>
          <w:tab w:val="left" w:pos="5850"/>
          <w:tab w:val="left" w:pos="8100"/>
        </w:tabs>
        <w:jc w:val="both"/>
        <w:rPr>
          <w:rFonts w:ascii="Arial" w:hAnsi="Arial"/>
          <w:b/>
          <w:sz w:val="22"/>
        </w:rPr>
      </w:pPr>
      <w:r>
        <w:rPr>
          <w:rFonts w:ascii="Arial" w:hAnsi="Arial"/>
          <w:b/>
          <w:sz w:val="22"/>
        </w:rPr>
        <w:t>LEGAL ACTIONS / DEFAULTS:</w:t>
      </w:r>
    </w:p>
    <w:p>
      <w:pPr>
        <w:tabs>
          <w:tab w:val="left" w:pos="3600"/>
          <w:tab w:val="left" w:pos="5850"/>
          <w:tab w:val="left" w:pos="8100"/>
        </w:tabs>
        <w:jc w:val="both"/>
        <w:rPr>
          <w:rFonts w:hint="eastAsia" w:ascii="Arial" w:hAnsi="Arial"/>
          <w:b/>
          <w:bCs/>
          <w:i/>
          <w:color w:val="0000FF"/>
          <w:sz w:val="22"/>
          <w:lang w:val="en-US" w:eastAsia="zh-CN"/>
        </w:rPr>
      </w:pPr>
    </w:p>
    <w:p>
      <w:pPr>
        <w:tabs>
          <w:tab w:val="left" w:pos="3600"/>
          <w:tab w:val="left" w:pos="5850"/>
          <w:tab w:val="left" w:pos="8100"/>
        </w:tabs>
        <w:jc w:val="both"/>
        <w:rPr>
          <w:rFonts w:hint="eastAsia" w:ascii="Arial" w:hAnsi="Arial"/>
          <w:bCs/>
          <w:sz w:val="22"/>
          <w:lang w:val="en-US" w:eastAsia="zh-CN"/>
        </w:rPr>
      </w:pPr>
      <w:r>
        <w:rPr>
          <w:rFonts w:ascii="Arial" w:hAnsi="Arial"/>
          <w:sz w:val="22"/>
        </w:rPr>
        <w:t xml:space="preserve">Nothing of an adverse nature has been </w:t>
      </w:r>
      <w:r>
        <w:rPr>
          <w:rFonts w:ascii="Arial" w:hAnsi="Arial"/>
          <w:color w:val="000000"/>
          <w:sz w:val="22"/>
        </w:rPr>
        <w:t>recorded in our database against</w:t>
      </w:r>
      <w:r>
        <w:rPr>
          <w:rFonts w:ascii="Arial" w:hAnsi="Arial"/>
          <w:sz w:val="22"/>
        </w:rPr>
        <w:t xml:space="preserve"> subject.</w:t>
      </w:r>
    </w:p>
    <w:p>
      <w:pPr>
        <w:tabs>
          <w:tab w:val="left" w:pos="3600"/>
          <w:tab w:val="left" w:pos="5850"/>
          <w:tab w:val="left" w:pos="8100"/>
        </w:tabs>
        <w:jc w:val="both"/>
        <w:rPr>
          <w:rFonts w:hint="eastAsia" w:ascii="Arial" w:hAnsi="Arial"/>
          <w:b/>
          <w:sz w:val="22"/>
          <w:lang w:eastAsia="zh-CN"/>
        </w:rPr>
      </w:pPr>
    </w:p>
    <w:p>
      <w:pPr>
        <w:tabs>
          <w:tab w:val="left" w:pos="3600"/>
        </w:tabs>
        <w:jc w:val="both"/>
        <w:rPr>
          <w:rFonts w:hint="eastAsia" w:ascii="Arial" w:hAnsi="Arial"/>
          <w:b/>
          <w:sz w:val="22"/>
          <w:lang w:eastAsia="zh-CN"/>
        </w:rPr>
      </w:pPr>
      <w:r>
        <w:rPr>
          <w:rFonts w:ascii="Arial" w:hAnsi="Arial"/>
          <w:b/>
          <w:sz w:val="22"/>
        </w:rPr>
        <w:t xml:space="preserve">CONCLUDING COMMENTS: - </w:t>
      </w:r>
      <w:r>
        <w:rPr>
          <w:rFonts w:hint="eastAsia" w:ascii="Arial" w:hAnsi="Arial"/>
          <w:b/>
          <w:sz w:val="22"/>
          <w:lang w:eastAsia="zh-CN"/>
        </w:rPr>
        <w:t>C</w:t>
      </w:r>
    </w:p>
    <w:p>
      <w:pPr>
        <w:rPr>
          <w:rFonts w:hint="eastAsia"/>
          <w:lang w:val="en-US" w:eastAsia="zh-CN"/>
        </w:rPr>
      </w:pPr>
    </w:p>
    <w:p>
      <w:pPr>
        <w:pStyle w:val="4"/>
        <w:jc w:val="center"/>
        <w:rPr>
          <w:sz w:val="22"/>
        </w:rPr>
      </w:pPr>
      <w:r>
        <w:rPr>
          <w:sz w:val="22"/>
        </w:rPr>
        <w:t>THIS INFORMATION IS PROVIDED CONFIDENTIALLY</w:t>
      </w:r>
    </w:p>
    <w:p>
      <w:pPr>
        <w:pStyle w:val="8"/>
      </w:pPr>
      <w:r>
        <w:t>IN RESPECT OF A COMMERCIAL CREDIT ENQUIRY</w:t>
      </w:r>
    </w:p>
    <w:p>
      <w:pPr>
        <w:pStyle w:val="17"/>
        <w:tabs>
          <w:tab w:val="left" w:pos="3600"/>
          <w:tab w:val="clear" w:pos="4320"/>
          <w:tab w:val="clear" w:pos="8640"/>
        </w:tabs>
      </w:pPr>
    </w:p>
    <w:p>
      <w:pPr>
        <w:pStyle w:val="17"/>
        <w:tabs>
          <w:tab w:val="left" w:pos="3600"/>
          <w:tab w:val="clear" w:pos="4320"/>
          <w:tab w:val="clear" w:pos="8640"/>
        </w:tabs>
      </w:pPr>
      <w:r>
        <w:br w:type="page"/>
      </w:r>
    </w:p>
    <w:p>
      <w:pPr>
        <w:pStyle w:val="17"/>
        <w:tabs>
          <w:tab w:val="left" w:pos="3600"/>
          <w:tab w:val="clear" w:pos="4320"/>
          <w:tab w:val="clear" w:pos="8640"/>
        </w:tabs>
        <w:jc w:val="center"/>
        <w:rPr>
          <w:b/>
          <w:u w:val="single"/>
        </w:rPr>
      </w:pPr>
      <w:r>
        <w:rPr>
          <w:b/>
          <w:sz w:val="36"/>
        </w:rPr>
        <w:t>CREDIT RISK ASSESSMENT</w:t>
      </w:r>
      <w:r>
        <w:t xml:space="preserve"> - </w:t>
      </w:r>
      <w:r>
        <w:rPr>
          <w:b/>
        </w:rPr>
        <w:t>FINANCIAL DATA INCLUDED</w:t>
      </w:r>
    </w:p>
    <w:p>
      <w:pPr>
        <w:tabs>
          <w:tab w:val="left" w:pos="3600"/>
        </w:tabs>
        <w:jc w:val="center"/>
        <w:rPr>
          <w:b/>
          <w:u w:val="single"/>
        </w:rPr>
      </w:pPr>
    </w:p>
    <w:tbl>
      <w:tblPr>
        <w:tblStyle w:val="24"/>
        <w:tblW w:w="10456" w:type="dxa"/>
        <w:tblInd w:w="0" w:type="dxa"/>
        <w:tblLayout w:type="fixed"/>
        <w:tblCellMar>
          <w:top w:w="0" w:type="dxa"/>
          <w:left w:w="108" w:type="dxa"/>
          <w:bottom w:w="0" w:type="dxa"/>
          <w:right w:w="108" w:type="dxa"/>
        </w:tblCellMar>
      </w:tblPr>
      <w:tblGrid>
        <w:gridCol w:w="7621"/>
        <w:gridCol w:w="1560"/>
        <w:gridCol w:w="1275"/>
      </w:tblGrid>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tabs>
                <w:tab w:val="left" w:pos="3600"/>
                <w:tab w:val="left" w:pos="4860"/>
                <w:tab w:val="left" w:pos="7740"/>
              </w:tabs>
              <w:rPr>
                <w:b/>
                <w:sz w:val="28"/>
              </w:rPr>
            </w:pPr>
            <w:r>
              <w:rPr>
                <w:b/>
                <w:sz w:val="28"/>
                <w:u w:val="single"/>
              </w:rPr>
              <w:t>CREDIT FACTORS</w:t>
            </w:r>
          </w:p>
          <w:p>
            <w:pPr>
              <w:pStyle w:val="2"/>
            </w:pPr>
          </w:p>
        </w:tc>
        <w:tc>
          <w:tcPr>
            <w:tcW w:w="1560" w:type="dxa"/>
            <w:tcBorders>
              <w:top w:val="nil"/>
              <w:left w:val="nil"/>
              <w:bottom w:val="nil"/>
              <w:right w:val="nil"/>
            </w:tcBorders>
            <w:noWrap w:val="0"/>
            <w:vAlign w:val="top"/>
          </w:tcPr>
          <w:p>
            <w:pPr>
              <w:jc w:val="center"/>
              <w:rPr>
                <w:b/>
                <w:sz w:val="24"/>
                <w:u w:val="single"/>
              </w:rPr>
            </w:pPr>
            <w:r>
              <w:rPr>
                <w:b/>
                <w:sz w:val="24"/>
                <w:u w:val="single"/>
              </w:rPr>
              <w:t>POSSIBLE SCORE</w:t>
            </w:r>
          </w:p>
        </w:tc>
        <w:tc>
          <w:tcPr>
            <w:tcW w:w="1275" w:type="dxa"/>
            <w:tcBorders>
              <w:top w:val="nil"/>
              <w:left w:val="nil"/>
              <w:bottom w:val="nil"/>
              <w:right w:val="nil"/>
            </w:tcBorders>
            <w:noWrap w:val="0"/>
            <w:vAlign w:val="top"/>
          </w:tcPr>
          <w:p>
            <w:pPr>
              <w:jc w:val="center"/>
              <w:rPr>
                <w:b/>
                <w:sz w:val="24"/>
                <w:u w:val="single"/>
              </w:rPr>
            </w:pPr>
            <w:r>
              <w:rPr>
                <w:b/>
                <w:sz w:val="24"/>
                <w:u w:val="single"/>
              </w:rPr>
              <w:t>SCORE</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sz w:val="20"/>
              </w:rPr>
            </w:pPr>
            <w:r>
              <w:rPr>
                <w:rFonts w:ascii="Times New Roman" w:hAnsi="Times New Roman"/>
                <w:b/>
                <w:sz w:val="20"/>
              </w:rPr>
              <w:t>HISTORY</w:t>
            </w:r>
          </w:p>
          <w:p>
            <w:r>
              <w:rPr>
                <w:b/>
                <w:sz w:val="16"/>
              </w:rPr>
              <w:t xml:space="preserve">- </w:t>
            </w:r>
            <w:r>
              <w:rPr>
                <w:sz w:val="16"/>
              </w:rPr>
              <w:t>Age of company, start up, acquired other business, etc</w:t>
            </w:r>
          </w:p>
        </w:tc>
        <w:tc>
          <w:tcPr>
            <w:tcW w:w="1560" w:type="dxa"/>
            <w:tcBorders>
              <w:top w:val="nil"/>
              <w:left w:val="nil"/>
              <w:bottom w:val="nil"/>
              <w:right w:val="nil"/>
            </w:tcBorders>
            <w:noWrap w:val="0"/>
            <w:vAlign w:val="top"/>
          </w:tcPr>
          <w:p>
            <w:pPr>
              <w:jc w:val="center"/>
              <w:rPr>
                <w:b/>
              </w:rPr>
            </w:pPr>
            <w:r>
              <w:rPr>
                <w:b/>
              </w:rPr>
              <w:t>1 to 12</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10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sz w:val="20"/>
              </w:rPr>
            </w:pPr>
            <w:r>
              <w:rPr>
                <w:rFonts w:ascii="Times New Roman" w:hAnsi="Times New Roman"/>
                <w:b/>
                <w:sz w:val="20"/>
              </w:rPr>
              <w:t>PAID/REGISTERED CAPITAL</w:t>
            </w:r>
          </w:p>
          <w:p>
            <w:r>
              <w:rPr>
                <w:sz w:val="16"/>
              </w:rPr>
              <w:t>- Reasonable capital commitment for business of this size, small committed capital, Unit Trust, Sole Trader or Partnership, etc,</w:t>
            </w:r>
          </w:p>
        </w:tc>
        <w:tc>
          <w:tcPr>
            <w:tcW w:w="1560" w:type="dxa"/>
            <w:tcBorders>
              <w:top w:val="nil"/>
              <w:left w:val="nil"/>
              <w:bottom w:val="nil"/>
              <w:right w:val="nil"/>
            </w:tcBorders>
            <w:noWrap w:val="0"/>
            <w:vAlign w:val="top"/>
          </w:tcPr>
          <w:p>
            <w:pPr>
              <w:jc w:val="center"/>
              <w:rPr>
                <w:b/>
              </w:rPr>
            </w:pPr>
            <w:r>
              <w:rPr>
                <w:b/>
              </w:rPr>
              <w:t>1 to 12</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9</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sz w:val="20"/>
              </w:rPr>
            </w:pPr>
            <w:r>
              <w:rPr>
                <w:rFonts w:ascii="Times New Roman" w:hAnsi="Times New Roman"/>
                <w:b/>
                <w:sz w:val="20"/>
              </w:rPr>
              <w:t xml:space="preserve">SCALE/SCOPE OF OPERATIONS </w:t>
            </w:r>
          </w:p>
          <w:p>
            <w:r>
              <w:rPr>
                <w:sz w:val="16"/>
              </w:rPr>
              <w:t>- Number of employees, interstate/other branches, subsidiary companies etc</w:t>
            </w:r>
          </w:p>
        </w:tc>
        <w:tc>
          <w:tcPr>
            <w:tcW w:w="1560" w:type="dxa"/>
            <w:tcBorders>
              <w:top w:val="nil"/>
              <w:left w:val="nil"/>
              <w:bottom w:val="nil"/>
              <w:right w:val="nil"/>
            </w:tcBorders>
            <w:noWrap w:val="0"/>
            <w:vAlign w:val="top"/>
          </w:tcPr>
          <w:p>
            <w:pPr>
              <w:jc w:val="center"/>
              <w:rPr>
                <w:b/>
              </w:rPr>
            </w:pPr>
            <w:r>
              <w:rPr>
                <w:b/>
              </w:rPr>
              <w:t>1 to 12</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10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sz w:val="20"/>
              </w:rPr>
            </w:pPr>
            <w:r>
              <w:rPr>
                <w:rFonts w:ascii="Times New Roman" w:hAnsi="Times New Roman"/>
                <w:b/>
                <w:sz w:val="20"/>
              </w:rPr>
              <w:t>DIRECTORS/PARTNERS BACKGROUND</w:t>
            </w:r>
          </w:p>
          <w:p>
            <w:r>
              <w:rPr>
                <w:color w:val="808080"/>
                <w:sz w:val="16"/>
              </w:rPr>
              <w:t xml:space="preserve">- </w:t>
            </w:r>
            <w:r>
              <w:rPr>
                <w:sz w:val="16"/>
              </w:rPr>
              <w:t>Date of appointment, industry specialisation, Tertiary/professional competence, complimentary Board skills etc</w:t>
            </w:r>
          </w:p>
        </w:tc>
        <w:tc>
          <w:tcPr>
            <w:tcW w:w="1560" w:type="dxa"/>
            <w:tcBorders>
              <w:top w:val="nil"/>
              <w:left w:val="nil"/>
              <w:bottom w:val="nil"/>
              <w:right w:val="nil"/>
            </w:tcBorders>
            <w:noWrap w:val="0"/>
            <w:vAlign w:val="top"/>
          </w:tcPr>
          <w:p>
            <w:pPr>
              <w:jc w:val="center"/>
              <w:rPr>
                <w:b/>
              </w:rPr>
            </w:pPr>
            <w:r>
              <w:rPr>
                <w:b/>
              </w:rPr>
              <w:t>1 to 12</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8</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sz w:val="20"/>
              </w:rPr>
            </w:pPr>
            <w:r>
              <w:rPr>
                <w:rFonts w:ascii="Times New Roman" w:hAnsi="Times New Roman"/>
                <w:b/>
                <w:sz w:val="20"/>
              </w:rPr>
              <w:t>FINANCE</w:t>
            </w:r>
          </w:p>
          <w:p>
            <w:r>
              <w:rPr>
                <w:b/>
                <w:color w:val="808080"/>
                <w:sz w:val="16"/>
              </w:rPr>
              <w:t xml:space="preserve">- </w:t>
            </w:r>
            <w:r>
              <w:rPr>
                <w:sz w:val="16"/>
              </w:rPr>
              <w:t>(Un)encumbered, self-funded, financed by Bank or Finance companies, etc</w:t>
            </w:r>
          </w:p>
        </w:tc>
        <w:tc>
          <w:tcPr>
            <w:tcW w:w="1560" w:type="dxa"/>
            <w:tcBorders>
              <w:top w:val="nil"/>
              <w:left w:val="nil"/>
              <w:bottom w:val="nil"/>
              <w:right w:val="nil"/>
            </w:tcBorders>
            <w:noWrap w:val="0"/>
            <w:vAlign w:val="top"/>
          </w:tcPr>
          <w:p>
            <w:pPr>
              <w:jc w:val="center"/>
              <w:rPr>
                <w:b/>
              </w:rPr>
            </w:pPr>
            <w:r>
              <w:rPr>
                <w:b/>
              </w:rPr>
              <w:t>1 to 12</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8</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rPr>
                <w:color w:val="0000FF"/>
              </w:rPr>
            </w:pPr>
            <w:r>
              <w:rPr>
                <w:b/>
              </w:rPr>
              <w:t>PROFITABILITY</w:t>
            </w:r>
            <w:r>
              <w:rPr>
                <w:b/>
              </w:rPr>
              <w:tab/>
            </w:r>
            <w:r>
              <w:rPr>
                <w:b/>
              </w:rPr>
              <w:tab/>
            </w:r>
            <w:r>
              <w:rPr>
                <w:b/>
              </w:rPr>
              <w:tab/>
            </w:r>
            <w:r>
              <w:rPr>
                <w:b/>
              </w:rPr>
              <w:tab/>
            </w:r>
            <w:r>
              <w:rPr>
                <w:b/>
              </w:rPr>
              <w:tab/>
            </w:r>
            <w:r>
              <w:rPr>
                <w:b/>
              </w:rPr>
              <w:tab/>
            </w:r>
            <w:r>
              <w:rPr>
                <w:b/>
              </w:rPr>
              <w:tab/>
            </w:r>
          </w:p>
        </w:tc>
        <w:tc>
          <w:tcPr>
            <w:tcW w:w="1560" w:type="dxa"/>
            <w:tcBorders>
              <w:top w:val="nil"/>
              <w:left w:val="nil"/>
              <w:bottom w:val="nil"/>
              <w:right w:val="nil"/>
            </w:tcBorders>
            <w:noWrap w:val="0"/>
            <w:vAlign w:val="top"/>
          </w:tcPr>
          <w:p>
            <w:pPr>
              <w:jc w:val="center"/>
              <w:rPr>
                <w:b/>
                <w:color w:val="0000FF"/>
              </w:rPr>
            </w:pPr>
            <w:r>
              <w:rPr>
                <w:b/>
              </w:rPr>
              <w:t>0 to 10</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rPr>
                <w:b/>
              </w:rPr>
            </w:pPr>
            <w:r>
              <w:rPr>
                <w:b/>
              </w:rPr>
              <w:t>APPARENT LIQUIDITY</w:t>
            </w:r>
            <w:r>
              <w:rPr>
                <w:b/>
              </w:rPr>
              <w:tab/>
            </w:r>
          </w:p>
          <w:p>
            <w:pPr>
              <w:rPr>
                <w:b/>
                <w:color w:val="0000FF"/>
              </w:rPr>
            </w:pPr>
            <w:r>
              <w:rPr>
                <w:sz w:val="16"/>
              </w:rPr>
              <w:t>- 1:1 is the minimum, scored = 3</w:t>
            </w:r>
            <w:r>
              <w:rPr>
                <w:b/>
              </w:rPr>
              <w:tab/>
            </w:r>
            <w:r>
              <w:rPr>
                <w:b/>
              </w:rPr>
              <w:tab/>
            </w:r>
            <w:r>
              <w:rPr>
                <w:b/>
              </w:rPr>
              <w:tab/>
            </w:r>
            <w:r>
              <w:rPr>
                <w:b/>
              </w:rPr>
              <w:tab/>
            </w:r>
            <w:r>
              <w:rPr>
                <w:b/>
              </w:rPr>
              <w:tab/>
            </w:r>
          </w:p>
        </w:tc>
        <w:tc>
          <w:tcPr>
            <w:tcW w:w="1560" w:type="dxa"/>
            <w:tcBorders>
              <w:top w:val="nil"/>
              <w:left w:val="nil"/>
              <w:bottom w:val="nil"/>
              <w:right w:val="nil"/>
            </w:tcBorders>
            <w:noWrap w:val="0"/>
            <w:vAlign w:val="top"/>
          </w:tcPr>
          <w:p>
            <w:pPr>
              <w:jc w:val="center"/>
              <w:rPr>
                <w:b/>
                <w:color w:val="0000FF"/>
              </w:rPr>
            </w:pPr>
            <w:r>
              <w:rPr>
                <w:b/>
              </w:rPr>
              <w:t>0 to 10</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1</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rPr>
                <w:b/>
              </w:rPr>
            </w:pPr>
            <w:r>
              <w:rPr>
                <w:b/>
              </w:rPr>
              <w:t>NET WORTH/EQUITY</w:t>
            </w:r>
            <w:r>
              <w:rPr>
                <w:b/>
              </w:rPr>
              <w:tab/>
            </w:r>
            <w:r>
              <w:rPr>
                <w:b/>
              </w:rPr>
              <w:tab/>
            </w:r>
            <w:r>
              <w:rPr>
                <w:b/>
              </w:rPr>
              <w:tab/>
            </w:r>
            <w:r>
              <w:rPr>
                <w:b/>
              </w:rPr>
              <w:tab/>
            </w:r>
            <w:r>
              <w:rPr>
                <w:b/>
              </w:rPr>
              <w:tab/>
            </w:r>
            <w:r>
              <w:rPr>
                <w:b/>
              </w:rPr>
              <w:tab/>
            </w:r>
          </w:p>
          <w:p>
            <w:pPr>
              <w:pStyle w:val="2"/>
              <w:jc w:val="left"/>
              <w:rPr>
                <w:b/>
              </w:rPr>
            </w:pPr>
            <w:r>
              <w:rPr>
                <w:b/>
                <w:sz w:val="16"/>
              </w:rPr>
              <w:t>- adjusting 'Goodwill', Asset Revaluation Reserves, etc</w:t>
            </w:r>
          </w:p>
        </w:tc>
        <w:tc>
          <w:tcPr>
            <w:tcW w:w="1560" w:type="dxa"/>
            <w:tcBorders>
              <w:top w:val="nil"/>
              <w:left w:val="nil"/>
              <w:bottom w:val="nil"/>
              <w:right w:val="nil"/>
            </w:tcBorders>
            <w:noWrap w:val="0"/>
            <w:vAlign w:val="top"/>
          </w:tcPr>
          <w:p>
            <w:pPr>
              <w:jc w:val="center"/>
              <w:rPr>
                <w:b/>
                <w:color w:val="0000FF"/>
              </w:rPr>
            </w:pPr>
            <w:r>
              <w:rPr>
                <w:b/>
              </w:rPr>
              <w:t>0 to 20</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15</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sz w:val="20"/>
              </w:rPr>
            </w:pPr>
            <w:r>
              <w:rPr>
                <w:rFonts w:ascii="Times New Roman" w:hAnsi="Times New Roman"/>
                <w:b/>
                <w:sz w:val="20"/>
              </w:rPr>
              <w:t>OTHER FACTORS</w:t>
            </w:r>
          </w:p>
          <w:p>
            <w:pPr>
              <w:rPr>
                <w:sz w:val="16"/>
              </w:rPr>
            </w:pPr>
            <w:r>
              <w:rPr>
                <w:sz w:val="16"/>
              </w:rPr>
              <w:t>- additional issues specific to the subject which in the Analyst’s view enhance suitability for unsecured credit</w:t>
            </w:r>
          </w:p>
        </w:tc>
        <w:tc>
          <w:tcPr>
            <w:tcW w:w="1560" w:type="dxa"/>
            <w:tcBorders>
              <w:top w:val="nil"/>
              <w:left w:val="nil"/>
              <w:bottom w:val="nil"/>
              <w:right w:val="nil"/>
            </w:tcBorders>
            <w:noWrap w:val="0"/>
            <w:vAlign w:val="top"/>
          </w:tcPr>
          <w:p>
            <w:pPr>
              <w:jc w:val="center"/>
              <w:rPr>
                <w:b/>
              </w:rPr>
            </w:pPr>
            <w:r>
              <w:rPr>
                <w:b/>
              </w:rPr>
              <w:t>0 to 6</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r>
              <w:rPr>
                <w:b/>
                <w:color w:val="00FF00"/>
              </w:rPr>
              <w:t xml:space="preserve">TRADE REFEREES </w:t>
            </w:r>
            <w:r>
              <w:rPr>
                <w:color w:val="00FF00"/>
                <w:sz w:val="16"/>
                <w:szCs w:val="16"/>
              </w:rPr>
              <w:t xml:space="preserve">– not available in many African, Middle Eastern, Latin American countries – if available, then </w:t>
            </w:r>
            <w:r>
              <w:rPr>
                <w:b/>
                <w:color w:val="00FF00"/>
              </w:rPr>
              <w:t xml:space="preserve">(MERIT SCORE APPLIES) </w:t>
            </w:r>
            <w:r>
              <w:rPr>
                <w:color w:val="000000"/>
                <w:sz w:val="16"/>
              </w:rPr>
              <w:t>- number/size of credit references, time taken, history, referees' general comments, etc</w:t>
            </w:r>
          </w:p>
        </w:tc>
        <w:tc>
          <w:tcPr>
            <w:tcW w:w="1560" w:type="dxa"/>
            <w:tcBorders>
              <w:top w:val="nil"/>
              <w:left w:val="nil"/>
              <w:bottom w:val="nil"/>
              <w:right w:val="nil"/>
            </w:tcBorders>
            <w:noWrap w:val="0"/>
            <w:vAlign w:val="top"/>
          </w:tcPr>
          <w:p>
            <w:pPr>
              <w:jc w:val="center"/>
              <w:rPr>
                <w:b/>
                <w:color w:val="00FF00"/>
              </w:rPr>
            </w:pPr>
            <w:r>
              <w:rPr>
                <w:b/>
                <w:color w:val="00FF00"/>
              </w:rPr>
              <w:t>1 to 6</w:t>
            </w:r>
          </w:p>
        </w:tc>
        <w:tc>
          <w:tcPr>
            <w:tcW w:w="1275" w:type="dxa"/>
            <w:tcBorders>
              <w:top w:val="nil"/>
              <w:left w:val="nil"/>
              <w:bottom w:val="nil"/>
              <w:right w:val="nil"/>
            </w:tcBorders>
            <w:noWrap w:val="0"/>
            <w:vAlign w:val="top"/>
          </w:tcPr>
          <w:p>
            <w:pPr>
              <w:jc w:val="center"/>
              <w:rPr>
                <w:rFonts w:hint="eastAsia"/>
                <w:b/>
                <w:color w:val="00FF00"/>
                <w:lang w:eastAsia="zh-CN"/>
              </w:rPr>
            </w:pPr>
            <w:r>
              <w:rPr>
                <w:rFonts w:hint="eastAsia"/>
                <w:b/>
                <w:color w:val="00FF00"/>
                <w:lang w:eastAsia="zh-CN"/>
              </w:rPr>
              <w:t>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color w:val="00FF00"/>
                <w:sz w:val="20"/>
              </w:rPr>
            </w:pPr>
            <w:r>
              <w:rPr>
                <w:rFonts w:ascii="Times New Roman" w:hAnsi="Times New Roman"/>
                <w:b/>
                <w:color w:val="00FF00"/>
                <w:sz w:val="20"/>
              </w:rPr>
              <w:t>AFFILIATION  (MERIT SCORE APPLIES)</w:t>
            </w:r>
          </w:p>
          <w:p>
            <w:r>
              <w:rPr>
                <w:sz w:val="16"/>
              </w:rPr>
              <w:t>- likely support from sister or  parent company, or other group company association</w:t>
            </w:r>
          </w:p>
        </w:tc>
        <w:tc>
          <w:tcPr>
            <w:tcW w:w="1560" w:type="dxa"/>
            <w:tcBorders>
              <w:top w:val="nil"/>
              <w:left w:val="nil"/>
              <w:bottom w:val="nil"/>
              <w:right w:val="nil"/>
            </w:tcBorders>
            <w:noWrap w:val="0"/>
            <w:vAlign w:val="top"/>
          </w:tcPr>
          <w:p>
            <w:pPr>
              <w:jc w:val="center"/>
              <w:rPr>
                <w:b/>
                <w:color w:val="00FF00"/>
              </w:rPr>
            </w:pPr>
            <w:r>
              <w:rPr>
                <w:b/>
                <w:color w:val="00FF00"/>
              </w:rPr>
              <w:t>1 to 6</w:t>
            </w:r>
          </w:p>
        </w:tc>
        <w:tc>
          <w:tcPr>
            <w:tcW w:w="1275" w:type="dxa"/>
            <w:tcBorders>
              <w:top w:val="nil"/>
              <w:left w:val="nil"/>
              <w:bottom w:val="nil"/>
              <w:right w:val="nil"/>
            </w:tcBorders>
            <w:noWrap w:val="0"/>
            <w:vAlign w:val="top"/>
          </w:tcPr>
          <w:p>
            <w:pPr>
              <w:jc w:val="center"/>
              <w:rPr>
                <w:rFonts w:hint="eastAsia"/>
                <w:b/>
                <w:color w:val="00FF00"/>
                <w:lang w:eastAsia="zh-CN"/>
              </w:rPr>
            </w:pPr>
            <w:r>
              <w:rPr>
                <w:rFonts w:hint="eastAsia"/>
                <w:b/>
                <w:color w:val="00FF00"/>
                <w:lang w:eastAsia="zh-CN"/>
              </w:rPr>
              <w:t>4</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r>
              <w:rPr>
                <w:b/>
                <w:color w:val="00FF00"/>
              </w:rPr>
              <w:t xml:space="preserve">CREDIT INSURANCE if Subject insures their Trade Debts (MERIT SCORE APPLIES) </w:t>
            </w:r>
            <w:r>
              <w:rPr>
                <w:sz w:val="16"/>
              </w:rPr>
              <w:t>- more for Whole of Turnover Insurance, intermediate for 'Top 10 or 20 accounts', less for Specific account cover</w:t>
            </w:r>
          </w:p>
        </w:tc>
        <w:tc>
          <w:tcPr>
            <w:tcW w:w="1560" w:type="dxa"/>
            <w:tcBorders>
              <w:top w:val="nil"/>
              <w:left w:val="nil"/>
              <w:bottom w:val="nil"/>
              <w:right w:val="nil"/>
            </w:tcBorders>
            <w:noWrap w:val="0"/>
            <w:vAlign w:val="top"/>
          </w:tcPr>
          <w:p>
            <w:pPr>
              <w:jc w:val="center"/>
              <w:rPr>
                <w:b/>
                <w:color w:val="00FF00"/>
              </w:rPr>
            </w:pPr>
            <w:r>
              <w:rPr>
                <w:b/>
                <w:color w:val="00FF00"/>
              </w:rPr>
              <w:t>1 to 6</w:t>
            </w:r>
          </w:p>
          <w:p>
            <w:pPr>
              <w:rPr>
                <w:b/>
                <w:color w:val="00FF00"/>
              </w:rPr>
            </w:pPr>
          </w:p>
        </w:tc>
        <w:tc>
          <w:tcPr>
            <w:tcW w:w="1275" w:type="dxa"/>
            <w:tcBorders>
              <w:top w:val="nil"/>
              <w:left w:val="nil"/>
              <w:bottom w:val="nil"/>
              <w:right w:val="nil"/>
            </w:tcBorders>
            <w:noWrap w:val="0"/>
            <w:vAlign w:val="top"/>
          </w:tcPr>
          <w:p>
            <w:pPr>
              <w:jc w:val="center"/>
              <w:rPr>
                <w:rFonts w:hint="eastAsia"/>
                <w:b/>
                <w:color w:val="00FF00"/>
                <w:lang w:eastAsia="zh-CN"/>
              </w:rPr>
            </w:pPr>
            <w:r>
              <w:rPr>
                <w:rFonts w:hint="eastAsia"/>
                <w:b/>
                <w:color w:val="00FF00"/>
                <w:lang w:eastAsia="zh-CN"/>
              </w:rPr>
              <w:t>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6"/>
              <w:rPr>
                <w:rFonts w:ascii="Times New Roman" w:hAnsi="Times New Roman"/>
                <w:color w:val="FF0000"/>
                <w:sz w:val="20"/>
              </w:rPr>
            </w:pPr>
            <w:r>
              <w:rPr>
                <w:rFonts w:ascii="Times New Roman" w:hAnsi="Times New Roman"/>
                <w:color w:val="FF0000"/>
                <w:sz w:val="20"/>
              </w:rPr>
              <w:t xml:space="preserve">SELF–ENCUMBERED (NEGATIVE SCORE APPLIES - score ‘0’ if not applying) </w:t>
            </w:r>
            <w:r>
              <w:rPr>
                <w:rFonts w:ascii="Times New Roman" w:hAnsi="Times New Roman"/>
                <w:color w:val="FF0000"/>
                <w:sz w:val="20"/>
              </w:rPr>
              <w:tab/>
            </w:r>
          </w:p>
          <w:p>
            <w:pPr>
              <w:rPr>
                <w:b/>
                <w:color w:val="FF0000"/>
              </w:rPr>
            </w:pPr>
            <w:r>
              <w:rPr>
                <w:sz w:val="16"/>
              </w:rPr>
              <w:t>- mortgage in favour of Director, Shareholder wife/mother, related company, vendor or Supplier -  very important</w:t>
            </w:r>
          </w:p>
        </w:tc>
        <w:tc>
          <w:tcPr>
            <w:tcW w:w="1560" w:type="dxa"/>
            <w:tcBorders>
              <w:top w:val="nil"/>
              <w:left w:val="nil"/>
              <w:bottom w:val="nil"/>
              <w:right w:val="nil"/>
            </w:tcBorders>
            <w:noWrap w:val="0"/>
            <w:vAlign w:val="top"/>
          </w:tcPr>
          <w:p>
            <w:pPr>
              <w:jc w:val="center"/>
              <w:rPr>
                <w:b/>
                <w:color w:val="FF0000"/>
              </w:rPr>
            </w:pPr>
            <w:r>
              <w:rPr>
                <w:b/>
                <w:color w:val="FF0000"/>
              </w:rPr>
              <w:t>-3 to -10</w:t>
            </w:r>
          </w:p>
        </w:tc>
        <w:tc>
          <w:tcPr>
            <w:tcW w:w="1275" w:type="dxa"/>
            <w:tcBorders>
              <w:top w:val="nil"/>
              <w:left w:val="nil"/>
              <w:bottom w:val="nil"/>
              <w:right w:val="nil"/>
            </w:tcBorders>
            <w:noWrap w:val="0"/>
            <w:vAlign w:val="top"/>
          </w:tcPr>
          <w:p>
            <w:pPr>
              <w:jc w:val="center"/>
              <w:rPr>
                <w:rFonts w:hint="eastAsia"/>
                <w:b/>
                <w:color w:val="FF0000"/>
                <w:lang w:eastAsia="zh-CN"/>
              </w:rPr>
            </w:pPr>
            <w:r>
              <w:rPr>
                <w:rFonts w:hint="eastAsia"/>
                <w:b/>
                <w:color w:val="FF0000"/>
                <w:lang w:eastAsia="zh-CN"/>
              </w:rPr>
              <w:t>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rPr>
                <w:b/>
                <w:color w:val="FF0000"/>
              </w:rPr>
            </w:pPr>
            <w:r>
              <w:rPr>
                <w:b/>
                <w:color w:val="FF0000"/>
              </w:rPr>
              <w:t>LITIGATION (NEGATIVE SCORE APPLIES - score ‘0’ if not applying)</w:t>
            </w:r>
          </w:p>
          <w:p>
            <w:r>
              <w:rPr>
                <w:color w:val="808080"/>
                <w:sz w:val="16"/>
              </w:rPr>
              <w:t xml:space="preserve">- </w:t>
            </w:r>
            <w:r>
              <w:rPr>
                <w:sz w:val="16"/>
              </w:rPr>
              <w:t>Collection, legal action or other adverse info - assessed frequency, amount, how recent &amp; whether disputed</w:t>
            </w:r>
          </w:p>
        </w:tc>
        <w:tc>
          <w:tcPr>
            <w:tcW w:w="1560" w:type="dxa"/>
            <w:tcBorders>
              <w:top w:val="nil"/>
              <w:left w:val="nil"/>
              <w:bottom w:val="nil"/>
              <w:right w:val="nil"/>
            </w:tcBorders>
            <w:noWrap w:val="0"/>
            <w:vAlign w:val="top"/>
          </w:tcPr>
          <w:p>
            <w:pPr>
              <w:jc w:val="center"/>
              <w:rPr>
                <w:b/>
              </w:rPr>
            </w:pPr>
            <w:r>
              <w:rPr>
                <w:b/>
                <w:color w:val="FF0000"/>
              </w:rPr>
              <w:t>-1 to -10</w:t>
            </w:r>
          </w:p>
        </w:tc>
        <w:tc>
          <w:tcPr>
            <w:tcW w:w="1275" w:type="dxa"/>
            <w:tcBorders>
              <w:top w:val="nil"/>
              <w:left w:val="nil"/>
              <w:bottom w:val="nil"/>
              <w:right w:val="nil"/>
            </w:tcBorders>
            <w:noWrap w:val="0"/>
            <w:vAlign w:val="top"/>
          </w:tcPr>
          <w:p>
            <w:pPr>
              <w:jc w:val="center"/>
              <w:rPr>
                <w:rFonts w:hint="eastAsia"/>
                <w:b/>
                <w:color w:val="FF0000"/>
                <w:lang w:eastAsia="zh-CN"/>
              </w:rPr>
            </w:pPr>
            <w:r>
              <w:rPr>
                <w:rFonts w:hint="eastAsia"/>
                <w:b/>
                <w:color w:val="FF0000"/>
                <w:lang w:eastAsia="zh-CN"/>
              </w:rPr>
              <w:t>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rPr>
                <w:b/>
                <w:color w:val="FF0000"/>
              </w:rPr>
            </w:pPr>
            <w:r>
              <w:rPr>
                <w:b/>
                <w:color w:val="FF0000"/>
              </w:rPr>
              <w:t>FACTORING DEBTS (NEGATIVE SCORE APPLIES - score ‘0’ if not applying)</w:t>
            </w:r>
          </w:p>
          <w:p>
            <w:r>
              <w:rPr>
                <w:sz w:val="16"/>
              </w:rPr>
              <w:t>- Debtors partially/totally funded, resource used, etc</w:t>
            </w:r>
          </w:p>
        </w:tc>
        <w:tc>
          <w:tcPr>
            <w:tcW w:w="1560" w:type="dxa"/>
            <w:tcBorders>
              <w:top w:val="nil"/>
              <w:left w:val="nil"/>
              <w:bottom w:val="single" w:color="auto" w:sz="4" w:space="0"/>
              <w:right w:val="nil"/>
            </w:tcBorders>
            <w:noWrap w:val="0"/>
            <w:vAlign w:val="top"/>
          </w:tcPr>
          <w:p>
            <w:pPr>
              <w:jc w:val="center"/>
              <w:rPr>
                <w:b/>
              </w:rPr>
            </w:pPr>
            <w:r>
              <w:rPr>
                <w:b/>
                <w:color w:val="FF0000"/>
              </w:rPr>
              <w:t>-3 to -6</w:t>
            </w:r>
          </w:p>
        </w:tc>
        <w:tc>
          <w:tcPr>
            <w:tcW w:w="1275" w:type="dxa"/>
            <w:tcBorders>
              <w:top w:val="nil"/>
              <w:left w:val="nil"/>
              <w:bottom w:val="single" w:color="auto" w:sz="4" w:space="0"/>
              <w:right w:val="nil"/>
            </w:tcBorders>
            <w:noWrap w:val="0"/>
            <w:vAlign w:val="top"/>
          </w:tcPr>
          <w:p>
            <w:pPr>
              <w:jc w:val="center"/>
              <w:rPr>
                <w:rFonts w:hint="eastAsia"/>
                <w:b/>
                <w:color w:val="FF0000"/>
                <w:lang w:eastAsia="zh-CN"/>
              </w:rPr>
            </w:pPr>
            <w:r>
              <w:rPr>
                <w:rFonts w:hint="eastAsia"/>
                <w:b/>
                <w:color w:val="FF0000"/>
                <w:lang w:eastAsia="zh-CN"/>
              </w:rPr>
              <w:t>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jc w:val="right"/>
              <w:rPr>
                <w:b/>
                <w:color w:val="0000FF"/>
              </w:rPr>
            </w:pPr>
            <w:r>
              <w:rPr>
                <w:b/>
                <w:color w:val="0000FF"/>
              </w:rPr>
              <w:t>TOTAL SCORE:</w:t>
            </w:r>
          </w:p>
        </w:tc>
        <w:tc>
          <w:tcPr>
            <w:tcW w:w="1560" w:type="dxa"/>
            <w:tcBorders>
              <w:top w:val="single" w:color="auto" w:sz="4" w:space="0"/>
              <w:left w:val="nil"/>
              <w:bottom w:val="single" w:color="auto" w:sz="4" w:space="0"/>
              <w:right w:val="nil"/>
            </w:tcBorders>
            <w:noWrap w:val="0"/>
            <w:vAlign w:val="top"/>
          </w:tcPr>
          <w:p>
            <w:pPr>
              <w:jc w:val="center"/>
              <w:rPr>
                <w:b/>
                <w:color w:val="0000FF"/>
              </w:rPr>
            </w:pPr>
            <w:r>
              <w:rPr>
                <w:b/>
                <w:color w:val="0000FF"/>
              </w:rPr>
              <w:t>100</w:t>
            </w:r>
          </w:p>
        </w:tc>
        <w:tc>
          <w:tcPr>
            <w:tcW w:w="1275" w:type="dxa"/>
            <w:tcBorders>
              <w:top w:val="single" w:color="auto" w:sz="4" w:space="0"/>
              <w:left w:val="nil"/>
              <w:bottom w:val="single" w:color="auto" w:sz="4" w:space="0"/>
              <w:right w:val="nil"/>
            </w:tcBorders>
            <w:noWrap w:val="0"/>
            <w:vAlign w:val="top"/>
          </w:tcPr>
          <w:p>
            <w:pPr>
              <w:jc w:val="center"/>
              <w:rPr>
                <w:rFonts w:hint="eastAsia"/>
                <w:b/>
                <w:color w:val="0000FF"/>
                <w:lang w:eastAsia="zh-CN"/>
              </w:rPr>
            </w:pPr>
            <w:r>
              <w:rPr>
                <w:b/>
                <w:color w:val="0000FF"/>
                <w:lang w:eastAsia="zh-CN"/>
              </w:rPr>
              <w:fldChar w:fldCharType="begin"/>
            </w:r>
            <w:r>
              <w:rPr>
                <w:b/>
                <w:color w:val="0000FF"/>
                <w:lang w:eastAsia="zh-CN"/>
              </w:rPr>
              <w:instrText xml:space="preserve"> =SUM(ABOVE) </w:instrText>
            </w:r>
            <w:r>
              <w:rPr>
                <w:b/>
                <w:color w:val="0000FF"/>
                <w:lang w:eastAsia="zh-CN"/>
              </w:rPr>
              <w:fldChar w:fldCharType="separate"/>
            </w:r>
            <w:r>
              <w:rPr>
                <w:b/>
                <w:color w:val="0000FF"/>
                <w:lang w:eastAsia="zh-CN"/>
              </w:rPr>
              <w:t>65</w:t>
            </w:r>
            <w:r>
              <w:rPr>
                <w:b/>
                <w:color w:val="0000FF"/>
                <w:lang w:eastAsia="zh-CN"/>
              </w:rPr>
              <w:fldChar w:fldCharType="end"/>
            </w:r>
          </w:p>
        </w:tc>
      </w:tr>
      <w:tr>
        <w:tblPrEx>
          <w:tblLayout w:type="fixed"/>
          <w:tblCellMar>
            <w:top w:w="0" w:type="dxa"/>
            <w:left w:w="108" w:type="dxa"/>
            <w:bottom w:w="0" w:type="dxa"/>
            <w:right w:w="108" w:type="dxa"/>
          </w:tblCellMar>
        </w:tblPrEx>
        <w:trPr>
          <w:cantSplit/>
        </w:trPr>
        <w:tc>
          <w:tcPr>
            <w:tcW w:w="10456" w:type="dxa"/>
            <w:gridSpan w:val="3"/>
            <w:tcBorders>
              <w:top w:val="nil"/>
              <w:left w:val="nil"/>
              <w:bottom w:val="nil"/>
              <w:right w:val="nil"/>
            </w:tcBorders>
            <w:noWrap w:val="0"/>
            <w:vAlign w:val="top"/>
          </w:tcPr>
          <w:p>
            <w:pPr>
              <w:rPr>
                <w:sz w:val="18"/>
              </w:rPr>
            </w:pPr>
            <w:r>
              <w:rPr>
                <w:b/>
              </w:rPr>
              <w:t>RATING:</w:t>
            </w:r>
            <w:r>
              <w:rPr>
                <w:rFonts w:hint="eastAsia"/>
                <w:b/>
                <w:lang w:eastAsia="zh-CN"/>
              </w:rPr>
              <w:t xml:space="preserve">    </w:t>
            </w:r>
            <w:r>
              <w:rPr>
                <w:b/>
              </w:rPr>
              <w:t xml:space="preserve"> </w:t>
            </w:r>
            <w:r>
              <w:rPr>
                <w:rFonts w:hint="eastAsia"/>
                <w:b/>
                <w:color w:val="0000FF"/>
                <w:lang w:eastAsia="zh-CN"/>
              </w:rPr>
              <w:t xml:space="preserve">C - </w:t>
            </w:r>
            <w:r>
              <w:rPr>
                <w:b/>
                <w:color w:val="0000FF"/>
                <w:lang w:eastAsia="zh-CN"/>
              </w:rPr>
              <w:t>AVERAGE</w:t>
            </w:r>
          </w:p>
        </w:tc>
      </w:tr>
    </w:tbl>
    <w:p/>
    <w:p>
      <w:pPr>
        <w:pStyle w:val="14"/>
        <w:ind w:left="0" w:firstLine="0"/>
      </w:pPr>
      <w:r>
        <w:rPr>
          <w:b/>
        </w:rPr>
        <w:t>A</w:t>
      </w:r>
      <w:r>
        <w:rPr>
          <w:b/>
        </w:rPr>
        <w:tab/>
      </w:r>
      <w:r>
        <w:rPr>
          <w:b/>
        </w:rPr>
        <w:t>(86-100)</w:t>
      </w:r>
      <w:r>
        <w:rPr>
          <w:b/>
        </w:rPr>
        <w:tab/>
      </w:r>
      <w:r>
        <w:rPr>
          <w:b/>
        </w:rPr>
        <w:t>EXCELLENT</w:t>
      </w:r>
      <w:r>
        <w:rPr>
          <w:b/>
        </w:rPr>
        <w:tab/>
      </w:r>
      <w:r>
        <w:t xml:space="preserve">Appears to have a sound financial base with a strong </w:t>
      </w:r>
    </w:p>
    <w:p>
      <w:pPr>
        <w:tabs>
          <w:tab w:val="left" w:pos="3060"/>
          <w:tab w:val="left" w:pos="3600"/>
        </w:tabs>
        <w:ind w:left="900" w:hanging="900"/>
      </w:pPr>
      <w:r>
        <w:tab/>
      </w:r>
      <w:r>
        <w:tab/>
      </w:r>
      <w:r>
        <w:tab/>
      </w:r>
      <w:r>
        <w:t>capability to meet trading commitments; liquidity looks healthy</w:t>
      </w:r>
    </w:p>
    <w:p>
      <w:pPr>
        <w:tabs>
          <w:tab w:val="left" w:pos="900"/>
          <w:tab w:val="left" w:pos="1980"/>
          <w:tab w:val="left" w:pos="3060"/>
          <w:tab w:val="left" w:pos="3600"/>
        </w:tabs>
        <w:rPr>
          <w:sz w:val="12"/>
        </w:rPr>
      </w:pPr>
    </w:p>
    <w:p>
      <w:pPr>
        <w:tabs>
          <w:tab w:val="left" w:pos="900"/>
          <w:tab w:val="left" w:pos="1980"/>
          <w:tab w:val="left" w:pos="3060"/>
          <w:tab w:val="left" w:pos="3600"/>
        </w:tabs>
      </w:pPr>
      <w:r>
        <w:rPr>
          <w:b/>
        </w:rPr>
        <w:t>B</w:t>
      </w:r>
      <w:r>
        <w:rPr>
          <w:b/>
        </w:rPr>
        <w:tab/>
      </w:r>
      <w:r>
        <w:rPr>
          <w:b/>
        </w:rPr>
        <w:t>(66-85)</w:t>
      </w:r>
      <w:r>
        <w:rPr>
          <w:b/>
        </w:rPr>
        <w:tab/>
      </w:r>
      <w:r>
        <w:rPr>
          <w:b/>
          <w:sz w:val="22"/>
        </w:rPr>
        <w:t>GOOD</w:t>
      </w:r>
      <w:r>
        <w:rPr>
          <w:b/>
          <w:sz w:val="22"/>
        </w:rPr>
        <w:tab/>
      </w:r>
      <w:r>
        <w:rPr>
          <w:b/>
          <w:sz w:val="22"/>
        </w:rPr>
        <w:tab/>
      </w:r>
      <w:r>
        <w:t xml:space="preserve">Appears to have adequate resources and working capital </w:t>
      </w:r>
    </w:p>
    <w:p>
      <w:pPr>
        <w:pStyle w:val="17"/>
        <w:tabs>
          <w:tab w:val="left" w:pos="3060"/>
          <w:tab w:val="left" w:pos="3600"/>
          <w:tab w:val="clear" w:pos="4320"/>
          <w:tab w:val="clear" w:pos="8640"/>
        </w:tabs>
      </w:pPr>
      <w:r>
        <w:tab/>
      </w:r>
      <w:r>
        <w:tab/>
      </w:r>
      <w:r>
        <w:t>to meet normal commitments</w:t>
      </w:r>
    </w:p>
    <w:p>
      <w:pPr>
        <w:tabs>
          <w:tab w:val="left" w:pos="900"/>
          <w:tab w:val="left" w:pos="1980"/>
          <w:tab w:val="left" w:pos="3060"/>
          <w:tab w:val="left" w:pos="3600"/>
        </w:tabs>
        <w:rPr>
          <w:sz w:val="12"/>
        </w:rPr>
      </w:pPr>
    </w:p>
    <w:p>
      <w:pPr>
        <w:tabs>
          <w:tab w:val="left" w:pos="900"/>
          <w:tab w:val="left" w:pos="1980"/>
          <w:tab w:val="left" w:pos="3060"/>
        </w:tabs>
        <w:ind w:left="990" w:hanging="990"/>
      </w:pPr>
      <w:r>
        <w:rPr>
          <w:b/>
          <w:sz w:val="22"/>
        </w:rPr>
        <w:t>C</w:t>
      </w:r>
      <w:r>
        <w:rPr>
          <w:b/>
          <w:sz w:val="22"/>
        </w:rPr>
        <w:tab/>
      </w:r>
      <w:r>
        <w:rPr>
          <w:b/>
          <w:sz w:val="22"/>
        </w:rPr>
        <w:t>(51-65)</w:t>
      </w:r>
      <w:r>
        <w:rPr>
          <w:b/>
          <w:sz w:val="22"/>
        </w:rPr>
        <w:tab/>
      </w:r>
      <w:r>
        <w:rPr>
          <w:b/>
        </w:rPr>
        <w:t>AVERAGE</w:t>
      </w:r>
      <w:r>
        <w:rPr>
          <w:b/>
        </w:rPr>
        <w:tab/>
      </w:r>
      <w:r>
        <w:rPr>
          <w:b/>
        </w:rPr>
        <w:tab/>
      </w:r>
      <w:r>
        <w:t>Appears to have average ability to meet trading commitments</w:t>
      </w:r>
    </w:p>
    <w:p>
      <w:pPr>
        <w:tabs>
          <w:tab w:val="left" w:pos="900"/>
          <w:tab w:val="left" w:pos="1980"/>
          <w:tab w:val="left" w:pos="3060"/>
          <w:tab w:val="left" w:pos="3600"/>
        </w:tabs>
      </w:pPr>
    </w:p>
    <w:p>
      <w:pPr>
        <w:tabs>
          <w:tab w:val="left" w:pos="900"/>
          <w:tab w:val="left" w:pos="1980"/>
          <w:tab w:val="left" w:pos="3600"/>
        </w:tabs>
      </w:pPr>
      <w:r>
        <w:rPr>
          <w:b/>
        </w:rPr>
        <w:t>D</w:t>
      </w:r>
      <w:r>
        <w:rPr>
          <w:b/>
        </w:rPr>
        <w:tab/>
      </w:r>
      <w:r>
        <w:rPr>
          <w:b/>
        </w:rPr>
        <w:t>(36-50)</w:t>
      </w:r>
      <w:r>
        <w:rPr>
          <w:b/>
        </w:rPr>
        <w:tab/>
      </w:r>
      <w:r>
        <w:rPr>
          <w:b/>
        </w:rPr>
        <w:t>LIMITED</w:t>
      </w:r>
      <w:r>
        <w:rPr>
          <w:b/>
        </w:rPr>
        <w:tab/>
      </w:r>
      <w:r>
        <w:t xml:space="preserve">Appears to have limited ability to meet commitments and </w:t>
      </w:r>
    </w:p>
    <w:p>
      <w:pPr>
        <w:pStyle w:val="17"/>
        <w:tabs>
          <w:tab w:val="left" w:pos="3600"/>
          <w:tab w:val="clear" w:pos="4320"/>
          <w:tab w:val="clear" w:pos="8640"/>
        </w:tabs>
      </w:pPr>
      <w:r>
        <w:tab/>
      </w:r>
      <w:r>
        <w:t>caution needs to be exercised</w:t>
      </w:r>
    </w:p>
    <w:p>
      <w:pPr>
        <w:tabs>
          <w:tab w:val="left" w:pos="900"/>
          <w:tab w:val="left" w:pos="1980"/>
          <w:tab w:val="left" w:pos="3060"/>
          <w:tab w:val="left" w:pos="3600"/>
        </w:tabs>
        <w:rPr>
          <w:sz w:val="10"/>
        </w:rPr>
      </w:pPr>
    </w:p>
    <w:p>
      <w:pPr>
        <w:tabs>
          <w:tab w:val="left" w:pos="900"/>
          <w:tab w:val="left" w:pos="1980"/>
          <w:tab w:val="left" w:pos="3060"/>
          <w:tab w:val="left" w:pos="3600"/>
        </w:tabs>
      </w:pPr>
      <w:r>
        <w:rPr>
          <w:b/>
        </w:rPr>
        <w:t>E</w:t>
      </w:r>
      <w:r>
        <w:rPr>
          <w:b/>
        </w:rPr>
        <w:tab/>
      </w:r>
      <w:r>
        <w:rPr>
          <w:b/>
        </w:rPr>
        <w:t xml:space="preserve">(Below 35) </w:t>
      </w:r>
      <w:r>
        <w:rPr>
          <w:b/>
        </w:rPr>
        <w:tab/>
      </w:r>
      <w:r>
        <w:rPr>
          <w:b/>
        </w:rPr>
        <w:t>POOR</w:t>
      </w:r>
      <w:r>
        <w:rPr>
          <w:b/>
        </w:rPr>
        <w:tab/>
      </w:r>
      <w:r>
        <w:rPr>
          <w:b/>
        </w:rPr>
        <w:tab/>
      </w:r>
      <w:r>
        <w:t>Extreme caution needs to be exercised when dealing with this company</w:t>
      </w:r>
    </w:p>
    <w:p>
      <w:pPr>
        <w:tabs>
          <w:tab w:val="left" w:pos="900"/>
          <w:tab w:val="left" w:pos="1980"/>
          <w:tab w:val="left" w:pos="3060"/>
          <w:tab w:val="left" w:pos="3600"/>
        </w:tabs>
        <w:rPr>
          <w:b/>
          <w:sz w:val="12"/>
        </w:rPr>
      </w:pPr>
    </w:p>
    <w:p>
      <w:pPr>
        <w:tabs>
          <w:tab w:val="left" w:pos="900"/>
          <w:tab w:val="left" w:pos="1980"/>
          <w:tab w:val="left" w:pos="3060"/>
        </w:tabs>
        <w:ind w:left="900" w:hanging="900"/>
      </w:pPr>
      <w:r>
        <w:rPr>
          <w:b/>
        </w:rPr>
        <w:t>NR</w:t>
      </w:r>
      <w:r>
        <w:rPr>
          <w:b/>
        </w:rPr>
        <w:tab/>
      </w:r>
      <w:r>
        <w:rPr>
          <w:b/>
        </w:rPr>
        <w:t>Not Rated</w:t>
      </w:r>
      <w:r>
        <w:rPr>
          <w:b/>
        </w:rPr>
        <w:tab/>
      </w:r>
      <w:r>
        <w:rPr>
          <w:b/>
        </w:rPr>
        <w:tab/>
      </w:r>
      <w:r>
        <w:rPr>
          <w:b/>
        </w:rPr>
        <w:tab/>
      </w:r>
      <w:r>
        <w:t>Not rated due to lack of information</w:t>
      </w:r>
    </w:p>
    <w:p>
      <w:pPr>
        <w:tabs>
          <w:tab w:val="left" w:pos="900"/>
          <w:tab w:val="left" w:pos="1980"/>
          <w:tab w:val="left" w:pos="3060"/>
          <w:tab w:val="left" w:pos="3600"/>
        </w:tabs>
        <w:rPr>
          <w:rFonts w:hint="eastAsia"/>
          <w:lang w:eastAsia="zh-CN"/>
        </w:rPr>
      </w:pPr>
      <w:r>
        <w:tab/>
      </w:r>
      <w:r>
        <w:tab/>
      </w:r>
      <w:r>
        <w:tab/>
      </w:r>
      <w:r>
        <w:tab/>
      </w:r>
      <w:r>
        <w:t>- see 'RATING &amp; Comment' above</w:t>
      </w:r>
    </w:p>
    <w:p>
      <w:pPr>
        <w:jc w:val="center"/>
        <w:rPr>
          <w:b/>
          <w:sz w:val="36"/>
        </w:rPr>
      </w:pPr>
      <w:r>
        <w:rPr>
          <w:lang/>
        </w:rPr>
        <mc:AlternateContent>
          <mc:Choice Requires="wps">
            <w:drawing>
              <wp:anchor distT="0" distB="0" distL="114300" distR="114300" simplePos="0" relativeHeight="251658240" behindDoc="0" locked="0" layoutInCell="0" allowOverlap="1">
                <wp:simplePos x="0" y="0"/>
                <wp:positionH relativeFrom="column">
                  <wp:posOffset>-22860</wp:posOffset>
                </wp:positionH>
                <wp:positionV relativeFrom="paragraph">
                  <wp:posOffset>55245</wp:posOffset>
                </wp:positionV>
                <wp:extent cx="6583680" cy="697865"/>
                <wp:effectExtent l="0" t="0" r="0" b="3175"/>
                <wp:wrapNone/>
                <wp:docPr id="1" name="矩形 12"/>
                <wp:cNvGraphicFramePr/>
                <a:graphic xmlns:a="http://schemas.openxmlformats.org/drawingml/2006/main">
                  <a:graphicData uri="http://schemas.microsoft.com/office/word/2010/wordprocessingShape">
                    <wps:wsp>
                      <wps:cNvSpPr/>
                      <wps:spPr>
                        <a:xfrm>
                          <a:off x="0" y="0"/>
                          <a:ext cx="6583680" cy="697865"/>
                        </a:xfrm>
                        <a:prstGeom prst="rect">
                          <a:avLst/>
                        </a:prstGeom>
                        <a:solidFill>
                          <a:srgbClr val="FFFFFF"/>
                        </a:solidFill>
                        <a:ln w="0">
                          <a:noFill/>
                        </a:ln>
                      </wps:spPr>
                      <wps:txbx>
                        <w:txbxContent>
                          <w:p>
                            <w:pPr>
                              <w:jc w:val="both"/>
                            </w:pPr>
                            <w:r>
                              <w:rPr>
                                <w:sz w:val="16"/>
                                <w:szCs w:val="16"/>
                              </w:rPr>
                              <w:t>This report is made available to the enquirer on the absolute understanding the information contained herein will be used solely for the purpose of granting commercial credit and will not under any circumstances be communicated to anyone outside the enquirer’s employ. In accepting a report, the enquirer agrees DMS Group Pty. Ltd. and its suppliers (including those who provide third party information included in this report) will not be responsible for any loss or damage of any description howsoever arising. The enquirer also accepts unreservedly that data provided is obtained from 3rd parties, may not all be totally current, may be flawed or incomplete, and that it is not possible to independently verify the veracity of all such data, especially any Financial data. Without restricting the generality of the foregoing the information given is obtained from sources</w:t>
                            </w:r>
                            <w:r>
                              <w:rPr>
                                <w:b/>
                                <w:sz w:val="16"/>
                                <w:szCs w:val="16"/>
                              </w:rPr>
                              <w:t xml:space="preserve"> </w:t>
                            </w:r>
                            <w:r>
                              <w:rPr>
                                <w:sz w:val="16"/>
                                <w:szCs w:val="16"/>
                              </w:rPr>
                              <w:t>believed to be reliable.</w:t>
                            </w:r>
                            <w:r>
                              <w:rPr>
                                <w:sz w:val="16"/>
                                <w:szCs w:val="16"/>
                                <w:vertAlign w:val="superscript"/>
                              </w:rPr>
                              <w:t xml:space="preserve"> ©</w:t>
                            </w:r>
                            <w:r>
                              <w:rPr>
                                <w:sz w:val="16"/>
                                <w:szCs w:val="16"/>
                              </w:rPr>
                              <w:t xml:space="preserve"> DMS Group 2014</w:t>
                            </w:r>
                          </w:p>
                          <w:p/>
                        </w:txbxContent>
                      </wps:txbx>
                      <wps:bodyPr wrap="square" lIns="0" tIns="0" rIns="0" bIns="0" upright="1"/>
                    </wps:wsp>
                  </a:graphicData>
                </a:graphic>
              </wp:anchor>
            </w:drawing>
          </mc:Choice>
          <mc:Fallback>
            <w:pict>
              <v:rect id="矩形 12" o:spid="_x0000_s1026" o:spt="1" style="position:absolute;left:0pt;margin-left:-1.8pt;margin-top:4.35pt;height:54.95pt;width:518.4pt;z-index:251658240;mso-width-relative:page;mso-height-relative:page;" fillcolor="#FFFFFF" filled="t" stroked="f" coordsize="21600,21600" o:allowincell="f" o:gfxdata="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EFbACXYAAAACQEAAA8AAAAAAAAAAQAgAAAAIgAAAGRycy9kb3ducmV2LnhtbFBLAQIUABQA&#10;AAAIAIdO4kBcvPzGtwEAAFUDAAAOAAAAAAAAAAEAIAAAACcBAABkcnMvZTJvRG9jLnhtbFBLBQYA&#10;AAAABgAGAFkBAABQBQAAAAA=&#10;">
                <v:fill on="t" focussize="0,0"/>
                <v:stroke on="f" weight="0pt"/>
                <v:imagedata o:title=""/>
                <o:lock v:ext="edit" aspectratio="f"/>
                <v:textbox inset="0mm,0mm,0mm,0mm">
                  <w:txbxContent>
                    <w:p>
                      <w:pPr>
                        <w:jc w:val="both"/>
                      </w:pPr>
                      <w:r>
                        <w:rPr>
                          <w:sz w:val="16"/>
                          <w:szCs w:val="16"/>
                        </w:rPr>
                        <w:t>This report is made available to the enquirer on the absolute understanding the information contained herein will be used solely for the purpose of granting commercial credit and will not under any circumstances be communicated to anyone outside the enquirer’s employ. In accepting a report, the enquirer agrees DMS Group Pty. Ltd. and its suppliers (including those who provide third party information included in this report) will not be responsible for any loss or damage of any description howsoever arising. The enquirer also accepts unreservedly that data provided is obtained from 3rd parties, may not all be totally current, may be flawed or incomplete, and that it is not possible to independently verify the veracity of all such data, especially any Financial data. Without restricting the generality of the foregoing the information given is obtained from sources</w:t>
                      </w:r>
                      <w:r>
                        <w:rPr>
                          <w:b/>
                          <w:sz w:val="16"/>
                          <w:szCs w:val="16"/>
                        </w:rPr>
                        <w:t xml:space="preserve"> </w:t>
                      </w:r>
                      <w:r>
                        <w:rPr>
                          <w:sz w:val="16"/>
                          <w:szCs w:val="16"/>
                        </w:rPr>
                        <w:t>believed to be reliable.</w:t>
                      </w:r>
                      <w:r>
                        <w:rPr>
                          <w:sz w:val="16"/>
                          <w:szCs w:val="16"/>
                          <w:vertAlign w:val="superscript"/>
                        </w:rPr>
                        <w:t xml:space="preserve"> ©</w:t>
                      </w:r>
                      <w:r>
                        <w:rPr>
                          <w:sz w:val="16"/>
                          <w:szCs w:val="16"/>
                        </w:rPr>
                        <w:t xml:space="preserve"> DMS Group 2014</w:t>
                      </w:r>
                    </w:p>
                    <w:p/>
                  </w:txbxContent>
                </v:textbox>
              </v:rect>
            </w:pict>
          </mc:Fallback>
        </mc:AlternateContent>
      </w:r>
    </w:p>
    <w:p>
      <w:pPr>
        <w:jc w:val="center"/>
        <w:rPr>
          <w:b/>
          <w:sz w:val="36"/>
        </w:rPr>
      </w:pPr>
    </w:p>
    <w:p>
      <w:pPr>
        <w:rPr>
          <w:rFonts w:hint="eastAsia"/>
          <w:b/>
          <w:lang w:eastAsia="zh-CN"/>
        </w:rPr>
      </w:pPr>
    </w:p>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1907" w:h="16840"/>
      <w:pgMar w:top="1820" w:right="709" w:bottom="1843" w:left="902" w:header="0" w:footer="522" w:gutter="0"/>
      <w:paperSrc w:first="15" w:other="15"/>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1"/>
      </w:rPr>
    </w:pPr>
    <w:r>
      <w:rPr>
        <w:rStyle w:val="21"/>
      </w:rPr>
      <w:fldChar w:fldCharType="begin"/>
    </w:r>
    <w:r>
      <w:rPr>
        <w:rStyle w:val="21"/>
      </w:rPr>
      <w:instrText xml:space="preserve">PAGE  </w:instrText>
    </w:r>
    <w:r>
      <w:rPr>
        <w:rStyle w:val="21"/>
      </w:rPr>
      <w:fldChar w:fldCharType="separate"/>
    </w:r>
    <w:r>
      <w:rPr>
        <w:rStyle w:val="21"/>
        <w:lang/>
      </w:rPr>
      <w:t>1</w:t>
    </w:r>
    <w:r>
      <w:rPr>
        <w:rStyle w:val="21"/>
      </w:rPr>
      <w:fldChar w:fldCharType="end"/>
    </w:r>
  </w:p>
  <w:p>
    <w:pPr>
      <w:pBdr>
        <w:top w:val="single" w:color="0000FF" w:sz="4" w:space="1"/>
      </w:pBdr>
      <w:tabs>
        <w:tab w:val="left" w:pos="6379"/>
      </w:tabs>
      <w:ind w:right="360"/>
      <w:rPr>
        <w:rFonts w:ascii="Arial" w:hAnsi="Arial"/>
        <w:b/>
        <w:sz w:val="16"/>
      </w:rPr>
    </w:pPr>
    <w:ins w:id="0" w:author="Michael Cybulski" w:date="2009-02-19T15:12:00Z">
      <w:r>
        <w:rPr>
          <w:rFonts w:ascii="Arial" w:hAnsi="Arial"/>
          <w:b/>
          <w:sz w:val="16"/>
        </w:rPr>
        <w:t>Credit Reporting, Final Letters &amp; Debt Recovery, Locations, Credit Insurance, Credit Management Consultancy</w:t>
      </w:r>
    </w:ins>
    <w:r>
      <w:rPr>
        <w:rFonts w:ascii="Arial" w:hAnsi="Arial"/>
        <w:b/>
        <w:sz w:val="16"/>
      </w:rPr>
      <w:tab/>
    </w:r>
    <w:r>
      <w:rPr>
        <w:rFonts w:ascii="Arial" w:hAnsi="Arial"/>
        <w:b/>
        <w:sz w:val="16"/>
      </w:rPr>
      <w:tab/>
    </w:r>
  </w:p>
  <w:p>
    <w:pPr>
      <w:pBdr>
        <w:top w:val="single" w:color="0000FF" w:sz="4" w:space="1"/>
      </w:pBdr>
      <w:tabs>
        <w:tab w:val="left" w:pos="6379"/>
      </w:tabs>
      <w:rPr>
        <w:rFonts w:ascii="Arial" w:hAnsi="Arial"/>
        <w:sz w:val="16"/>
      </w:rPr>
    </w:pPr>
    <w:r>
      <w:rPr>
        <w:lang/>
      </w:rPr>
      <w:drawing>
        <wp:anchor distT="0" distB="0" distL="114300" distR="114300" simplePos="0" relativeHeight="251667456" behindDoc="0" locked="0" layoutInCell="1" allowOverlap="1">
          <wp:simplePos x="0" y="0"/>
          <wp:positionH relativeFrom="column">
            <wp:posOffset>5422265</wp:posOffset>
          </wp:positionH>
          <wp:positionV relativeFrom="paragraph">
            <wp:posOffset>86995</wp:posOffset>
          </wp:positionV>
          <wp:extent cx="669925" cy="361315"/>
          <wp:effectExtent l="0" t="0" r="635" b="4445"/>
          <wp:wrapNone/>
          <wp:docPr id="26" name="图片 30" descr="aa WWRN - Membership - logo watermark - 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descr="aa WWRN - Membership - logo watermark - official"/>
                  <pic:cNvPicPr>
                    <a:picLocks noChangeAspect="1"/>
                  </pic:cNvPicPr>
                </pic:nvPicPr>
                <pic:blipFill>
                  <a:blip r:embed="rId1"/>
                  <a:stretch>
                    <a:fillRect/>
                  </a:stretch>
                </pic:blipFill>
                <pic:spPr>
                  <a:xfrm>
                    <a:off x="0" y="0"/>
                    <a:ext cx="669925" cy="361315"/>
                  </a:xfrm>
                  <a:prstGeom prst="rect">
                    <a:avLst/>
                  </a:prstGeom>
                  <a:noFill/>
                  <a:ln w="9525">
                    <a:noFill/>
                  </a:ln>
                </pic:spPr>
              </pic:pic>
            </a:graphicData>
          </a:graphic>
        </wp:anchor>
      </w:drawing>
    </w:r>
    <w:r>
      <w:rPr>
        <w:rFonts w:ascii="Arial" w:hAnsi="Arial"/>
        <w:sz w:val="16"/>
      </w:rPr>
      <w:t>Head Office:    Suite 7, 37-43 Alexander Street  CROWS NEST SYDNEY  NSW  2065</w:t>
    </w:r>
    <w:r>
      <w:rPr>
        <w:rFonts w:ascii="Arial" w:hAnsi="Arial"/>
        <w:sz w:val="16"/>
      </w:rPr>
      <w:tab/>
    </w:r>
  </w:p>
  <w:p>
    <w:pPr>
      <w:pStyle w:val="16"/>
      <w:pBdr>
        <w:top w:val="single" w:color="0000FF" w:sz="4" w:space="1"/>
      </w:pBdr>
      <w:tabs>
        <w:tab w:val="left" w:pos="6379"/>
        <w:tab w:val="center" w:pos="6521"/>
      </w:tabs>
      <w:rPr>
        <w:rFonts w:ascii="Arial" w:hAnsi="Arial"/>
        <w:sz w:val="16"/>
      </w:rPr>
    </w:pPr>
    <w:r>
      <w:rPr>
        <w:rFonts w:ascii="Arial" w:hAnsi="Arial"/>
        <w:sz w:val="16"/>
      </w:rPr>
      <w:t>P O Box 1547, CROWS NEST,   SYDNEY    NSW    1585    AUSTRALIA</w:t>
    </w:r>
    <w:r>
      <w:rPr>
        <w:rFonts w:ascii="Arial" w:hAnsi="Arial"/>
        <w:sz w:val="16"/>
      </w:rPr>
      <w:tab/>
    </w:r>
  </w:p>
  <w:p>
    <w:pPr>
      <w:pStyle w:val="16"/>
      <w:pBdr>
        <w:top w:val="single" w:color="0000FF" w:sz="4" w:space="1"/>
      </w:pBdr>
      <w:tabs>
        <w:tab w:val="left" w:pos="6379"/>
        <w:tab w:val="center" w:pos="6521"/>
      </w:tabs>
      <w:rPr>
        <w:rFonts w:ascii="Arial" w:hAnsi="Arial"/>
        <w:sz w:val="16"/>
      </w:rPr>
    </w:pPr>
    <w:r>
      <w:rPr>
        <w:rFonts w:ascii="Arial" w:hAnsi="Arial"/>
        <w:sz w:val="16"/>
      </w:rPr>
      <w:t>Phone: +61 2 9438 4133               Fax: +61 2 9438 4033</w:t>
    </w:r>
    <w:r>
      <w:rPr>
        <w:rFonts w:ascii="Arial" w:hAnsi="Arial"/>
        <w:sz w:val="16"/>
      </w:rPr>
      <w:tab/>
    </w:r>
    <w:r>
      <w:rPr>
        <w:rFonts w:ascii="Arial" w:hAnsi="Arial"/>
        <w:sz w:val="16"/>
      </w:rPr>
      <w:tab/>
    </w:r>
    <w:r>
      <w:rPr>
        <w:rFonts w:ascii="Arial" w:hAnsi="Arial"/>
        <w:sz w:val="16"/>
      </w:rPr>
      <w:t xml:space="preserve"> </w:t>
    </w:r>
  </w:p>
  <w:p>
    <w:pPr>
      <w:pStyle w:val="16"/>
      <w:pBdr>
        <w:bottom w:val="single" w:color="0000FF" w:sz="4" w:space="1"/>
      </w:pBdr>
      <w:tabs>
        <w:tab w:val="left" w:pos="10065"/>
        <w:tab w:val="right" w:pos="10348"/>
        <w:tab w:val="clear" w:pos="4320"/>
        <w:tab w:val="clear" w:pos="8640"/>
      </w:tabs>
      <w:rPr>
        <w:rFonts w:ascii="Arial" w:hAnsi="Arial"/>
        <w:sz w:val="16"/>
      </w:rPr>
    </w:pPr>
    <w:r>
      <w:rPr>
        <w:rFonts w:ascii="Arial" w:hAnsi="Arial"/>
        <w:sz w:val="16"/>
      </w:rPr>
      <w:t xml:space="preserve">Website: </w:t>
    </w:r>
    <w:r>
      <w:rPr>
        <w:rFonts w:ascii="Arial" w:hAnsi="Arial"/>
        <w:sz w:val="16"/>
      </w:rPr>
      <w:fldChar w:fldCharType="begin"/>
    </w:r>
    <w:r>
      <w:rPr>
        <w:rFonts w:ascii="Arial" w:hAnsi="Arial"/>
        <w:sz w:val="16"/>
      </w:rPr>
      <w:instrText xml:space="preserve"> HYPERLINK http://www.debtmanagement.com.au </w:instrText>
    </w:r>
    <w:r>
      <w:rPr>
        <w:rFonts w:ascii="Arial" w:hAnsi="Arial"/>
        <w:sz w:val="16"/>
      </w:rPr>
      <w:fldChar w:fldCharType="separate"/>
    </w:r>
    <w:r>
      <w:rPr>
        <w:rFonts w:ascii="Arial" w:hAnsi="Arial"/>
        <w:sz w:val="16"/>
      </w:rPr>
      <w:t>ww</w:t>
    </w:r>
    <w:bookmarkStart w:id="24" w:name="_Hlt478983155"/>
    <w:r>
      <w:rPr>
        <w:rFonts w:ascii="Arial" w:hAnsi="Arial"/>
        <w:sz w:val="16"/>
      </w:rPr>
      <w:t>w</w:t>
    </w:r>
    <w:bookmarkEnd w:id="24"/>
    <w:r>
      <w:rPr>
        <w:rFonts w:ascii="Arial" w:hAnsi="Arial"/>
        <w:sz w:val="16"/>
      </w:rPr>
      <w:t>.d</w:t>
    </w:r>
    <w:r>
      <w:rPr>
        <w:rFonts w:ascii="Arial" w:hAnsi="Arial"/>
        <w:sz w:val="16"/>
      </w:rPr>
      <w:fldChar w:fldCharType="end"/>
    </w:r>
    <w:r>
      <w:rPr>
        <w:rFonts w:ascii="Arial" w:hAnsi="Arial"/>
        <w:sz w:val="16"/>
      </w:rPr>
      <w:t>msgroup.net       Email:    reports@dmsgroup.net</w:t>
    </w:r>
    <w:r>
      <w:rPr>
        <w:rFonts w:ascii="Arial" w:hAnsi="Arial"/>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olor w:val="000000"/>
        <w:sz w:val="22"/>
      </w:rPr>
    </w:pPr>
  </w:p>
  <w:p>
    <w:pPr>
      <w:rPr>
        <w:rFonts w:ascii="Arial" w:hAnsi="Arial"/>
        <w:b/>
        <w:color w:val="000000"/>
        <w:sz w:val="22"/>
      </w:rPr>
    </w:pPr>
  </w:p>
  <w:p>
    <w:pPr>
      <w:rPr>
        <w:rFonts w:ascii="Arial" w:hAnsi="Arial"/>
        <w:b/>
        <w:color w:val="000000"/>
        <w:sz w:val="22"/>
      </w:rPr>
    </w:pPr>
    <w:r>
      <w:rPr>
        <w:rFonts w:ascii="Arial" w:hAnsi="Arial"/>
        <w:b/>
        <w:color w:val="000000"/>
        <w:sz w:val="22"/>
      </w:rPr>
      <w:t>Thank you for your Order; the detailed Report follows.</w:t>
    </w:r>
  </w:p>
  <w:p>
    <w:pPr>
      <w:tabs>
        <w:tab w:val="left" w:pos="6379"/>
      </w:tabs>
      <w:rPr>
        <w:rFonts w:ascii="Arial" w:hAnsi="Arial"/>
        <w:color w:val="000000"/>
        <w:sz w:val="22"/>
      </w:rPr>
    </w:pPr>
  </w:p>
  <w:p>
    <w:pPr>
      <w:tabs>
        <w:tab w:val="left" w:pos="6379"/>
      </w:tabs>
      <w:rPr>
        <w:rFonts w:ascii="Arial" w:hAnsi="Arial"/>
        <w:b/>
        <w:sz w:val="16"/>
      </w:rPr>
    </w:pPr>
  </w:p>
  <w:p>
    <w:pPr>
      <w:pBdr>
        <w:top w:val="single" w:color="0000FF" w:sz="4" w:space="1"/>
      </w:pBdr>
      <w:tabs>
        <w:tab w:val="left" w:pos="6379"/>
      </w:tabs>
      <w:rPr>
        <w:rFonts w:ascii="Arial" w:hAnsi="Arial"/>
        <w:sz w:val="16"/>
      </w:rPr>
    </w:pPr>
    <w:r>
      <w:rPr>
        <w:rFonts w:ascii="Arial" w:hAnsi="Arial"/>
        <w:b/>
        <w:sz w:val="16"/>
      </w:rPr>
      <w:t>Credit Reporting, Debt Recovery, Credit Insurance, Credit Management Consultancy</w:t>
    </w:r>
    <w:r>
      <w:rPr>
        <w:rFonts w:ascii="Arial" w:hAnsi="Arial"/>
        <w:b/>
        <w:sz w:val="16"/>
      </w:rPr>
      <w:tab/>
    </w:r>
    <w:r>
      <w:rPr>
        <w:rFonts w:ascii="Arial" w:hAnsi="Arial"/>
        <w:b/>
        <w:sz w:val="16"/>
      </w:rPr>
      <w:tab/>
    </w:r>
    <w:r>
      <w:rPr>
        <w:rFonts w:ascii="Arial" w:hAnsi="Arial"/>
        <w:sz w:val="16"/>
      </w:rPr>
      <w:t xml:space="preserve"> </w:t>
    </w:r>
  </w:p>
  <w:p>
    <w:pPr>
      <w:tabs>
        <w:tab w:val="left" w:pos="6379"/>
      </w:tabs>
      <w:rPr>
        <w:rFonts w:ascii="Arial" w:hAnsi="Arial"/>
        <w:sz w:val="16"/>
      </w:rPr>
    </w:pPr>
    <w:r>
      <w:rPr>
        <w:rFonts w:ascii="Arial" w:hAnsi="Arial"/>
        <w:sz w:val="16"/>
      </w:rPr>
      <w:t>Head Office:    Suite 7, 37-43 Alexander Street  CROWS NEST SYDNEY  NSW  2065</w:t>
    </w:r>
    <w:r>
      <w:rPr>
        <w:rFonts w:ascii="Arial" w:hAnsi="Arial"/>
        <w:sz w:val="16"/>
      </w:rPr>
      <w:tab/>
    </w:r>
  </w:p>
  <w:p>
    <w:pPr>
      <w:pStyle w:val="16"/>
      <w:tabs>
        <w:tab w:val="left" w:pos="6379"/>
        <w:tab w:val="center" w:pos="6521"/>
      </w:tabs>
      <w:rPr>
        <w:rFonts w:ascii="Arial" w:hAnsi="Arial"/>
        <w:sz w:val="16"/>
      </w:rPr>
    </w:pPr>
    <w:r>
      <w:rPr>
        <w:rFonts w:ascii="Arial" w:hAnsi="Arial"/>
        <w:sz w:val="16"/>
      </w:rPr>
      <w:t>P O Box 1547, CROWS NEST,   SYDNEY    NSW    1585    AUSTRALIA</w:t>
    </w:r>
    <w:r>
      <w:rPr>
        <w:rFonts w:ascii="Arial" w:hAnsi="Arial"/>
        <w:sz w:val="16"/>
      </w:rPr>
      <w:tab/>
    </w:r>
  </w:p>
  <w:p>
    <w:pPr>
      <w:pStyle w:val="16"/>
      <w:tabs>
        <w:tab w:val="left" w:pos="6379"/>
        <w:tab w:val="center" w:pos="6521"/>
      </w:tabs>
      <w:rPr>
        <w:rFonts w:ascii="Arial" w:hAnsi="Arial"/>
        <w:sz w:val="16"/>
      </w:rPr>
    </w:pPr>
    <w:r>
      <w:rPr>
        <w:rFonts w:ascii="Arial" w:hAnsi="Arial"/>
        <w:sz w:val="16"/>
      </w:rPr>
      <w:t>Phone: +61 2 9438 4133               Fax: +61 2 9438 4033</w:t>
    </w:r>
    <w:r>
      <w:rPr>
        <w:rFonts w:ascii="Arial" w:hAnsi="Arial"/>
        <w:sz w:val="16"/>
      </w:rPr>
      <w:tab/>
    </w:r>
    <w:r>
      <w:rPr>
        <w:rFonts w:ascii="Arial" w:hAnsi="Arial"/>
        <w:sz w:val="16"/>
      </w:rPr>
      <w:tab/>
    </w:r>
    <w:r>
      <w:rPr>
        <w:rFonts w:ascii="Arial" w:hAnsi="Arial"/>
        <w:sz w:val="16"/>
      </w:rPr>
      <w:t xml:space="preserve"> </w:t>
    </w:r>
  </w:p>
  <w:p>
    <w:pPr>
      <w:pStyle w:val="16"/>
      <w:pBdr>
        <w:bottom w:val="single" w:color="0000FF" w:sz="4" w:space="1"/>
      </w:pBdr>
      <w:tabs>
        <w:tab w:val="left" w:pos="10065"/>
        <w:tab w:val="right" w:pos="10348"/>
        <w:tab w:val="clear" w:pos="4320"/>
        <w:tab w:val="clear" w:pos="8640"/>
      </w:tabs>
    </w:pPr>
    <w:r>
      <w:rPr>
        <w:rFonts w:ascii="Arial" w:hAnsi="Arial"/>
        <w:sz w:val="16"/>
      </w:rPr>
      <w:t>Website: www.dmsgroup.net       Email: reports@dmsgroup.net</w:t>
    </w:r>
    <w:r>
      <w:rPr>
        <w:rFonts w:ascii="Arial" w:hAnsi="Arial"/>
        <w:sz w:val="16"/>
      </w:rPr>
      <w:tab/>
    </w:r>
    <w:r>
      <w:rPr>
        <w:rStyle w:val="21"/>
      </w:rPr>
      <w:fldChar w:fldCharType="begin"/>
    </w:r>
    <w:r>
      <w:rPr>
        <w:rStyle w:val="21"/>
      </w:rPr>
      <w:instrText xml:space="preserve">PAGE </w:instrText>
    </w:r>
    <w:r>
      <w:rPr>
        <w:rStyle w:val="21"/>
      </w:rPr>
      <w:fldChar w:fldCharType="separate"/>
    </w:r>
    <w:r>
      <w:rPr>
        <w:rStyle w:val="21"/>
        <w:lang/>
      </w:rPr>
      <w:t>1</w:t>
    </w:r>
    <w:r>
      <w:rPr>
        <w:rStyle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lear" w:pos="4320"/>
      </w:tabs>
    </w:pPr>
    <w:r>
      <w:rPr>
        <w:lang/>
      </w:rPr>
      <w:drawing>
        <wp:anchor distT="0" distB="0" distL="114300" distR="114300" simplePos="0" relativeHeight="251666432" behindDoc="1" locked="0" layoutInCell="0" allowOverlap="1">
          <wp:simplePos x="0" y="0"/>
          <wp:positionH relativeFrom="column">
            <wp:posOffset>-24130</wp:posOffset>
          </wp:positionH>
          <wp:positionV relativeFrom="paragraph">
            <wp:posOffset>3383280</wp:posOffset>
          </wp:positionV>
          <wp:extent cx="6532880" cy="3399155"/>
          <wp:effectExtent l="0" t="0" r="5080" b="14605"/>
          <wp:wrapNone/>
          <wp:docPr id="25" name="WordPictureWatermark3" descr="WWRN - Branding - ellipse watermark (b&amp;w) (light)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PictureWatermark3" descr="WWRN - Branding - ellipse watermark (b&amp;w) (light) copy"/>
                  <pic:cNvPicPr>
                    <a:picLocks noChangeAspect="1"/>
                  </pic:cNvPicPr>
                </pic:nvPicPr>
                <pic:blipFill>
                  <a:blip r:embed="rId1"/>
                  <a:stretch>
                    <a:fillRect/>
                  </a:stretch>
                </pic:blipFill>
                <pic:spPr>
                  <a:xfrm>
                    <a:off x="0" y="0"/>
                    <a:ext cx="6532880" cy="3399155"/>
                  </a:xfrm>
                  <a:prstGeom prst="rect">
                    <a:avLst/>
                  </a:prstGeom>
                  <a:noFill/>
                  <a:ln w="9525">
                    <a:noFill/>
                  </a:ln>
                </pic:spPr>
              </pic:pic>
            </a:graphicData>
          </a:graphic>
        </wp:anchor>
      </w:drawing>
    </w:r>
    <w:r>
      <w:rPr>
        <w:lang/>
      </w:rPr>
      <mc:AlternateContent>
        <mc:Choice Requires="wps">
          <w:drawing>
            <wp:anchor distT="0" distB="0" distL="114300" distR="114300" simplePos="0" relativeHeight="251658240" behindDoc="0" locked="0" layoutInCell="0" allowOverlap="1">
              <wp:simplePos x="0" y="0"/>
              <wp:positionH relativeFrom="column">
                <wp:posOffset>-572770</wp:posOffset>
              </wp:positionH>
              <wp:positionV relativeFrom="paragraph">
                <wp:posOffset>0</wp:posOffset>
              </wp:positionV>
              <wp:extent cx="8290560" cy="822960"/>
              <wp:effectExtent l="0" t="0" r="0" b="0"/>
              <wp:wrapNone/>
              <wp:docPr id="5" name="文本框 1"/>
              <wp:cNvGraphicFramePr/>
              <a:graphic xmlns:a="http://schemas.openxmlformats.org/drawingml/2006/main">
                <a:graphicData uri="http://schemas.microsoft.com/office/word/2010/wordprocessingShape">
                  <wps:wsp>
                    <wps:cNvSpPr txBox="1"/>
                    <wps:spPr>
                      <a:xfrm>
                        <a:off x="0" y="0"/>
                        <a:ext cx="8290560" cy="822960"/>
                      </a:xfrm>
                      <a:prstGeom prst="rect">
                        <a:avLst/>
                      </a:prstGeom>
                      <a:solidFill>
                        <a:srgbClr val="0000FF"/>
                      </a:solidFill>
                      <a:ln w="19050">
                        <a:noFill/>
                      </a:ln>
                    </wps:spPr>
                    <wps:txbx>
                      <w:txbxContent>
                        <w:p>
                          <w:pPr>
                            <w:ind w:left="2018" w:firstLine="862"/>
                            <w:rPr>
                              <w:rFonts w:ascii="Arial" w:hAnsi="Arial"/>
                              <w:b/>
                              <w:color w:val="000000"/>
                              <w:sz w:val="44"/>
                            </w:rPr>
                          </w:pPr>
                          <w:r>
                            <w:rPr>
                              <w:rFonts w:ascii="Arial" w:hAnsi="Arial"/>
                              <w:b/>
                              <w:color w:val="FFFFFF"/>
                              <w:sz w:val="16"/>
                            </w:rPr>
                            <w:t xml:space="preserve">       </w:t>
                          </w:r>
                          <w:r>
                            <w:rPr>
                              <w:rFonts w:ascii="Arial" w:hAnsi="Arial"/>
                              <w:b/>
                              <w:color w:val="FFFFFF"/>
                              <w:sz w:val="110"/>
                              <w14:shadow w14:blurRad="50800" w14:dist="38100" w14:dir="2700000" w14:sx="100000" w14:sy="100000" w14:kx="0" w14:ky="0" w14:algn="tl">
                                <w14:srgbClr w14:val="000000">
                                  <w14:alpha w14:val="60000"/>
                                </w14:srgbClr>
                              </w14:shadow>
                            </w:rPr>
                            <w:t>d</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m</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s</w:t>
                          </w:r>
                          <w:r>
                            <w:rPr>
                              <w:rFonts w:ascii="Arial" w:hAnsi="Arial"/>
                              <w:b/>
                              <w:color w:val="0000FF"/>
                              <w:sz w:val="80"/>
                            </w:rPr>
                            <w:t xml:space="preserve">  </w:t>
                          </w:r>
                          <w:r>
                            <w:rPr>
                              <w:rFonts w:ascii="Arial" w:hAnsi="Arial"/>
                              <w:b/>
                              <w:color w:val="FFFFFF"/>
                              <w:sz w:val="36"/>
                            </w:rPr>
                            <w:t>G   R   O   U   P</w:t>
                          </w:r>
                        </w:p>
                      </w:txbxContent>
                    </wps:txbx>
                    <wps:bodyPr wrap="square" upright="1"/>
                  </wps:wsp>
                </a:graphicData>
              </a:graphic>
            </wp:anchor>
          </w:drawing>
        </mc:Choice>
        <mc:Fallback>
          <w:pict>
            <v:shape id="文本框 1" o:spid="_x0000_s1026" o:spt="202" type="#_x0000_t202" style="position:absolute;left:0pt;margin-left:-45.1pt;margin-top:0pt;height:64.8pt;width:652.8pt;z-index:251658240;mso-width-relative:page;mso-height-relative:page;" fillcolor="#0000FF" filled="t" stroked="f" coordsize="21600,21600" o:allowincell="f" o:gfxdata="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sgYEA1wAAAAkBAAAPAAAAAAAAAAEAIAAAACIAAABkcnMvZG93bnJldi54bWxQSwECFAAUAAAA&#10;CACHTuJA34+VKrYBAABBAwAADgAAAAAAAAABACAAAAAmAQAAZHJzL2Uyb0RvYy54bWxQSwUGAAAA&#10;AAYABgBZAQAATgUAAAAA&#10;">
              <v:fill on="t" focussize="0,0"/>
              <v:stroke on="f" weight="1.5pt"/>
              <v:imagedata o:title=""/>
              <o:lock v:ext="edit" aspectratio="f"/>
              <v:textbox>
                <w:txbxContent>
                  <w:p>
                    <w:pPr>
                      <w:ind w:left="2018" w:firstLine="862"/>
                      <w:rPr>
                        <w:rFonts w:ascii="Arial" w:hAnsi="Arial"/>
                        <w:b/>
                        <w:color w:val="000000"/>
                        <w:sz w:val="44"/>
                      </w:rPr>
                    </w:pPr>
                    <w:r>
                      <w:rPr>
                        <w:rFonts w:ascii="Arial" w:hAnsi="Arial"/>
                        <w:b/>
                        <w:color w:val="FFFFFF"/>
                        <w:sz w:val="16"/>
                      </w:rPr>
                      <w:t xml:space="preserve">       </w:t>
                    </w:r>
                    <w:r>
                      <w:rPr>
                        <w:rFonts w:ascii="Arial" w:hAnsi="Arial"/>
                        <w:b/>
                        <w:color w:val="FFFFFF"/>
                        <w:sz w:val="110"/>
                        <w14:shadow w14:blurRad="50800" w14:dist="38100" w14:dir="2700000" w14:sx="100000" w14:sy="100000" w14:kx="0" w14:ky="0" w14:algn="tl">
                          <w14:srgbClr w14:val="000000">
                            <w14:alpha w14:val="60000"/>
                          </w14:srgbClr>
                        </w14:shadow>
                      </w:rPr>
                      <w:t>d</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m</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s</w:t>
                    </w:r>
                    <w:r>
                      <w:rPr>
                        <w:rFonts w:ascii="Arial" w:hAnsi="Arial"/>
                        <w:b/>
                        <w:color w:val="0000FF"/>
                        <w:sz w:val="80"/>
                      </w:rPr>
                      <w:t xml:space="preserve">  </w:t>
                    </w:r>
                    <w:r>
                      <w:rPr>
                        <w:rFonts w:ascii="Arial" w:hAnsi="Arial"/>
                        <w:b/>
                        <w:color w:val="FFFFFF"/>
                        <w:sz w:val="36"/>
                      </w:rPr>
                      <w:t>G   R   O   U   P</w:t>
                    </w:r>
                  </w:p>
                </w:txbxContent>
              </v:textbox>
            </v:shape>
          </w:pict>
        </mc:Fallback>
      </mc:AlternateContent>
    </w:r>
    <w:r>
      <w:rPr>
        <w:lang/>
      </w:rPr>
      <mc:AlternateContent>
        <mc:Choice Requires="wpg">
          <w:drawing>
            <wp:anchor distT="0" distB="0" distL="114300" distR="114300" simplePos="0" relativeHeight="251660288" behindDoc="0" locked="0" layoutInCell="0" allowOverlap="1">
              <wp:simplePos x="0" y="0"/>
              <wp:positionH relativeFrom="column">
                <wp:posOffset>3353435</wp:posOffset>
              </wp:positionH>
              <wp:positionV relativeFrom="paragraph">
                <wp:posOffset>137795</wp:posOffset>
              </wp:positionV>
              <wp:extent cx="1645920" cy="274320"/>
              <wp:effectExtent l="13970" t="15875" r="16510" b="14605"/>
              <wp:wrapNone/>
              <wp:docPr id="13" name="组合 4"/>
              <wp:cNvGraphicFramePr/>
              <a:graphic xmlns:a="http://schemas.openxmlformats.org/drawingml/2006/main">
                <a:graphicData uri="http://schemas.microsoft.com/office/word/2010/wordprocessingGroup">
                  <wpg:wgp>
                    <wpg:cNvGrpSpPr/>
                    <wpg:grpSpPr>
                      <a:xfrm>
                        <a:off x="0" y="0"/>
                        <a:ext cx="1645920" cy="274320"/>
                        <a:chOff x="6192" y="288"/>
                        <a:chExt cx="2592" cy="432"/>
                      </a:xfrm>
                    </wpg:grpSpPr>
                    <wps:wsp>
                      <wps:cNvPr id="7" name="自选图形 5"/>
                      <wps:cNvSpPr/>
                      <wps:spPr>
                        <a:xfrm>
                          <a:off x="8352"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8" name="自选图形 6"/>
                      <wps:cNvSpPr/>
                      <wps:spPr>
                        <a:xfrm>
                          <a:off x="7920"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9" name="自选图形 7"/>
                      <wps:cNvSpPr/>
                      <wps:spPr>
                        <a:xfrm>
                          <a:off x="7488"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10" name="自选图形 8"/>
                      <wps:cNvSpPr/>
                      <wps:spPr>
                        <a:xfrm>
                          <a:off x="7056"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11" name="自选图形 9"/>
                      <wps:cNvSpPr/>
                      <wps:spPr>
                        <a:xfrm>
                          <a:off x="6624"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12" name="自选图形 10"/>
                      <wps:cNvSpPr/>
                      <wps:spPr>
                        <a:xfrm>
                          <a:off x="6192"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g:wgp>
                </a:graphicData>
              </a:graphic>
            </wp:anchor>
          </w:drawing>
        </mc:Choice>
        <mc:Fallback>
          <w:pict>
            <v:group id="组合 4" o:spid="_x0000_s1026" o:spt="203" style="position:absolute;left:0pt;margin-left:264.05pt;margin-top:10.85pt;height:21.6pt;width:129.6pt;z-index:251660288;mso-width-relative:page;mso-height-relative:page;" coordorigin="6192,288" coordsize="2592,432" o:allowincell="f" o:gfxdata="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BCRcQn2gAAAAkBAAAPAAAAAAAAAAEAIAAAACIAAABkcnMvZG93bnJldi54bWxQSwEC&#10;FAAUAAAACACHTuJAMaIfj9YCAAC1EAAADgAAAAAAAAABACAAAAApAQAAZHJzL2Uyb0RvYy54bWxQ&#10;SwUGAAAAAAYABgBZAQAAcQYAAAAA&#10;">
              <o:lock v:ext="edit" aspectratio="f"/>
              <v:shape id="自选图形 5" o:spid="_x0000_s1026" style="position:absolute;left:8352;top:288;height:432;width:432;" fillcolor="#FFFFFF" filled="t" stroked="t" coordsize="432,432" o:gfxdata="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mhLS/&#10;AAAA2gAAAA8AAAAAAAAAAQAgAAAAIgAAAGRycy9kb3ducmV2LnhtbFBLAQIUABQAAAAIAIdO4kAz&#10;LwWeOwAAADkAAAAQAAAAAAAAAAEAIAAAAA4BAABkcnMvc2hhcGV4bWwueG1sUEsFBgAAAAAGAAYA&#10;WwEAALgDAAAAAA==&#10;" path="m0,165l165,165,216,0,266,165,431,165,298,266,349,431,216,330,82,431,133,266xe">
                <v:path o:connectlocs="216,0;0,165;82,431;349,431;431,165" o:connectangles="247,164,82,82,0"/>
                <v:fill on="t" focussize="0,0"/>
                <v:stroke color="#FFFFFF" joinstyle="miter"/>
                <v:imagedata o:title=""/>
                <o:lock v:ext="edit" aspectratio="f"/>
              </v:shape>
              <v:shape id="自选图形 6" o:spid="_x0000_s1026" style="position:absolute;left:7920;top:288;height:432;width:432;" fillcolor="#FFFFFF" filled="t" stroked="t" coordsize="432,432" o:gfxdata="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RDGugAAANoA&#10;AAAPAAAAAAAAAAEAIAAAACIAAABkcnMvZG93bnJldi54bWxQSwECFAAUAAAACACHTuJAMy8FnjsA&#10;AAA5AAAAEAAAAAAAAAABACAAAAAJAQAAZHJzL3NoYXBleG1sLnhtbFBLBQYAAAAABgAGAFsBAACz&#10;AwAAAAA=&#10;" path="m0,165l165,165,216,0,266,165,431,165,298,266,349,431,216,330,82,431,133,266xe">
                <v:path o:connectlocs="216,0;0,165;82,431;349,431;431,165" o:connectangles="247,164,82,82,0"/>
                <v:fill on="t" focussize="0,0"/>
                <v:stroke color="#FFFFFF" joinstyle="miter"/>
                <v:imagedata o:title=""/>
                <o:lock v:ext="edit" aspectratio="f"/>
              </v:shape>
              <v:shape id="自选图形 7" o:spid="_x0000_s1026" style="position:absolute;left:7488;top:288;height:432;width:432;" fillcolor="#FFFFFF" filled="t" stroked="t" coordsize="432,432" o:gfxdata="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1tV2/&#10;AAAA2gAAAA8AAAAAAAAAAQAgAAAAIgAAAGRycy9kb3ducmV2LnhtbFBLAQIUABQAAAAIAIdO4kAz&#10;LwWeOwAAADkAAAAQAAAAAAAAAAEAIAAAAA4BAABkcnMvc2hhcGV4bWwueG1sUEsFBgAAAAAGAAYA&#10;WwEAALgDAAAAAA==&#10;" path="m0,165l165,165,216,0,266,165,431,165,298,266,349,431,216,330,82,431,133,266xe">
                <v:path o:connectlocs="216,0;0,165;82,431;349,431;431,165" o:connectangles="247,164,82,82,0"/>
                <v:fill on="t" focussize="0,0"/>
                <v:stroke color="#FFFFFF" joinstyle="miter"/>
                <v:imagedata o:title=""/>
                <o:lock v:ext="edit" aspectratio="f"/>
              </v:shape>
              <v:shape id="自选图形 8" o:spid="_x0000_s1026" style="position:absolute;left:7056;top:288;height:432;width:432;" fillcolor="#FFFFFF" filled="t" stroked="t" coordsize="432,432" o:gfxdata="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vshC/&#10;AAAA2wAAAA8AAAAAAAAAAQAgAAAAIgAAAGRycy9kb3ducmV2LnhtbFBLAQIUABQAAAAIAIdO4kAz&#10;LwWeOwAAADkAAAAQAAAAAAAAAAEAIAAAAA4BAABkcnMvc2hhcGV4bWwueG1sUEsFBgAAAAAGAAYA&#10;WwEAALgDAAAAAA==&#10;" path="m0,165l165,165,216,0,266,165,431,165,298,266,349,431,216,330,82,431,133,266xe">
                <v:path o:connectlocs="216,0;0,165;82,431;349,431;431,165" o:connectangles="247,164,82,82,0"/>
                <v:fill on="t" focussize="0,0"/>
                <v:stroke color="#FFFFFF" joinstyle="miter"/>
                <v:imagedata o:title=""/>
                <o:lock v:ext="edit" aspectratio="f"/>
              </v:shape>
              <v:shape id="自选图形 9" o:spid="_x0000_s1026" style="position:absolute;left:6624;top:288;height:432;width:432;" fillcolor="#FFFFFF" filled="t" stroked="t" coordsize="432,432" o:gfxdata="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MXi7sAAADb&#10;AAAADwAAAAAAAAABACAAAAAiAAAAZHJzL2Rvd25yZXYueG1sUEsBAhQAFAAAAAgAh07iQDMvBZ47&#10;AAAAOQAAABAAAAAAAAAAAQAgAAAACgEAAGRycy9zaGFwZXhtbC54bWxQSwUGAAAAAAYABgBbAQAA&#10;tAMAAAAA&#10;" path="m0,165l165,165,216,0,266,165,431,165,298,266,349,431,216,330,82,431,133,266xe">
                <v:path o:connectlocs="216,0;0,165;82,431;349,431;431,165" o:connectangles="247,164,82,82,0"/>
                <v:fill on="t" focussize="0,0"/>
                <v:stroke color="#FFFFFF" joinstyle="miter"/>
                <v:imagedata o:title=""/>
                <o:lock v:ext="edit" aspectratio="f"/>
              </v:shape>
              <v:shape id="自选图形 10" o:spid="_x0000_s1026" style="position:absolute;left:6192;top:288;height:432;width:432;" fillcolor="#FFFFFF" filled="t" stroked="t" coordsize="432,432" o:gfxdata="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GJ/LsAAADb&#10;AAAADwAAAAAAAAABACAAAAAiAAAAZHJzL2Rvd25yZXYueG1sUEsBAhQAFAAAAAgAh07iQDMvBZ47&#10;AAAAOQAAABAAAAAAAAAAAQAgAAAACgEAAGRycy9zaGFwZXhtbC54bWxQSwUGAAAAAAYABgBbAQAA&#10;tAMAAAAA&#10;" path="m0,165l165,165,216,0,266,165,431,165,298,266,349,431,216,330,82,431,133,266xe">
                <v:path o:connectlocs="216,0;0,165;82,431;349,431;431,165" o:connectangles="247,164,82,82,0"/>
                <v:fill on="t" focussize="0,0"/>
                <v:stroke color="#FFFFFF" joinstyle="miter"/>
                <v:imagedata o:title=""/>
                <o:lock v:ext="edit" aspectratio="f"/>
              </v:shape>
            </v:group>
          </w:pict>
        </mc:Fallback>
      </mc:AlternateContent>
    </w:r>
    <w:r>
      <w:rPr>
        <w:lang/>
      </w:rPr>
      <mc:AlternateContent>
        <mc:Choice Requires="wps">
          <w:drawing>
            <wp:anchor distT="0" distB="0" distL="114300" distR="114300" simplePos="0" relativeHeight="251659264" behindDoc="0" locked="0" layoutInCell="0" allowOverlap="1">
              <wp:simplePos x="0" y="0"/>
              <wp:positionH relativeFrom="column">
                <wp:posOffset>-585470</wp:posOffset>
              </wp:positionH>
              <wp:positionV relativeFrom="paragraph">
                <wp:posOffset>822960</wp:posOffset>
              </wp:positionV>
              <wp:extent cx="7886700" cy="274320"/>
              <wp:effectExtent l="4445" t="4445" r="18415" b="10795"/>
              <wp:wrapNone/>
              <wp:docPr id="6" name="文本框 3"/>
              <wp:cNvGraphicFramePr/>
              <a:graphic xmlns:a="http://schemas.openxmlformats.org/drawingml/2006/main">
                <a:graphicData uri="http://schemas.microsoft.com/office/word/2010/wordprocessingShape">
                  <wps:wsp>
                    <wps:cNvSpPr txBox="1"/>
                    <wps:spPr>
                      <a:xfrm>
                        <a:off x="0" y="0"/>
                        <a:ext cx="7886700" cy="274320"/>
                      </a:xfrm>
                      <a:prstGeom prst="rect">
                        <a:avLst/>
                      </a:prstGeom>
                      <a:solidFill>
                        <a:srgbClr val="FFFFFF"/>
                      </a:solidFill>
                      <a:ln w="9525" cap="flat" cmpd="sng">
                        <a:solidFill>
                          <a:srgbClr val="0000FF"/>
                        </a:solidFill>
                        <a:prstDash val="solid"/>
                        <a:miter/>
                        <a:headEnd type="none" w="med" len="med"/>
                        <a:tailEnd type="none" w="med" len="med"/>
                      </a:ln>
                    </wps:spPr>
                    <wps:txbx>
                      <w:txbxContent>
                        <w:p>
                          <w:pPr>
                            <w:jc w:val="center"/>
                            <w:rPr>
                              <w:rFonts w:ascii="Arial" w:hAnsi="Arial"/>
                              <w:b/>
                              <w:color w:val="0000FF"/>
                            </w:rPr>
                          </w:pPr>
                          <w:r>
                            <w:rPr>
                              <w:rFonts w:ascii="Arial" w:hAnsi="Arial"/>
                              <w:b/>
                              <w:color w:val="0000FF"/>
                            </w:rPr>
                            <w:t xml:space="preserve">DMS GROUP PTY LTD   - </w:t>
                          </w:r>
                          <w:r>
                            <w:rPr>
                              <w:rFonts w:ascii="Arial" w:hAnsi="Arial"/>
                              <w:b/>
                              <w:caps/>
                              <w:color w:val="0000FF"/>
                              <w:sz w:val="16"/>
                            </w:rPr>
                            <w:t>ACN 003 298 128   12 003 298 128</w:t>
                          </w:r>
                        </w:p>
                      </w:txbxContent>
                    </wps:txbx>
                    <wps:bodyPr wrap="square" upright="1"/>
                  </wps:wsp>
                </a:graphicData>
              </a:graphic>
            </wp:anchor>
          </w:drawing>
        </mc:Choice>
        <mc:Fallback>
          <w:pict>
            <v:shape id="文本框 3" o:spid="_x0000_s1026" o:spt="202" type="#_x0000_t202" style="position:absolute;left:0pt;margin-left:-46.1pt;margin-top:64.8pt;height:21.6pt;width:621pt;z-index:251659264;mso-width-relative:page;mso-height-relative:page;" fillcolor="#FFFFFF" filled="t" stroked="t" coordsize="21600,21600" o:allowincell="f" o:gfxdata="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wQks9oAAAAMAQAADwAAAAAAAAABACAAAAAiAAAAZHJzL2Rv&#10;d25yZXYueG1sUEsBAhQAFAAAAAgAh07iQBjmW4L/AQAA9gMAAA4AAAAAAAAAAQAgAAAAKQEAAGRy&#10;cy9lMm9Eb2MueG1sUEsFBgAAAAAGAAYAWQEAAJoFAAAAAA==&#10;">
              <v:fill on="t" focussize="0,0"/>
              <v:stroke color="#0000FF" joinstyle="miter"/>
              <v:imagedata o:title=""/>
              <o:lock v:ext="edit" aspectratio="f"/>
              <v:textbox>
                <w:txbxContent>
                  <w:p>
                    <w:pPr>
                      <w:jc w:val="center"/>
                      <w:rPr>
                        <w:rFonts w:ascii="Arial" w:hAnsi="Arial"/>
                        <w:b/>
                        <w:color w:val="0000FF"/>
                      </w:rPr>
                    </w:pPr>
                    <w:r>
                      <w:rPr>
                        <w:rFonts w:ascii="Arial" w:hAnsi="Arial"/>
                        <w:b/>
                        <w:color w:val="0000FF"/>
                      </w:rPr>
                      <w:t xml:space="preserve">DMS GROUP PTY LTD   - </w:t>
                    </w:r>
                    <w:r>
                      <w:rPr>
                        <w:rFonts w:ascii="Arial" w:hAnsi="Arial"/>
                        <w:b/>
                        <w:caps/>
                        <w:color w:val="0000FF"/>
                        <w:sz w:val="16"/>
                      </w:rPr>
                      <w:t>ACN 003 298 128   12 003 298 128</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rPr>
      <w:drawing>
        <wp:anchor distT="0" distB="0" distL="114300" distR="114300" simplePos="0" relativeHeight="251665408" behindDoc="1" locked="0" layoutInCell="0" allowOverlap="1">
          <wp:simplePos x="0" y="0"/>
          <wp:positionH relativeFrom="column">
            <wp:posOffset>0</wp:posOffset>
          </wp:positionH>
          <wp:positionV relativeFrom="paragraph">
            <wp:posOffset>0</wp:posOffset>
          </wp:positionV>
          <wp:extent cx="6532880" cy="3399155"/>
          <wp:effectExtent l="0" t="0" r="5080" b="14605"/>
          <wp:wrapNone/>
          <wp:docPr id="24" name="WordPictureWatermark2" descr="WWRN - Branding - ellipse watermark (b&amp;w) (light)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PictureWatermark2" descr="WWRN - Branding - ellipse watermark (b&amp;w) (light) copy"/>
                  <pic:cNvPicPr>
                    <a:picLocks noChangeAspect="1"/>
                  </pic:cNvPicPr>
                </pic:nvPicPr>
                <pic:blipFill>
                  <a:blip r:embed="rId1"/>
                  <a:stretch>
                    <a:fillRect/>
                  </a:stretch>
                </pic:blipFill>
                <pic:spPr>
                  <a:xfrm>
                    <a:off x="0" y="0"/>
                    <a:ext cx="6532880" cy="3399155"/>
                  </a:xfrm>
                  <a:prstGeom prst="rect">
                    <a:avLst/>
                  </a:prstGeom>
                  <a:noFill/>
                  <a:ln w="9525">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rPr>
      <w:drawing>
        <wp:anchor distT="0" distB="0" distL="114300" distR="114300" simplePos="0" relativeHeight="251664384" behindDoc="1" locked="0" layoutInCell="0" allowOverlap="1">
          <wp:simplePos x="0" y="0"/>
          <wp:positionH relativeFrom="column">
            <wp:posOffset>-115570</wp:posOffset>
          </wp:positionH>
          <wp:positionV relativeFrom="paragraph">
            <wp:posOffset>3383280</wp:posOffset>
          </wp:positionV>
          <wp:extent cx="6532880" cy="3399155"/>
          <wp:effectExtent l="0" t="0" r="5080" b="14605"/>
          <wp:wrapNone/>
          <wp:docPr id="23" name="WordPictureWatermark1" descr="WWRN - Branding - ellipse watermark (b&amp;w) (light)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PictureWatermark1" descr="WWRN - Branding - ellipse watermark (b&amp;w) (light) copy"/>
                  <pic:cNvPicPr>
                    <a:picLocks noChangeAspect="1"/>
                  </pic:cNvPicPr>
                </pic:nvPicPr>
                <pic:blipFill>
                  <a:blip r:embed="rId1"/>
                  <a:stretch>
                    <a:fillRect/>
                  </a:stretch>
                </pic:blipFill>
                <pic:spPr>
                  <a:xfrm>
                    <a:off x="0" y="0"/>
                    <a:ext cx="6532880" cy="3399155"/>
                  </a:xfrm>
                  <a:prstGeom prst="rect">
                    <a:avLst/>
                  </a:prstGeom>
                  <a:noFill/>
                  <a:ln w="9525">
                    <a:noFill/>
                  </a:ln>
                </pic:spPr>
              </pic:pic>
            </a:graphicData>
          </a:graphic>
        </wp:anchor>
      </w:drawing>
    </w:r>
    <w:r>
      <w:rPr>
        <w:lang/>
      </w:rPr>
      <mc:AlternateContent>
        <mc:Choice Requires="wps">
          <w:drawing>
            <wp:anchor distT="0" distB="0" distL="114300" distR="114300" simplePos="0" relativeHeight="251662336" behindDoc="0" locked="0" layoutInCell="0" allowOverlap="1">
              <wp:simplePos x="0" y="0"/>
              <wp:positionH relativeFrom="column">
                <wp:posOffset>-664210</wp:posOffset>
              </wp:positionH>
              <wp:positionV relativeFrom="paragraph">
                <wp:posOffset>822960</wp:posOffset>
              </wp:positionV>
              <wp:extent cx="7886700" cy="274320"/>
              <wp:effectExtent l="4445" t="4445" r="18415" b="10795"/>
              <wp:wrapNone/>
              <wp:docPr id="15" name="文本框 13"/>
              <wp:cNvGraphicFramePr/>
              <a:graphic xmlns:a="http://schemas.openxmlformats.org/drawingml/2006/main">
                <a:graphicData uri="http://schemas.microsoft.com/office/word/2010/wordprocessingShape">
                  <wps:wsp>
                    <wps:cNvSpPr txBox="1"/>
                    <wps:spPr>
                      <a:xfrm>
                        <a:off x="0" y="0"/>
                        <a:ext cx="7886700" cy="274320"/>
                      </a:xfrm>
                      <a:prstGeom prst="rect">
                        <a:avLst/>
                      </a:prstGeom>
                      <a:solidFill>
                        <a:srgbClr val="FFFFFF"/>
                      </a:solidFill>
                      <a:ln w="9525" cap="flat" cmpd="sng">
                        <a:solidFill>
                          <a:srgbClr val="0000FF"/>
                        </a:solidFill>
                        <a:prstDash val="solid"/>
                        <a:miter/>
                        <a:headEnd type="none" w="med" len="med"/>
                        <a:tailEnd type="none" w="med" len="med"/>
                      </a:ln>
                    </wps:spPr>
                    <wps:txbx>
                      <w:txbxContent>
                        <w:p>
                          <w:pPr>
                            <w:jc w:val="center"/>
                            <w:rPr>
                              <w:rFonts w:ascii="Arial" w:hAnsi="Arial"/>
                              <w:b/>
                              <w:color w:val="0000FF"/>
                            </w:rPr>
                          </w:pPr>
                          <w:r>
                            <w:rPr>
                              <w:rFonts w:ascii="Arial" w:hAnsi="Arial"/>
                              <w:b/>
                              <w:color w:val="0000FF"/>
                            </w:rPr>
                            <w:t xml:space="preserve">DMS GROUP PTY LTD   - </w:t>
                          </w:r>
                          <w:r>
                            <w:rPr>
                              <w:rFonts w:ascii="Arial" w:hAnsi="Arial"/>
                              <w:b/>
                              <w:caps/>
                              <w:color w:val="0000FF"/>
                              <w:sz w:val="16"/>
                            </w:rPr>
                            <w:t>ACN 003 298 128   12 003 298 128</w:t>
                          </w:r>
                        </w:p>
                      </w:txbxContent>
                    </wps:txbx>
                    <wps:bodyPr wrap="square" upright="1"/>
                  </wps:wsp>
                </a:graphicData>
              </a:graphic>
            </wp:anchor>
          </w:drawing>
        </mc:Choice>
        <mc:Fallback>
          <w:pict>
            <v:shape id="文本框 13" o:spid="_x0000_s1026" o:spt="202" type="#_x0000_t202" style="position:absolute;left:0pt;margin-left:-52.3pt;margin-top:64.8pt;height:21.6pt;width:621pt;z-index:251662336;mso-width-relative:page;mso-height-relative:page;" fillcolor="#FFFFFF" filled="t" stroked="t" coordsize="21600,21600" o:allowincell="f" o:gfxdata="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YE/Ai2wAAAA0BAAAPAAAAAAAAAAEAIAAAACIAAABkcnMv&#10;ZG93bnJldi54bWxQSwECFAAUAAAACACHTuJAmK/nqAACAAD4AwAADgAAAAAAAAABACAAAAAqAQAA&#10;ZHJzL2Uyb0RvYy54bWxQSwUGAAAAAAYABgBZAQAAnAUAAAAA&#10;">
              <v:fill on="t" focussize="0,0"/>
              <v:stroke color="#0000FF" joinstyle="miter"/>
              <v:imagedata o:title=""/>
              <o:lock v:ext="edit" aspectratio="f"/>
              <v:textbox>
                <w:txbxContent>
                  <w:p>
                    <w:pPr>
                      <w:jc w:val="center"/>
                      <w:rPr>
                        <w:rFonts w:ascii="Arial" w:hAnsi="Arial"/>
                        <w:b/>
                        <w:color w:val="0000FF"/>
                      </w:rPr>
                    </w:pPr>
                    <w:r>
                      <w:rPr>
                        <w:rFonts w:ascii="Arial" w:hAnsi="Arial"/>
                        <w:b/>
                        <w:color w:val="0000FF"/>
                      </w:rPr>
                      <w:t xml:space="preserve">DMS GROUP PTY LTD   - </w:t>
                    </w:r>
                    <w:r>
                      <w:rPr>
                        <w:rFonts w:ascii="Arial" w:hAnsi="Arial"/>
                        <w:b/>
                        <w:caps/>
                        <w:color w:val="0000FF"/>
                        <w:sz w:val="16"/>
                      </w:rPr>
                      <w:t>ACN 003 298 128   12 003 298 128</w:t>
                    </w:r>
                  </w:p>
                </w:txbxContent>
              </v:textbox>
            </v:shape>
          </w:pict>
        </mc:Fallback>
      </mc:AlternateContent>
    </w:r>
    <w:r>
      <w:rPr>
        <w:lang/>
      </w:rPr>
      <mc:AlternateContent>
        <mc:Choice Requires="wps">
          <w:drawing>
            <wp:anchor distT="0" distB="0" distL="114300" distR="114300" simplePos="0" relativeHeight="251661312" behindDoc="0" locked="0" layoutInCell="0" allowOverlap="1">
              <wp:simplePos x="0" y="0"/>
              <wp:positionH relativeFrom="column">
                <wp:posOffset>-651510</wp:posOffset>
              </wp:positionH>
              <wp:positionV relativeFrom="paragraph">
                <wp:posOffset>0</wp:posOffset>
              </wp:positionV>
              <wp:extent cx="8290560" cy="822960"/>
              <wp:effectExtent l="0" t="0" r="0" b="0"/>
              <wp:wrapNone/>
              <wp:docPr id="14" name="文本框 12"/>
              <wp:cNvGraphicFramePr/>
              <a:graphic xmlns:a="http://schemas.openxmlformats.org/drawingml/2006/main">
                <a:graphicData uri="http://schemas.microsoft.com/office/word/2010/wordprocessingShape">
                  <wps:wsp>
                    <wps:cNvSpPr txBox="1"/>
                    <wps:spPr>
                      <a:xfrm>
                        <a:off x="0" y="0"/>
                        <a:ext cx="8290560" cy="822960"/>
                      </a:xfrm>
                      <a:prstGeom prst="rect">
                        <a:avLst/>
                      </a:prstGeom>
                      <a:solidFill>
                        <a:srgbClr val="0000FF"/>
                      </a:solidFill>
                      <a:ln w="19050">
                        <a:noFill/>
                      </a:ln>
                    </wps:spPr>
                    <wps:txbx>
                      <w:txbxContent>
                        <w:p>
                          <w:pPr>
                            <w:ind w:left="2018" w:firstLine="862"/>
                            <w:rPr>
                              <w:rFonts w:ascii="Arial" w:hAnsi="Arial"/>
                              <w:b/>
                              <w:color w:val="000000"/>
                              <w:sz w:val="44"/>
                            </w:rPr>
                          </w:pPr>
                          <w:r>
                            <w:rPr>
                              <w:rFonts w:ascii="Arial" w:hAnsi="Arial"/>
                              <w:b/>
                              <w:color w:val="FFFFFF"/>
                              <w:sz w:val="16"/>
                            </w:rPr>
                            <w:t xml:space="preserve">       </w:t>
                          </w:r>
                          <w:r>
                            <w:rPr>
                              <w:rFonts w:ascii="Arial" w:hAnsi="Arial"/>
                              <w:b/>
                              <w:color w:val="FFFFFF"/>
                              <w:sz w:val="110"/>
                              <w14:shadow w14:blurRad="50800" w14:dist="38100" w14:dir="2700000" w14:sx="100000" w14:sy="100000" w14:kx="0" w14:ky="0" w14:algn="tl">
                                <w14:srgbClr w14:val="000000">
                                  <w14:alpha w14:val="60000"/>
                                </w14:srgbClr>
                              </w14:shadow>
                            </w:rPr>
                            <w:t>d</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m</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s</w:t>
                          </w:r>
                          <w:r>
                            <w:rPr>
                              <w:rFonts w:ascii="Arial" w:hAnsi="Arial"/>
                              <w:b/>
                              <w:color w:val="0000FF"/>
                              <w:sz w:val="80"/>
                            </w:rPr>
                            <w:t xml:space="preserve">  </w:t>
                          </w:r>
                          <w:r>
                            <w:rPr>
                              <w:rFonts w:ascii="Arial" w:hAnsi="Arial"/>
                              <w:b/>
                              <w:color w:val="FFFFFF"/>
                              <w:sz w:val="36"/>
                            </w:rPr>
                            <w:t>G   R   O   U   P</w:t>
                          </w:r>
                        </w:p>
                      </w:txbxContent>
                    </wps:txbx>
                    <wps:bodyPr wrap="square" upright="1"/>
                  </wps:wsp>
                </a:graphicData>
              </a:graphic>
            </wp:anchor>
          </w:drawing>
        </mc:Choice>
        <mc:Fallback>
          <w:pict>
            <v:shape id="文本框 12" o:spid="_x0000_s1026" o:spt="202" type="#_x0000_t202" style="position:absolute;left:0pt;margin-left:-51.3pt;margin-top:0pt;height:64.8pt;width:652.8pt;z-index:251661312;mso-width-relative:page;mso-height-relative:page;" fillcolor="#0000FF" filled="t" stroked="f" coordsize="21600,21600" o:allowincell="f" o:gfxdata="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bj5UdcAAAAKAQAADwAAAAAAAAABACAAAAAiAAAAZHJzL2Rvd25yZXYueG1sUEsBAhQAFAAA&#10;AAgAh07iQETldy+3AQAAQwMAAA4AAAAAAAAAAQAgAAAAJgEAAGRycy9lMm9Eb2MueG1sUEsFBgAA&#10;AAAGAAYAWQEAAE8FAAAAAA==&#10;">
              <v:fill on="t" focussize="0,0"/>
              <v:stroke on="f" weight="1.5pt"/>
              <v:imagedata o:title=""/>
              <o:lock v:ext="edit" aspectratio="f"/>
              <v:textbox>
                <w:txbxContent>
                  <w:p>
                    <w:pPr>
                      <w:ind w:left="2018" w:firstLine="862"/>
                      <w:rPr>
                        <w:rFonts w:ascii="Arial" w:hAnsi="Arial"/>
                        <w:b/>
                        <w:color w:val="000000"/>
                        <w:sz w:val="44"/>
                      </w:rPr>
                    </w:pPr>
                    <w:r>
                      <w:rPr>
                        <w:rFonts w:ascii="Arial" w:hAnsi="Arial"/>
                        <w:b/>
                        <w:color w:val="FFFFFF"/>
                        <w:sz w:val="16"/>
                      </w:rPr>
                      <w:t xml:space="preserve">       </w:t>
                    </w:r>
                    <w:r>
                      <w:rPr>
                        <w:rFonts w:ascii="Arial" w:hAnsi="Arial"/>
                        <w:b/>
                        <w:color w:val="FFFFFF"/>
                        <w:sz w:val="110"/>
                        <w14:shadow w14:blurRad="50800" w14:dist="38100" w14:dir="2700000" w14:sx="100000" w14:sy="100000" w14:kx="0" w14:ky="0" w14:algn="tl">
                          <w14:srgbClr w14:val="000000">
                            <w14:alpha w14:val="60000"/>
                          </w14:srgbClr>
                        </w14:shadow>
                      </w:rPr>
                      <w:t>d</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m</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s</w:t>
                    </w:r>
                    <w:r>
                      <w:rPr>
                        <w:rFonts w:ascii="Arial" w:hAnsi="Arial"/>
                        <w:b/>
                        <w:color w:val="0000FF"/>
                        <w:sz w:val="80"/>
                      </w:rPr>
                      <w:t xml:space="preserve">  </w:t>
                    </w:r>
                    <w:r>
                      <w:rPr>
                        <w:rFonts w:ascii="Arial" w:hAnsi="Arial"/>
                        <w:b/>
                        <w:color w:val="FFFFFF"/>
                        <w:sz w:val="36"/>
                      </w:rPr>
                      <w:t>G   R   O   U   P</w:t>
                    </w:r>
                  </w:p>
                </w:txbxContent>
              </v:textbox>
            </v:shape>
          </w:pict>
        </mc:Fallback>
      </mc:AlternateContent>
    </w:r>
    <w:r>
      <w:rPr>
        <w:lang/>
      </w:rPr>
      <mc:AlternateContent>
        <mc:Choice Requires="wpg">
          <w:drawing>
            <wp:anchor distT="0" distB="0" distL="114300" distR="114300" simplePos="0" relativeHeight="251663360" behindDoc="0" locked="0" layoutInCell="0" allowOverlap="1">
              <wp:simplePos x="0" y="0"/>
              <wp:positionH relativeFrom="column">
                <wp:posOffset>3274695</wp:posOffset>
              </wp:positionH>
              <wp:positionV relativeFrom="paragraph">
                <wp:posOffset>137795</wp:posOffset>
              </wp:positionV>
              <wp:extent cx="1645920" cy="274320"/>
              <wp:effectExtent l="13970" t="15875" r="16510" b="14605"/>
              <wp:wrapNone/>
              <wp:docPr id="22" name="组合 14"/>
              <wp:cNvGraphicFramePr/>
              <a:graphic xmlns:a="http://schemas.openxmlformats.org/drawingml/2006/main">
                <a:graphicData uri="http://schemas.microsoft.com/office/word/2010/wordprocessingGroup">
                  <wpg:wgp>
                    <wpg:cNvGrpSpPr/>
                    <wpg:grpSpPr>
                      <a:xfrm>
                        <a:off x="0" y="0"/>
                        <a:ext cx="1645920" cy="274320"/>
                        <a:chOff x="6192" y="288"/>
                        <a:chExt cx="2592" cy="432"/>
                      </a:xfrm>
                    </wpg:grpSpPr>
                    <wps:wsp>
                      <wps:cNvPr id="16" name="自选图形 15"/>
                      <wps:cNvSpPr/>
                      <wps:spPr>
                        <a:xfrm>
                          <a:off x="8352"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17" name="自选图形 16"/>
                      <wps:cNvSpPr/>
                      <wps:spPr>
                        <a:xfrm>
                          <a:off x="7920"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18" name="自选图形 17"/>
                      <wps:cNvSpPr/>
                      <wps:spPr>
                        <a:xfrm>
                          <a:off x="7488"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19" name="自选图形 18"/>
                      <wps:cNvSpPr/>
                      <wps:spPr>
                        <a:xfrm>
                          <a:off x="7056"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20" name="自选图形 19"/>
                      <wps:cNvSpPr/>
                      <wps:spPr>
                        <a:xfrm>
                          <a:off x="6624"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21" name="自选图形 20"/>
                      <wps:cNvSpPr/>
                      <wps:spPr>
                        <a:xfrm>
                          <a:off x="6192"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g:wgp>
                </a:graphicData>
              </a:graphic>
            </wp:anchor>
          </w:drawing>
        </mc:Choice>
        <mc:Fallback>
          <w:pict>
            <v:group id="组合 14" o:spid="_x0000_s1026" o:spt="203" style="position:absolute;left:0pt;margin-left:257.85pt;margin-top:10.85pt;height:21.6pt;width:129.6pt;z-index:251663360;mso-width-relative:page;mso-height-relative:page;" coordorigin="6192,288" coordsize="2592,432" o:allowincell="f" o:gfxdata="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CTgStG2QAAAAkBAAAPAAAAAAAAAAEAIAAAACIAAABkcnMvZG93bnJldi54bWxQ&#10;SwECFAAUAAAACACHTuJAl1W189oCAAC+EAAADgAAAAAAAAABACAAAAAoAQAAZHJzL2Uyb0RvYy54&#10;bWxQSwUGAAAAAAYABgBZAQAAdAYAAAAA&#10;">
              <o:lock v:ext="edit" aspectratio="f"/>
              <v:shape id="自选图形 15" o:spid="_x0000_s1026" style="position:absolute;left:8352;top:288;height:432;width:432;" fillcolor="#FFFFFF" filled="t" stroked="t" coordsize="432,432" o:gfxdata="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o//vQAA&#10;ANsAAAAPAAAAAAAAAAEAIAAAACIAAABkcnMvZG93bnJldi54bWxQSwECFAAUAAAACACHTuJAMy8F&#10;njsAAAA5AAAAEAAAAAAAAAABACAAAAAMAQAAZHJzL3NoYXBleG1sLnhtbFBLBQYAAAAABgAGAFsB&#10;AAC2AwAAAAA=&#10;" path="m0,165l165,165,216,0,266,165,431,165,298,266,349,431,216,330,82,431,133,266xe">
                <v:path o:connectlocs="216,0;0,165;82,431;349,431;431,165" o:connectangles="247,164,82,82,0"/>
                <v:fill on="t" focussize="0,0"/>
                <v:stroke color="#FFFFFF" joinstyle="miter"/>
                <v:imagedata o:title=""/>
                <o:lock v:ext="edit" aspectratio="f"/>
              </v:shape>
              <v:shape id="自选图形 16" o:spid="_x0000_s1026" style="position:absolute;left:7920;top:288;height:432;width:432;" fillcolor="#FFFFFF" filled="t" stroked="t" coordsize="432,432" o:gfxdata="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ipkvQAA&#10;ANsAAAAPAAAAAAAAAAEAIAAAACIAAABkcnMvZG93bnJldi54bWxQSwECFAAUAAAACACHTuJAMy8F&#10;njsAAAA5AAAAEAAAAAAAAAABACAAAAAMAQAAZHJzL3NoYXBleG1sLnhtbFBLBQYAAAAABgAGAFsB&#10;AAC2AwAAAAA=&#10;" path="m0,165l165,165,216,0,266,165,431,165,298,266,349,431,216,330,82,431,133,266xe">
                <v:path o:connectlocs="216,0;0,165;82,431;349,431;431,165" o:connectangles="247,164,82,82,0"/>
                <v:fill on="t" focussize="0,0"/>
                <v:stroke color="#FFFFFF" joinstyle="miter"/>
                <v:imagedata o:title=""/>
                <o:lock v:ext="edit" aspectratio="f"/>
              </v:shape>
              <v:shape id="自选图形 17" o:spid="_x0000_s1026" style="position:absolute;left:7488;top:288;height:432;width:432;" fillcolor="#FFFFFF" filled="t" stroked="t" coordsize="432,432" o:gfxdata="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Zvha/&#10;AAAA2wAAAA8AAAAAAAAAAQAgAAAAIgAAAGRycy9kb3ducmV2LnhtbFBLAQIUABQAAAAIAIdO4kAz&#10;LwWeOwAAADkAAAAQAAAAAAAAAAEAIAAAAA4BAABkcnMvc2hhcGV4bWwueG1sUEsFBgAAAAAGAAYA&#10;WwEAALgDAAAAAA==&#10;" path="m0,165l165,165,216,0,266,165,431,165,298,266,349,431,216,330,82,431,133,266xe">
                <v:path o:connectlocs="216,0;0,165;82,431;349,431;431,165" o:connectangles="247,164,82,82,0"/>
                <v:fill on="t" focussize="0,0"/>
                <v:stroke color="#FFFFFF" joinstyle="miter"/>
                <v:imagedata o:title=""/>
                <o:lock v:ext="edit" aspectratio="f"/>
              </v:shape>
              <v:shape id="自选图形 18" o:spid="_x0000_s1026" style="position:absolute;left:7056;top:288;height:432;width:432;" fillcolor="#FFFFFF" filled="t" stroked="t" coordsize="432,432" o:gfxdata="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lRuNvQAA&#10;ANsAAAAPAAAAAAAAAAEAIAAAACIAAABkcnMvZG93bnJldi54bWxQSwECFAAUAAAACACHTuJAMy8F&#10;njsAAAA5AAAAEAAAAAAAAAABACAAAAAMAQAAZHJzL3NoYXBleG1sLnhtbFBLBQYAAAAABgAGAFsB&#10;AAC2AwAAAAA=&#10;" path="m0,165l165,165,216,0,266,165,431,165,298,266,349,431,216,330,82,431,133,266xe">
                <v:path o:connectlocs="216,0;0,165;82,431;349,431;431,165" o:connectangles="247,164,82,82,0"/>
                <v:fill on="t" focussize="0,0"/>
                <v:stroke color="#FFFFFF" joinstyle="miter"/>
                <v:imagedata o:title=""/>
                <o:lock v:ext="edit" aspectratio="f"/>
              </v:shape>
              <v:shape id="自选图形 19" o:spid="_x0000_s1026" style="position:absolute;left:6624;top:288;height:432;width:432;" fillcolor="#FFFFFF" filled="t" stroked="t" coordsize="432,432" o:gfxdata="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cN4rbsAAADb&#10;AAAADwAAAAAAAAABACAAAAAiAAAAZHJzL2Rvd25yZXYueG1sUEsBAhQAFAAAAAgAh07iQDMvBZ47&#10;AAAAOQAAABAAAAAAAAAAAQAgAAAACgEAAGRycy9zaGFwZXhtbC54bWxQSwUGAAAAAAYABgBbAQAA&#10;tAMAAAAA&#10;" path="m0,165l165,165,216,0,266,165,431,165,298,266,349,431,216,330,82,431,133,266xe">
                <v:path o:connectlocs="216,0;0,165;82,431;349,431;431,165" o:connectangles="247,164,82,82,0"/>
                <v:fill on="t" focussize="0,0"/>
                <v:stroke color="#FFFFFF" joinstyle="miter"/>
                <v:imagedata o:title=""/>
                <o:lock v:ext="edit" aspectratio="f"/>
              </v:shape>
              <v:shape id="自选图形 20" o:spid="_x0000_s1026" style="position:absolute;left:6192;top:288;height:432;width:432;" fillcolor="#FFFFFF" filled="t" stroked="t" coordsize="432,432" o:gfxdata="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dNr4A&#10;AADbAAAADwAAAAAAAAABACAAAAAiAAAAZHJzL2Rvd25yZXYueG1sUEsBAhQAFAAAAAgAh07iQDMv&#10;BZ47AAAAOQAAABAAAAAAAAAAAQAgAAAADQEAAGRycy9zaGFwZXhtbC54bWxQSwUGAAAAAAYABgBb&#10;AQAAtwMAAAAA&#10;" path="m0,165l165,165,216,0,266,165,431,165,298,266,349,431,216,330,82,431,133,266xe">
                <v:path o:connectlocs="216,0;0,165;82,431;349,431;431,165" o:connectangles="247,164,82,82,0"/>
                <v:fill on="t" focussize="0,0"/>
                <v:stroke color="#FFFFFF"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2048F"/>
    <w:multiLevelType w:val="multilevel"/>
    <w:tmpl w:val="46E2048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493B2300"/>
    <w:multiLevelType w:val="singleLevel"/>
    <w:tmpl w:val="493B2300"/>
    <w:lvl w:ilvl="0" w:tentative="0">
      <w:start w:val="1"/>
      <w:numFmt w:val="bullet"/>
      <w:lvlText w:val=""/>
      <w:lvlJc w:val="left"/>
      <w:pPr>
        <w:tabs>
          <w:tab w:val="left" w:pos="420"/>
        </w:tabs>
        <w:ind w:left="420" w:hanging="420"/>
      </w:pPr>
      <w:rPr>
        <w:rFonts w:hint="default" w:ascii="Wingdings" w:hAnsi="Wingdings"/>
      </w:rPr>
    </w:lvl>
  </w:abstractNum>
  <w:abstractNum w:abstractNumId="2">
    <w:nsid w:val="5F4818AE"/>
    <w:multiLevelType w:val="singleLevel"/>
    <w:tmpl w:val="5F4818AE"/>
    <w:lvl w:ilvl="0" w:tentative="0">
      <w:start w:val="1"/>
      <w:numFmt w:val="bullet"/>
      <w:pStyle w:val="26"/>
      <w:lvlText w:val=""/>
      <w:lvlJc w:val="left"/>
      <w:pPr>
        <w:tabs>
          <w:tab w:val="left" w:pos="360"/>
        </w:tabs>
        <w:ind w:left="360" w:hanging="360"/>
      </w:pPr>
      <w:rPr>
        <w:rFonts w:hint="default" w:ascii="Symbol" w:hAnsi="Symbol"/>
      </w:rPr>
    </w:lvl>
  </w:abstractNum>
  <w:abstractNum w:abstractNumId="3">
    <w:nsid w:val="719C436D"/>
    <w:multiLevelType w:val="multilevel"/>
    <w:tmpl w:val="719C436D"/>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hael Cybulski">
    <w15:presenceInfo w15:providerId="None" w15:userId="Michael Cybul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hdrShapeDefaults>
    <o:shapelayout v:ext="edit">
      <o:idmap v:ext="edit" data="2"/>
    </o:shapelayou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340"/>
    <w:rsid w:val="00022D80"/>
    <w:rsid w:val="0002794E"/>
    <w:rsid w:val="000436E5"/>
    <w:rsid w:val="00043D30"/>
    <w:rsid w:val="000450F1"/>
    <w:rsid w:val="00046794"/>
    <w:rsid w:val="0005008A"/>
    <w:rsid w:val="000531FE"/>
    <w:rsid w:val="00053F68"/>
    <w:rsid w:val="00054E00"/>
    <w:rsid w:val="00055826"/>
    <w:rsid w:val="00060A37"/>
    <w:rsid w:val="00064487"/>
    <w:rsid w:val="00072430"/>
    <w:rsid w:val="00082068"/>
    <w:rsid w:val="0008333D"/>
    <w:rsid w:val="00083937"/>
    <w:rsid w:val="00090464"/>
    <w:rsid w:val="0009274A"/>
    <w:rsid w:val="000A158C"/>
    <w:rsid w:val="000A16AE"/>
    <w:rsid w:val="000A23FE"/>
    <w:rsid w:val="000A3465"/>
    <w:rsid w:val="000A7735"/>
    <w:rsid w:val="000B333B"/>
    <w:rsid w:val="000B7359"/>
    <w:rsid w:val="000C75C6"/>
    <w:rsid w:val="000E6BC8"/>
    <w:rsid w:val="000F0A42"/>
    <w:rsid w:val="000F4B89"/>
    <w:rsid w:val="001041C6"/>
    <w:rsid w:val="00114805"/>
    <w:rsid w:val="00120A15"/>
    <w:rsid w:val="00122E53"/>
    <w:rsid w:val="001256A0"/>
    <w:rsid w:val="0013439B"/>
    <w:rsid w:val="00135DC7"/>
    <w:rsid w:val="00161BD3"/>
    <w:rsid w:val="00162E3E"/>
    <w:rsid w:val="00164F98"/>
    <w:rsid w:val="0017122C"/>
    <w:rsid w:val="00172DCC"/>
    <w:rsid w:val="001771D8"/>
    <w:rsid w:val="00181141"/>
    <w:rsid w:val="001852AD"/>
    <w:rsid w:val="00187297"/>
    <w:rsid w:val="001873CB"/>
    <w:rsid w:val="00190556"/>
    <w:rsid w:val="001916BC"/>
    <w:rsid w:val="00191AB9"/>
    <w:rsid w:val="001A728C"/>
    <w:rsid w:val="001B782B"/>
    <w:rsid w:val="001C0731"/>
    <w:rsid w:val="001C2BBA"/>
    <w:rsid w:val="001C2EA6"/>
    <w:rsid w:val="001C357F"/>
    <w:rsid w:val="001D46A0"/>
    <w:rsid w:val="001D6AE4"/>
    <w:rsid w:val="001E1054"/>
    <w:rsid w:val="001E127B"/>
    <w:rsid w:val="001E2709"/>
    <w:rsid w:val="001E39D8"/>
    <w:rsid w:val="001F2B11"/>
    <w:rsid w:val="001F7210"/>
    <w:rsid w:val="00200CB3"/>
    <w:rsid w:val="00201B49"/>
    <w:rsid w:val="00204604"/>
    <w:rsid w:val="002106CD"/>
    <w:rsid w:val="002144B4"/>
    <w:rsid w:val="0022429D"/>
    <w:rsid w:val="00225E23"/>
    <w:rsid w:val="0023282A"/>
    <w:rsid w:val="00236275"/>
    <w:rsid w:val="0024168B"/>
    <w:rsid w:val="002433CF"/>
    <w:rsid w:val="002460A6"/>
    <w:rsid w:val="00260440"/>
    <w:rsid w:val="002634BE"/>
    <w:rsid w:val="00267ADC"/>
    <w:rsid w:val="0027017E"/>
    <w:rsid w:val="00293A2C"/>
    <w:rsid w:val="00296E4C"/>
    <w:rsid w:val="00297E3D"/>
    <w:rsid w:val="002A1C46"/>
    <w:rsid w:val="002A773E"/>
    <w:rsid w:val="002B0CD8"/>
    <w:rsid w:val="002B1DF4"/>
    <w:rsid w:val="002B2A58"/>
    <w:rsid w:val="002B2E17"/>
    <w:rsid w:val="002B57B1"/>
    <w:rsid w:val="002B5BA1"/>
    <w:rsid w:val="002D1DEC"/>
    <w:rsid w:val="002D3C88"/>
    <w:rsid w:val="002D5932"/>
    <w:rsid w:val="002E0238"/>
    <w:rsid w:val="002F0CED"/>
    <w:rsid w:val="002F6889"/>
    <w:rsid w:val="003014E0"/>
    <w:rsid w:val="00305991"/>
    <w:rsid w:val="00310448"/>
    <w:rsid w:val="003132A0"/>
    <w:rsid w:val="003175E4"/>
    <w:rsid w:val="0032549A"/>
    <w:rsid w:val="00325881"/>
    <w:rsid w:val="00337B68"/>
    <w:rsid w:val="00340340"/>
    <w:rsid w:val="003427AE"/>
    <w:rsid w:val="00347FA8"/>
    <w:rsid w:val="00352446"/>
    <w:rsid w:val="00355BBB"/>
    <w:rsid w:val="00357CAA"/>
    <w:rsid w:val="00373031"/>
    <w:rsid w:val="003739D0"/>
    <w:rsid w:val="0038133B"/>
    <w:rsid w:val="00390FA1"/>
    <w:rsid w:val="00392AC6"/>
    <w:rsid w:val="003A1A51"/>
    <w:rsid w:val="003A1A6B"/>
    <w:rsid w:val="003A38F0"/>
    <w:rsid w:val="003B2F23"/>
    <w:rsid w:val="003B3FC0"/>
    <w:rsid w:val="003B4157"/>
    <w:rsid w:val="003B4195"/>
    <w:rsid w:val="003B4EE4"/>
    <w:rsid w:val="003B6AE8"/>
    <w:rsid w:val="003C32F2"/>
    <w:rsid w:val="003D7161"/>
    <w:rsid w:val="003D7782"/>
    <w:rsid w:val="003E3B67"/>
    <w:rsid w:val="003F0B37"/>
    <w:rsid w:val="003F4193"/>
    <w:rsid w:val="003F4854"/>
    <w:rsid w:val="003F6673"/>
    <w:rsid w:val="00404E1B"/>
    <w:rsid w:val="00416CB9"/>
    <w:rsid w:val="00420813"/>
    <w:rsid w:val="00423A39"/>
    <w:rsid w:val="00424138"/>
    <w:rsid w:val="00424525"/>
    <w:rsid w:val="004306A7"/>
    <w:rsid w:val="004315EF"/>
    <w:rsid w:val="00432100"/>
    <w:rsid w:val="00432922"/>
    <w:rsid w:val="00451875"/>
    <w:rsid w:val="004731CF"/>
    <w:rsid w:val="00480D22"/>
    <w:rsid w:val="004919E3"/>
    <w:rsid w:val="00493DDB"/>
    <w:rsid w:val="004A0B2A"/>
    <w:rsid w:val="004A36D0"/>
    <w:rsid w:val="004B04ED"/>
    <w:rsid w:val="004B0F7D"/>
    <w:rsid w:val="004C1B05"/>
    <w:rsid w:val="004C280F"/>
    <w:rsid w:val="004C4675"/>
    <w:rsid w:val="004C7A0C"/>
    <w:rsid w:val="004E56EA"/>
    <w:rsid w:val="004F2D6D"/>
    <w:rsid w:val="004F69D4"/>
    <w:rsid w:val="00502DC9"/>
    <w:rsid w:val="00505BBB"/>
    <w:rsid w:val="00507281"/>
    <w:rsid w:val="00510ED1"/>
    <w:rsid w:val="00516687"/>
    <w:rsid w:val="00517209"/>
    <w:rsid w:val="00526174"/>
    <w:rsid w:val="00531A15"/>
    <w:rsid w:val="005413EB"/>
    <w:rsid w:val="0054197B"/>
    <w:rsid w:val="00541D81"/>
    <w:rsid w:val="00546CA6"/>
    <w:rsid w:val="00555988"/>
    <w:rsid w:val="005607C6"/>
    <w:rsid w:val="00560899"/>
    <w:rsid w:val="00562B08"/>
    <w:rsid w:val="0057723B"/>
    <w:rsid w:val="00580901"/>
    <w:rsid w:val="00584660"/>
    <w:rsid w:val="00586BFA"/>
    <w:rsid w:val="00590573"/>
    <w:rsid w:val="005907EF"/>
    <w:rsid w:val="00595B5C"/>
    <w:rsid w:val="005A1241"/>
    <w:rsid w:val="005A621C"/>
    <w:rsid w:val="005B3F97"/>
    <w:rsid w:val="005B577A"/>
    <w:rsid w:val="005B6EBD"/>
    <w:rsid w:val="005C3777"/>
    <w:rsid w:val="005C4852"/>
    <w:rsid w:val="005D2213"/>
    <w:rsid w:val="005D2414"/>
    <w:rsid w:val="005E0E14"/>
    <w:rsid w:val="005E12E7"/>
    <w:rsid w:val="005E21C8"/>
    <w:rsid w:val="005E308A"/>
    <w:rsid w:val="005E315D"/>
    <w:rsid w:val="005E446B"/>
    <w:rsid w:val="005E6631"/>
    <w:rsid w:val="005F0948"/>
    <w:rsid w:val="005F1C4E"/>
    <w:rsid w:val="00614386"/>
    <w:rsid w:val="00617BE3"/>
    <w:rsid w:val="00627C24"/>
    <w:rsid w:val="00631914"/>
    <w:rsid w:val="00632081"/>
    <w:rsid w:val="006441D3"/>
    <w:rsid w:val="006477F2"/>
    <w:rsid w:val="006506F4"/>
    <w:rsid w:val="0065143C"/>
    <w:rsid w:val="00676198"/>
    <w:rsid w:val="00676E7A"/>
    <w:rsid w:val="00681638"/>
    <w:rsid w:val="0068190C"/>
    <w:rsid w:val="00681F60"/>
    <w:rsid w:val="00683743"/>
    <w:rsid w:val="00685CD7"/>
    <w:rsid w:val="0069342E"/>
    <w:rsid w:val="00693D93"/>
    <w:rsid w:val="006B0B3B"/>
    <w:rsid w:val="006C5797"/>
    <w:rsid w:val="006E3D5C"/>
    <w:rsid w:val="006F31C5"/>
    <w:rsid w:val="006F32B6"/>
    <w:rsid w:val="006F502A"/>
    <w:rsid w:val="00712A55"/>
    <w:rsid w:val="00720F41"/>
    <w:rsid w:val="00721123"/>
    <w:rsid w:val="00736E2E"/>
    <w:rsid w:val="00740E6D"/>
    <w:rsid w:val="007414D9"/>
    <w:rsid w:val="0075167A"/>
    <w:rsid w:val="00757835"/>
    <w:rsid w:val="00760132"/>
    <w:rsid w:val="00760179"/>
    <w:rsid w:val="007603DD"/>
    <w:rsid w:val="00760A1D"/>
    <w:rsid w:val="00761885"/>
    <w:rsid w:val="0076336B"/>
    <w:rsid w:val="00766C99"/>
    <w:rsid w:val="007702E1"/>
    <w:rsid w:val="0077373A"/>
    <w:rsid w:val="0077678A"/>
    <w:rsid w:val="00787276"/>
    <w:rsid w:val="007908FF"/>
    <w:rsid w:val="007928FD"/>
    <w:rsid w:val="00797D24"/>
    <w:rsid w:val="007A0EAC"/>
    <w:rsid w:val="007C1DBF"/>
    <w:rsid w:val="007C6A8F"/>
    <w:rsid w:val="007D2019"/>
    <w:rsid w:val="007D5794"/>
    <w:rsid w:val="007E531B"/>
    <w:rsid w:val="007E76BA"/>
    <w:rsid w:val="0080085F"/>
    <w:rsid w:val="00802A2B"/>
    <w:rsid w:val="0080602D"/>
    <w:rsid w:val="008215A5"/>
    <w:rsid w:val="00826B3C"/>
    <w:rsid w:val="00834274"/>
    <w:rsid w:val="00837FAB"/>
    <w:rsid w:val="00841CF9"/>
    <w:rsid w:val="00843EFE"/>
    <w:rsid w:val="0085069D"/>
    <w:rsid w:val="00850E0A"/>
    <w:rsid w:val="00864548"/>
    <w:rsid w:val="00864E16"/>
    <w:rsid w:val="008651F9"/>
    <w:rsid w:val="008663A8"/>
    <w:rsid w:val="00873B12"/>
    <w:rsid w:val="0087562D"/>
    <w:rsid w:val="00877FE8"/>
    <w:rsid w:val="008815EC"/>
    <w:rsid w:val="00881D57"/>
    <w:rsid w:val="008833B1"/>
    <w:rsid w:val="008879A8"/>
    <w:rsid w:val="008927D6"/>
    <w:rsid w:val="00893AE0"/>
    <w:rsid w:val="00894535"/>
    <w:rsid w:val="008A320F"/>
    <w:rsid w:val="008B040A"/>
    <w:rsid w:val="008B4565"/>
    <w:rsid w:val="008B6BF0"/>
    <w:rsid w:val="008B7EE0"/>
    <w:rsid w:val="008C3DA1"/>
    <w:rsid w:val="008C48E3"/>
    <w:rsid w:val="008C4D08"/>
    <w:rsid w:val="008C51A6"/>
    <w:rsid w:val="008D7D96"/>
    <w:rsid w:val="008E0791"/>
    <w:rsid w:val="008E62BD"/>
    <w:rsid w:val="008F053A"/>
    <w:rsid w:val="008F24F8"/>
    <w:rsid w:val="008F3C4C"/>
    <w:rsid w:val="00901A1E"/>
    <w:rsid w:val="00907A4C"/>
    <w:rsid w:val="0091103D"/>
    <w:rsid w:val="00923803"/>
    <w:rsid w:val="0093028F"/>
    <w:rsid w:val="00944A4C"/>
    <w:rsid w:val="00947599"/>
    <w:rsid w:val="00950633"/>
    <w:rsid w:val="00952BAA"/>
    <w:rsid w:val="009660F1"/>
    <w:rsid w:val="00966664"/>
    <w:rsid w:val="00967826"/>
    <w:rsid w:val="00971424"/>
    <w:rsid w:val="009714F5"/>
    <w:rsid w:val="0097305D"/>
    <w:rsid w:val="009749F6"/>
    <w:rsid w:val="00980CC1"/>
    <w:rsid w:val="00982F86"/>
    <w:rsid w:val="009830C5"/>
    <w:rsid w:val="00985139"/>
    <w:rsid w:val="00990C9D"/>
    <w:rsid w:val="00993B5E"/>
    <w:rsid w:val="00995C10"/>
    <w:rsid w:val="009A19DE"/>
    <w:rsid w:val="009A4687"/>
    <w:rsid w:val="009B4FEE"/>
    <w:rsid w:val="009C033C"/>
    <w:rsid w:val="009C27FA"/>
    <w:rsid w:val="009C3871"/>
    <w:rsid w:val="009C7F0B"/>
    <w:rsid w:val="009D6AD0"/>
    <w:rsid w:val="009D7D7C"/>
    <w:rsid w:val="009D7E40"/>
    <w:rsid w:val="009E4B59"/>
    <w:rsid w:val="009E6B08"/>
    <w:rsid w:val="00A05830"/>
    <w:rsid w:val="00A11124"/>
    <w:rsid w:val="00A14633"/>
    <w:rsid w:val="00A17ECA"/>
    <w:rsid w:val="00A17FD1"/>
    <w:rsid w:val="00A25537"/>
    <w:rsid w:val="00A30753"/>
    <w:rsid w:val="00A3085A"/>
    <w:rsid w:val="00A40D90"/>
    <w:rsid w:val="00A4579C"/>
    <w:rsid w:val="00A51636"/>
    <w:rsid w:val="00A572B7"/>
    <w:rsid w:val="00A602B9"/>
    <w:rsid w:val="00A6086D"/>
    <w:rsid w:val="00A61607"/>
    <w:rsid w:val="00A619A8"/>
    <w:rsid w:val="00A62025"/>
    <w:rsid w:val="00A64A5F"/>
    <w:rsid w:val="00A73976"/>
    <w:rsid w:val="00A81C52"/>
    <w:rsid w:val="00A82AB9"/>
    <w:rsid w:val="00A90C97"/>
    <w:rsid w:val="00A949AA"/>
    <w:rsid w:val="00A96718"/>
    <w:rsid w:val="00AA1E31"/>
    <w:rsid w:val="00AA71E3"/>
    <w:rsid w:val="00AB01EC"/>
    <w:rsid w:val="00AB0DED"/>
    <w:rsid w:val="00AC089D"/>
    <w:rsid w:val="00AC125A"/>
    <w:rsid w:val="00AC128C"/>
    <w:rsid w:val="00AC27F0"/>
    <w:rsid w:val="00AC353F"/>
    <w:rsid w:val="00AC3D76"/>
    <w:rsid w:val="00AD5F73"/>
    <w:rsid w:val="00AD652E"/>
    <w:rsid w:val="00AD7103"/>
    <w:rsid w:val="00AE5826"/>
    <w:rsid w:val="00AE7FED"/>
    <w:rsid w:val="00AF3B4D"/>
    <w:rsid w:val="00AF5862"/>
    <w:rsid w:val="00AF5EFA"/>
    <w:rsid w:val="00B018FE"/>
    <w:rsid w:val="00B06D2A"/>
    <w:rsid w:val="00B14DB6"/>
    <w:rsid w:val="00B171BD"/>
    <w:rsid w:val="00B203DD"/>
    <w:rsid w:val="00B239C6"/>
    <w:rsid w:val="00B33200"/>
    <w:rsid w:val="00B35CE4"/>
    <w:rsid w:val="00B3647C"/>
    <w:rsid w:val="00B42978"/>
    <w:rsid w:val="00B42D81"/>
    <w:rsid w:val="00B47DDB"/>
    <w:rsid w:val="00B547E2"/>
    <w:rsid w:val="00B55DDC"/>
    <w:rsid w:val="00B6273F"/>
    <w:rsid w:val="00B6672B"/>
    <w:rsid w:val="00B7079D"/>
    <w:rsid w:val="00B714BC"/>
    <w:rsid w:val="00B815E7"/>
    <w:rsid w:val="00B85518"/>
    <w:rsid w:val="00B92AAE"/>
    <w:rsid w:val="00B94753"/>
    <w:rsid w:val="00B95913"/>
    <w:rsid w:val="00B963F4"/>
    <w:rsid w:val="00B9677A"/>
    <w:rsid w:val="00BA4496"/>
    <w:rsid w:val="00BA4EB8"/>
    <w:rsid w:val="00BA6F5A"/>
    <w:rsid w:val="00BA7872"/>
    <w:rsid w:val="00BB1730"/>
    <w:rsid w:val="00BB2297"/>
    <w:rsid w:val="00BB244E"/>
    <w:rsid w:val="00BB3FFE"/>
    <w:rsid w:val="00BB7BDC"/>
    <w:rsid w:val="00BC29CD"/>
    <w:rsid w:val="00BC4346"/>
    <w:rsid w:val="00BD019A"/>
    <w:rsid w:val="00BD1673"/>
    <w:rsid w:val="00BE12B1"/>
    <w:rsid w:val="00BE2B79"/>
    <w:rsid w:val="00BE6237"/>
    <w:rsid w:val="00BF198C"/>
    <w:rsid w:val="00BF5202"/>
    <w:rsid w:val="00C1297F"/>
    <w:rsid w:val="00C1700C"/>
    <w:rsid w:val="00C17936"/>
    <w:rsid w:val="00C30C03"/>
    <w:rsid w:val="00C37B34"/>
    <w:rsid w:val="00C4384D"/>
    <w:rsid w:val="00C46E92"/>
    <w:rsid w:val="00C507E4"/>
    <w:rsid w:val="00C5122D"/>
    <w:rsid w:val="00C51307"/>
    <w:rsid w:val="00C517BE"/>
    <w:rsid w:val="00C56218"/>
    <w:rsid w:val="00C62A0E"/>
    <w:rsid w:val="00C63145"/>
    <w:rsid w:val="00C7666E"/>
    <w:rsid w:val="00C7761A"/>
    <w:rsid w:val="00C82DD1"/>
    <w:rsid w:val="00C92A7B"/>
    <w:rsid w:val="00C97B84"/>
    <w:rsid w:val="00C97F97"/>
    <w:rsid w:val="00CC007B"/>
    <w:rsid w:val="00CD3823"/>
    <w:rsid w:val="00CE0608"/>
    <w:rsid w:val="00CE0B0B"/>
    <w:rsid w:val="00CE704B"/>
    <w:rsid w:val="00D015A3"/>
    <w:rsid w:val="00D028BA"/>
    <w:rsid w:val="00D050BE"/>
    <w:rsid w:val="00D06697"/>
    <w:rsid w:val="00D16970"/>
    <w:rsid w:val="00D17FA5"/>
    <w:rsid w:val="00D201DB"/>
    <w:rsid w:val="00D2417F"/>
    <w:rsid w:val="00D24E0A"/>
    <w:rsid w:val="00D27C1F"/>
    <w:rsid w:val="00D27C62"/>
    <w:rsid w:val="00D31993"/>
    <w:rsid w:val="00D41DA1"/>
    <w:rsid w:val="00D42DEF"/>
    <w:rsid w:val="00D45DD0"/>
    <w:rsid w:val="00D45E33"/>
    <w:rsid w:val="00D50BE8"/>
    <w:rsid w:val="00D52FEC"/>
    <w:rsid w:val="00D535C1"/>
    <w:rsid w:val="00D615AC"/>
    <w:rsid w:val="00D62643"/>
    <w:rsid w:val="00D63222"/>
    <w:rsid w:val="00D778F8"/>
    <w:rsid w:val="00D868CB"/>
    <w:rsid w:val="00D95374"/>
    <w:rsid w:val="00D953FB"/>
    <w:rsid w:val="00D9594A"/>
    <w:rsid w:val="00D962C1"/>
    <w:rsid w:val="00DA574E"/>
    <w:rsid w:val="00DA576A"/>
    <w:rsid w:val="00DA66E2"/>
    <w:rsid w:val="00DB4CEE"/>
    <w:rsid w:val="00DB5C9B"/>
    <w:rsid w:val="00DB6D61"/>
    <w:rsid w:val="00DB7413"/>
    <w:rsid w:val="00DC2FFE"/>
    <w:rsid w:val="00DC3B5A"/>
    <w:rsid w:val="00DD1232"/>
    <w:rsid w:val="00DD2BA1"/>
    <w:rsid w:val="00DD3BFE"/>
    <w:rsid w:val="00DD58A0"/>
    <w:rsid w:val="00DD708E"/>
    <w:rsid w:val="00DD7477"/>
    <w:rsid w:val="00DE52B3"/>
    <w:rsid w:val="00DF0BC7"/>
    <w:rsid w:val="00DF0C2A"/>
    <w:rsid w:val="00DF2FDE"/>
    <w:rsid w:val="00E014E9"/>
    <w:rsid w:val="00E05042"/>
    <w:rsid w:val="00E055C5"/>
    <w:rsid w:val="00E073C2"/>
    <w:rsid w:val="00E127BC"/>
    <w:rsid w:val="00E1578E"/>
    <w:rsid w:val="00E16DC5"/>
    <w:rsid w:val="00E3009E"/>
    <w:rsid w:val="00E30F84"/>
    <w:rsid w:val="00E518CF"/>
    <w:rsid w:val="00E60B73"/>
    <w:rsid w:val="00E62580"/>
    <w:rsid w:val="00E6443A"/>
    <w:rsid w:val="00E67CCF"/>
    <w:rsid w:val="00E70D1E"/>
    <w:rsid w:val="00E72D0E"/>
    <w:rsid w:val="00E75C57"/>
    <w:rsid w:val="00E75CFD"/>
    <w:rsid w:val="00E76104"/>
    <w:rsid w:val="00E77C05"/>
    <w:rsid w:val="00E80B77"/>
    <w:rsid w:val="00E81C47"/>
    <w:rsid w:val="00E8347D"/>
    <w:rsid w:val="00E84576"/>
    <w:rsid w:val="00E86774"/>
    <w:rsid w:val="00E964E2"/>
    <w:rsid w:val="00E97408"/>
    <w:rsid w:val="00EA1423"/>
    <w:rsid w:val="00EA1943"/>
    <w:rsid w:val="00EB116F"/>
    <w:rsid w:val="00EB4552"/>
    <w:rsid w:val="00EB477A"/>
    <w:rsid w:val="00EB5237"/>
    <w:rsid w:val="00EB6C17"/>
    <w:rsid w:val="00EC21EB"/>
    <w:rsid w:val="00EC70A6"/>
    <w:rsid w:val="00EC7A72"/>
    <w:rsid w:val="00ED058B"/>
    <w:rsid w:val="00ED3BAC"/>
    <w:rsid w:val="00ED5BEC"/>
    <w:rsid w:val="00EE1D5F"/>
    <w:rsid w:val="00EE494E"/>
    <w:rsid w:val="00EF0CC7"/>
    <w:rsid w:val="00EF4E56"/>
    <w:rsid w:val="00EF51E6"/>
    <w:rsid w:val="00EF7F23"/>
    <w:rsid w:val="00F00255"/>
    <w:rsid w:val="00F02013"/>
    <w:rsid w:val="00F0237C"/>
    <w:rsid w:val="00F038CB"/>
    <w:rsid w:val="00F173A2"/>
    <w:rsid w:val="00F24A17"/>
    <w:rsid w:val="00F262FD"/>
    <w:rsid w:val="00F323A3"/>
    <w:rsid w:val="00F40A0B"/>
    <w:rsid w:val="00F412B1"/>
    <w:rsid w:val="00F43891"/>
    <w:rsid w:val="00F50D92"/>
    <w:rsid w:val="00F53906"/>
    <w:rsid w:val="00F63AE0"/>
    <w:rsid w:val="00F65EDF"/>
    <w:rsid w:val="00F67E41"/>
    <w:rsid w:val="00F7212B"/>
    <w:rsid w:val="00F76BCA"/>
    <w:rsid w:val="00F80203"/>
    <w:rsid w:val="00F81CCC"/>
    <w:rsid w:val="00F87B23"/>
    <w:rsid w:val="00F95455"/>
    <w:rsid w:val="00F9549F"/>
    <w:rsid w:val="00F97530"/>
    <w:rsid w:val="00F97BB6"/>
    <w:rsid w:val="00FA6E70"/>
    <w:rsid w:val="00FB1C7B"/>
    <w:rsid w:val="00FB29F2"/>
    <w:rsid w:val="00FB393E"/>
    <w:rsid w:val="00FB398F"/>
    <w:rsid w:val="00FB6907"/>
    <w:rsid w:val="00FC3342"/>
    <w:rsid w:val="00FD5B8C"/>
    <w:rsid w:val="00FE5BD4"/>
    <w:rsid w:val="00FE64AB"/>
    <w:rsid w:val="00FE728A"/>
    <w:rsid w:val="00FF0B3E"/>
    <w:rsid w:val="00FF5088"/>
    <w:rsid w:val="00FF5D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nhideWhenUsed="0" w:uiPriority="99" w:name="Medium Grid 1"/>
    <w:lsdException w:qFormat="1" w:unhideWhenUsed="0" w:uiPriority="1" w:semiHidden="0" w:name="Medium Grid 2"/>
    <w:lsdException w:unhideWhenUsed="0" w:uiPriority="60" w:semiHidden="0" w:name="Medium Grid 3"/>
    <w:lsdException w:unhideWhenUsed="0" w:uiPriority="61" w:semiHidden="0" w:name="Dark List"/>
    <w:lsdException w:unhideWhenUsed="0" w:uiPriority="62" w:semiHidden="0" w:name="Colorful Shading"/>
    <w:lsdException w:unhideWhenUsed="0" w:uiPriority="63" w:semiHidden="0" w:name="Colorful List"/>
    <w:lsdException w:unhideWhenUsed="0" w:uiPriority="64" w:semiHidden="0" w:name="Colorful Grid"/>
    <w:lsdException w:unhideWhenUsed="0" w:uiPriority="65"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nhideWhenUsed="0" w:uiPriority="99" w:name="Colorful Shading Accent 1"/>
    <w:lsdException w:qFormat="1" w:unhideWhenUsed="0" w:uiPriority="34" w:semiHidden="0" w:name="Colorful List Accent 1"/>
    <w:lsdException w:qFormat="1" w:unhideWhenUsed="0" w:uiPriority="29" w:semiHidden="0" w:name="Colorful Grid Accent 1"/>
    <w:lsdException w:qFormat="1" w:unhideWhenUsed="0" w:uiPriority="30" w:semiHidden="0" w:name="Light Shading Accent 2"/>
    <w:lsdException w:unhideWhenUsed="0" w:uiPriority="66" w:semiHidden="0" w:name="Light List Accent 2"/>
    <w:lsdException w:unhideWhenUsed="0" w:uiPriority="67" w:semiHidden="0" w:name="Light Grid Accent 2"/>
    <w:lsdException w:unhideWhenUsed="0" w:uiPriority="68" w:semiHidden="0" w:name="Medium Shading 1 Accent 2"/>
    <w:lsdException w:unhideWhenUsed="0" w:uiPriority="69" w:semiHidden="0" w:name="Medium Shading 2 Accent 2"/>
    <w:lsdException w:unhideWhenUsed="0" w:uiPriority="70" w:semiHidden="0" w:name="Medium List 1 Accent 2"/>
    <w:lsdException w:unhideWhenUsed="0" w:uiPriority="71" w:semiHidden="0" w:name="Medium List 2 Accent 2"/>
    <w:lsdException w:unhideWhenUsed="0" w:uiPriority="72" w:semiHidden="0" w:name="Medium Grid 1 Accent 2"/>
    <w:lsdException w:unhideWhenUsed="0" w:uiPriority="73" w:semiHidden="0" w:name="Medium Grid 2 Accent 2"/>
    <w:lsdException w:unhideWhenUsed="0" w:uiPriority="60" w:semiHidden="0" w:name="Medium Grid 3 Accent 2"/>
    <w:lsdException w:unhideWhenUsed="0" w:uiPriority="61" w:semiHidden="0" w:name="Dark List Accent 2"/>
    <w:lsdException w:unhideWhenUsed="0" w:uiPriority="62" w:semiHidden="0" w:name="Colorful Shading Accent 2"/>
    <w:lsdException w:unhideWhenUsed="0" w:uiPriority="63" w:semiHidden="0" w:name="Colorful List Accent 2"/>
    <w:lsdException w:unhideWhenUsed="0" w:uiPriority="64" w:semiHidden="0" w:name="Colorful Grid Accent 2"/>
    <w:lsdException w:unhideWhenUsed="0" w:uiPriority="65" w:semiHidden="0" w:name="Light Shading Accent 3"/>
    <w:lsdException w:unhideWhenUsed="0" w:uiPriority="66" w:semiHidden="0" w:name="Light List Accent 3"/>
    <w:lsdException w:unhideWhenUsed="0" w:uiPriority="67" w:semiHidden="0" w:name="Light Grid Accent 3"/>
    <w:lsdException w:unhideWhenUsed="0" w:uiPriority="68" w:semiHidden="0" w:name="Medium Shading 1 Accent 3"/>
    <w:lsdException w:unhideWhenUsed="0" w:uiPriority="69" w:semiHidden="0" w:name="Medium Shading 2 Accent 3"/>
    <w:lsdException w:unhideWhenUsed="0" w:uiPriority="70" w:semiHidden="0" w:name="Medium List 1 Accent 3"/>
    <w:lsdException w:unhideWhenUsed="0" w:uiPriority="71" w:semiHidden="0" w:name="Medium List 2 Accent 3"/>
    <w:lsdException w:unhideWhenUsed="0" w:uiPriority="72" w:semiHidden="0" w:name="Medium Grid 1 Accent 3"/>
    <w:lsdException w:unhideWhenUsed="0" w:uiPriority="73" w:semiHidden="0" w:name="Medium Grid 2 Accent 3"/>
    <w:lsdException w:unhideWhenUsed="0" w:uiPriority="60" w:semiHidden="0" w:name="Medium Grid 3 Accent 3"/>
    <w:lsdException w:unhideWhenUsed="0" w:uiPriority="61" w:semiHidden="0" w:name="Dark List Accent 3"/>
    <w:lsdException w:unhideWhenUsed="0" w:uiPriority="62" w:semiHidden="0" w:name="Colorful Shading Accent 3"/>
    <w:lsdException w:unhideWhenUsed="0" w:uiPriority="63" w:semiHidden="0" w:name="Colorful List Accent 3"/>
    <w:lsdException w:unhideWhenUsed="0" w:uiPriority="64" w:semiHidden="0" w:name="Colorful Grid Accent 3"/>
    <w:lsdException w:unhideWhenUsed="0" w:uiPriority="65" w:semiHidden="0" w:name="Light Shading Accent 4"/>
    <w:lsdException w:unhideWhenUsed="0" w:uiPriority="66" w:semiHidden="0" w:name="Light List Accent 4"/>
    <w:lsdException w:unhideWhenUsed="0" w:uiPriority="67" w:semiHidden="0" w:name="Light Grid Accent 4"/>
    <w:lsdException w:unhideWhenUsed="0" w:uiPriority="68" w:semiHidden="0" w:name="Medium Shading 1 Accent 4"/>
    <w:lsdException w:unhideWhenUsed="0" w:uiPriority="69" w:semiHidden="0" w:name="Medium Shading 2 Accent 4"/>
    <w:lsdException w:unhideWhenUsed="0" w:uiPriority="70" w:semiHidden="0" w:name="Medium List 1 Accent 4"/>
    <w:lsdException w:unhideWhenUsed="0" w:uiPriority="71" w:semiHidden="0" w:name="Medium List 2 Accent 4"/>
    <w:lsdException w:unhideWhenUsed="0" w:uiPriority="72" w:semiHidden="0" w:name="Medium Grid 1 Accent 4"/>
    <w:lsdException w:unhideWhenUsed="0" w:uiPriority="73" w:semiHidden="0" w:name="Medium Grid 2 Accent 4"/>
    <w:lsdException w:unhideWhenUsed="0" w:uiPriority="60" w:semiHidden="0" w:name="Medium Grid 3 Accent 4"/>
    <w:lsdException w:unhideWhenUsed="0" w:uiPriority="61" w:semiHidden="0" w:name="Dark List Accent 4"/>
    <w:lsdException w:unhideWhenUsed="0" w:uiPriority="62" w:semiHidden="0" w:name="Colorful Shading Accent 4"/>
    <w:lsdException w:unhideWhenUsed="0" w:uiPriority="63" w:semiHidden="0" w:name="Colorful List Accent 4"/>
    <w:lsdException w:unhideWhenUsed="0" w:uiPriority="64" w:semiHidden="0" w:name="Colorful Grid Accent 4"/>
    <w:lsdException w:unhideWhenUsed="0" w:uiPriority="65" w:semiHidden="0" w:name="Light Shading Accent 5"/>
    <w:lsdException w:unhideWhenUsed="0" w:uiPriority="66" w:semiHidden="0" w:name="Light List Accent 5"/>
    <w:lsdException w:unhideWhenUsed="0" w:uiPriority="67" w:semiHidden="0" w:name="Light Grid Accent 5"/>
    <w:lsdException w:unhideWhenUsed="0" w:uiPriority="68" w:semiHidden="0" w:name="Medium Shading 1 Accent 5"/>
    <w:lsdException w:unhideWhenUsed="0" w:uiPriority="69" w:semiHidden="0" w:name="Medium Shading 2 Accent 5"/>
    <w:lsdException w:unhideWhenUsed="0" w:uiPriority="70" w:semiHidden="0" w:name="Medium List 1 Accent 5"/>
    <w:lsdException w:unhideWhenUsed="0" w:uiPriority="71" w:semiHidden="0" w:name="Medium List 2 Accent 5"/>
    <w:lsdException w:unhideWhenUsed="0" w:uiPriority="72" w:semiHidden="0" w:name="Medium Grid 1 Accent 5"/>
    <w:lsdException w:unhideWhenUsed="0" w:uiPriority="73" w:semiHidden="0" w:name="Medium Grid 2 Accent 5"/>
    <w:lsdException w:unhideWhenUsed="0" w:uiPriority="60" w:semiHidden="0" w:name="Medium Grid 3 Accent 5"/>
    <w:lsdException w:unhideWhenUsed="0" w:uiPriority="61" w:semiHidden="0" w:name="Dark List Accent 5"/>
    <w:lsdException w:unhideWhenUsed="0" w:uiPriority="62" w:semiHidden="0" w:name="Colorful Shading Accent 5"/>
    <w:lsdException w:unhideWhenUsed="0" w:uiPriority="63" w:semiHidden="0" w:name="Colorful List Accent 5"/>
    <w:lsdException w:unhideWhenUsed="0" w:uiPriority="64" w:semiHidden="0" w:name="Colorful Grid Accent 5"/>
    <w:lsdException w:unhideWhenUsed="0" w:uiPriority="65" w:semiHidden="0" w:name="Light Shading Accent 6"/>
    <w:lsdException w:unhideWhenUsed="0" w:uiPriority="66" w:semiHidden="0" w:name="Light List Accent 6"/>
    <w:lsdException w:unhideWhenUsed="0" w:uiPriority="67" w:semiHidden="0" w:name="Light Grid Accent 6"/>
    <w:lsdException w:unhideWhenUsed="0" w:uiPriority="68" w:semiHidden="0" w:name="Medium Shading 1 Accent 6"/>
    <w:lsdException w:unhideWhenUsed="0" w:uiPriority="69" w:semiHidden="0" w:name="Medium Shading 2 Accent 6"/>
    <w:lsdException w:unhideWhenUsed="0" w:uiPriority="70" w:semiHidden="0" w:name="Medium List 1 Accent 6"/>
    <w:lsdException w:unhideWhenUsed="0" w:uiPriority="71" w:semiHidden="0" w:name="Medium List 2 Accent 6"/>
    <w:lsdException w:unhideWhenUsed="0" w:uiPriority="72" w:semiHidden="0" w:name="Medium Grid 1 Accent 6"/>
    <w:lsdException w:unhideWhenUsed="0" w:uiPriority="73" w:semiHidden="0" w:name="Medium Grid 2 Accent 6"/>
    <w:lsdException w:unhideWhenUsed="0" w:uiPriority="60" w:semiHidden="0" w:name="Medium Grid 3 Accent 6"/>
    <w:lsdException w:unhideWhenUsed="0" w:uiPriority="61" w:semiHidden="0" w:name="Dark List Accent 6"/>
    <w:lsdException w:unhideWhenUsed="0" w:uiPriority="62" w:semiHidden="0" w:name="Colorful Shading Accent 6"/>
    <w:lsdException w:unhideWhenUsed="0" w:uiPriority="63" w:semiHidden="0" w:name="Colorful List Accent 6"/>
    <w:lsdException w:unhideWhenUsed="0" w:uiPriority="64" w:semiHidden="0" w:name="Colorful Grid Accent 6"/>
  </w:latentStyles>
  <w:style w:type="paragraph" w:default="1" w:styleId="1">
    <w:name w:val="Normal"/>
    <w:qFormat/>
    <w:uiPriority w:val="0"/>
    <w:rPr>
      <w:lang w:val="en-AU" w:eastAsia="en-US" w:bidi="ar-SA"/>
    </w:rPr>
  </w:style>
  <w:style w:type="paragraph" w:styleId="2">
    <w:name w:val="heading 1"/>
    <w:basedOn w:val="1"/>
    <w:next w:val="1"/>
    <w:qFormat/>
    <w:uiPriority w:val="0"/>
    <w:pPr>
      <w:keepNext/>
      <w:jc w:val="center"/>
      <w:outlineLvl w:val="0"/>
    </w:pPr>
    <w:rPr>
      <w:rFonts w:ascii="Arial" w:hAnsi="Arial"/>
      <w:sz w:val="32"/>
    </w:rPr>
  </w:style>
  <w:style w:type="paragraph" w:styleId="3">
    <w:name w:val="heading 2"/>
    <w:basedOn w:val="1"/>
    <w:next w:val="4"/>
    <w:qFormat/>
    <w:uiPriority w:val="0"/>
    <w:pPr>
      <w:spacing w:after="240"/>
      <w:jc w:val="center"/>
      <w:outlineLvl w:val="1"/>
    </w:pPr>
    <w:rPr>
      <w:rFonts w:ascii="Arial" w:hAnsi="Arial"/>
      <w:b/>
      <w:sz w:val="32"/>
      <w:lang w:val="en-US"/>
    </w:rPr>
  </w:style>
  <w:style w:type="paragraph" w:styleId="5">
    <w:name w:val="heading 3"/>
    <w:basedOn w:val="1"/>
    <w:next w:val="1"/>
    <w:qFormat/>
    <w:uiPriority w:val="0"/>
    <w:pPr>
      <w:keepNext/>
      <w:jc w:val="center"/>
      <w:outlineLvl w:val="2"/>
    </w:pPr>
    <w:rPr>
      <w:b/>
      <w:sz w:val="44"/>
    </w:rPr>
  </w:style>
  <w:style w:type="paragraph" w:styleId="4">
    <w:name w:val="heading 4"/>
    <w:basedOn w:val="1"/>
    <w:next w:val="1"/>
    <w:qFormat/>
    <w:uiPriority w:val="0"/>
    <w:pPr>
      <w:spacing w:after="240"/>
      <w:outlineLvl w:val="3"/>
    </w:pPr>
    <w:rPr>
      <w:rFonts w:ascii="Arial" w:hAnsi="Arial"/>
      <w:b/>
      <w:sz w:val="32"/>
      <w:lang w:val="en-US"/>
    </w:rPr>
  </w:style>
  <w:style w:type="paragraph" w:styleId="6">
    <w:name w:val="heading 5"/>
    <w:basedOn w:val="1"/>
    <w:next w:val="1"/>
    <w:qFormat/>
    <w:uiPriority w:val="0"/>
    <w:pPr>
      <w:outlineLvl w:val="4"/>
    </w:pPr>
    <w:rPr>
      <w:rFonts w:ascii="Arial" w:hAnsi="Arial"/>
      <w:b/>
      <w:sz w:val="22"/>
      <w:lang w:val="en-US"/>
    </w:rPr>
  </w:style>
  <w:style w:type="paragraph" w:styleId="7">
    <w:name w:val="heading 6"/>
    <w:basedOn w:val="1"/>
    <w:next w:val="1"/>
    <w:qFormat/>
    <w:uiPriority w:val="0"/>
    <w:pPr>
      <w:keepNext/>
      <w:jc w:val="both"/>
      <w:outlineLvl w:val="5"/>
    </w:pPr>
    <w:rPr>
      <w:rFonts w:ascii="Arial" w:hAnsi="Arial"/>
      <w:b/>
      <w:sz w:val="22"/>
    </w:rPr>
  </w:style>
  <w:style w:type="paragraph" w:styleId="8">
    <w:name w:val="heading 7"/>
    <w:basedOn w:val="1"/>
    <w:next w:val="1"/>
    <w:qFormat/>
    <w:uiPriority w:val="0"/>
    <w:pPr>
      <w:keepNext/>
      <w:tabs>
        <w:tab w:val="left" w:pos="3600"/>
      </w:tabs>
      <w:jc w:val="center"/>
      <w:outlineLvl w:val="6"/>
    </w:pPr>
    <w:rPr>
      <w:rFonts w:ascii="Arial" w:hAnsi="Arial"/>
      <w:b/>
      <w:sz w:val="22"/>
    </w:rPr>
  </w:style>
  <w:style w:type="paragraph" w:styleId="9">
    <w:name w:val="heading 8"/>
    <w:basedOn w:val="1"/>
    <w:next w:val="1"/>
    <w:qFormat/>
    <w:uiPriority w:val="0"/>
    <w:pPr>
      <w:keepNext/>
      <w:jc w:val="center"/>
      <w:outlineLvl w:val="7"/>
    </w:pPr>
    <w:rPr>
      <w:rFonts w:ascii="Arial" w:hAnsi="Arial"/>
      <w:b/>
      <w:sz w:val="24"/>
    </w:rPr>
  </w:style>
  <w:style w:type="paragraph" w:styleId="10">
    <w:name w:val="heading 9"/>
    <w:basedOn w:val="1"/>
    <w:next w:val="1"/>
    <w:qFormat/>
    <w:uiPriority w:val="0"/>
    <w:pPr>
      <w:keepNext/>
      <w:outlineLvl w:val="8"/>
    </w:pPr>
    <w:rPr>
      <w:b/>
      <w:color w:val="000000"/>
      <w:sz w:val="28"/>
    </w:rPr>
  </w:style>
  <w:style w:type="character" w:default="1" w:styleId="19">
    <w:name w:val="Default Paragraph Font"/>
    <w:semiHidden/>
    <w:uiPriority w:val="0"/>
  </w:style>
  <w:style w:type="table" w:default="1" w:styleId="24">
    <w:name w:val="Normal Table"/>
    <w:semiHidden/>
    <w:uiPriority w:val="0"/>
    <w:tblPr>
      <w:tblStyle w:val="24"/>
      <w:tblLayout w:type="fixed"/>
      <w:tblCellMar>
        <w:top w:w="0" w:type="dxa"/>
        <w:left w:w="108" w:type="dxa"/>
        <w:bottom w:w="0" w:type="dxa"/>
        <w:right w:w="108" w:type="dxa"/>
      </w:tblCellMar>
    </w:tblPr>
  </w:style>
  <w:style w:type="paragraph" w:styleId="11">
    <w:name w:val="Document Map"/>
    <w:basedOn w:val="1"/>
    <w:semiHidden/>
    <w:uiPriority w:val="0"/>
    <w:pPr>
      <w:shd w:val="clear" w:color="auto" w:fill="000080"/>
    </w:pPr>
  </w:style>
  <w:style w:type="paragraph" w:styleId="12">
    <w:name w:val="Body Text"/>
    <w:basedOn w:val="1"/>
    <w:uiPriority w:val="0"/>
    <w:pPr>
      <w:tabs>
        <w:tab w:val="left" w:pos="3600"/>
        <w:tab w:val="left" w:pos="5850"/>
        <w:tab w:val="left" w:pos="8100"/>
      </w:tabs>
      <w:jc w:val="both"/>
    </w:pPr>
    <w:rPr>
      <w:rFonts w:ascii="Arial" w:hAnsi="Arial"/>
      <w:sz w:val="22"/>
    </w:rPr>
  </w:style>
  <w:style w:type="paragraph" w:styleId="13">
    <w:name w:val="Block Text"/>
    <w:basedOn w:val="1"/>
    <w:uiPriority w:val="0"/>
    <w:rPr>
      <w:rFonts w:ascii="Arial" w:hAnsi="Arial"/>
      <w:sz w:val="22"/>
      <w:lang w:val="en-US"/>
    </w:rPr>
  </w:style>
  <w:style w:type="paragraph" w:styleId="14">
    <w:name w:val="Body Text Indent 2"/>
    <w:basedOn w:val="1"/>
    <w:uiPriority w:val="0"/>
    <w:pPr>
      <w:tabs>
        <w:tab w:val="left" w:pos="900"/>
        <w:tab w:val="left" w:pos="1980"/>
        <w:tab w:val="left" w:pos="3600"/>
      </w:tabs>
      <w:ind w:left="900" w:hanging="900"/>
    </w:pPr>
  </w:style>
  <w:style w:type="paragraph" w:styleId="15">
    <w:name w:val="Balloon Text"/>
    <w:basedOn w:val="1"/>
    <w:semiHidden/>
    <w:uiPriority w:val="0"/>
    <w:rPr>
      <w:rFonts w:ascii="Tahoma" w:hAnsi="Tahoma" w:cs="Tahoma"/>
      <w:sz w:val="16"/>
      <w:szCs w:val="16"/>
    </w:rPr>
  </w:style>
  <w:style w:type="paragraph" w:styleId="16">
    <w:name w:val="footer"/>
    <w:basedOn w:val="1"/>
    <w:uiPriority w:val="0"/>
    <w:pPr>
      <w:tabs>
        <w:tab w:val="center" w:pos="4320"/>
        <w:tab w:val="right" w:pos="8640"/>
      </w:tabs>
    </w:pPr>
  </w:style>
  <w:style w:type="paragraph" w:styleId="17">
    <w:name w:val="header"/>
    <w:basedOn w:val="1"/>
    <w:uiPriority w:val="0"/>
    <w:pPr>
      <w:tabs>
        <w:tab w:val="center" w:pos="4320"/>
        <w:tab w:val="right" w:pos="8640"/>
      </w:tabs>
    </w:pPr>
  </w:style>
  <w:style w:type="paragraph" w:styleId="18">
    <w:name w:val="Body Text 2"/>
    <w:basedOn w:val="1"/>
    <w:link w:val="33"/>
    <w:uiPriority w:val="0"/>
    <w:rPr>
      <w:sz w:val="22"/>
    </w:rPr>
  </w:style>
  <w:style w:type="character" w:styleId="20">
    <w:name w:val="Strong"/>
    <w:qFormat/>
    <w:uiPriority w:val="0"/>
    <w:rPr>
      <w:b/>
    </w:rPr>
  </w:style>
  <w:style w:type="character" w:styleId="21">
    <w:name w:val="page number"/>
    <w:basedOn w:val="19"/>
    <w:uiPriority w:val="0"/>
  </w:style>
  <w:style w:type="character" w:styleId="22">
    <w:name w:val="FollowedHyperlink"/>
    <w:uiPriority w:val="0"/>
    <w:rPr>
      <w:color w:val="800080"/>
      <w:u w:val="single"/>
    </w:rPr>
  </w:style>
  <w:style w:type="character" w:styleId="23">
    <w:name w:val="Hyperlink"/>
    <w:uiPriority w:val="0"/>
    <w:rPr>
      <w:color w:val="0000FF"/>
      <w:u w:val="single"/>
    </w:rPr>
  </w:style>
  <w:style w:type="paragraph" w:customStyle="1" w:styleId="25">
    <w:name w:val="Block Line"/>
    <w:basedOn w:val="1"/>
    <w:next w:val="1"/>
    <w:uiPriority w:val="0"/>
    <w:pPr>
      <w:pBdr>
        <w:top w:val="single" w:color="auto" w:sz="6" w:space="1"/>
        <w:between w:val="single" w:color="auto" w:sz="6" w:space="1"/>
      </w:pBdr>
      <w:spacing w:before="240"/>
      <w:ind w:left="1700"/>
    </w:pPr>
    <w:rPr>
      <w:rFonts w:ascii="Arial" w:hAnsi="Arial"/>
      <w:sz w:val="22"/>
      <w:lang w:val="en-US"/>
    </w:rPr>
  </w:style>
  <w:style w:type="paragraph" w:customStyle="1" w:styleId="26">
    <w:name w:val="Bullet Text 1"/>
    <w:basedOn w:val="1"/>
    <w:uiPriority w:val="0"/>
    <w:pPr>
      <w:numPr>
        <w:ilvl w:val="0"/>
        <w:numId w:val="1"/>
      </w:numPr>
      <w:ind w:left="187" w:hanging="187"/>
    </w:pPr>
    <w:rPr>
      <w:rFonts w:ascii="Arial" w:hAnsi="Arial"/>
      <w:sz w:val="22"/>
      <w:lang w:val="en-US"/>
    </w:rPr>
  </w:style>
  <w:style w:type="paragraph" w:customStyle="1" w:styleId="27">
    <w:name w:val="Continued Table Labe"/>
    <w:basedOn w:val="1"/>
    <w:uiPriority w:val="0"/>
    <w:rPr>
      <w:rFonts w:ascii="Arial" w:hAnsi="Arial"/>
      <w:b/>
      <w:sz w:val="22"/>
      <w:lang w:val="en-US"/>
    </w:rPr>
  </w:style>
  <w:style w:type="paragraph" w:customStyle="1" w:styleId="28">
    <w:name w:val="H1"/>
    <w:basedOn w:val="1"/>
    <w:next w:val="1"/>
    <w:uiPriority w:val="0"/>
    <w:pPr>
      <w:keepNext/>
      <w:spacing w:before="100" w:after="100"/>
      <w:outlineLvl w:val="1"/>
    </w:pPr>
    <w:rPr>
      <w:b/>
      <w:snapToGrid w:val="0"/>
      <w:kern w:val="36"/>
      <w:sz w:val="48"/>
      <w:lang w:eastAsia="en-US"/>
    </w:rPr>
  </w:style>
  <w:style w:type="paragraph" w:customStyle="1" w:styleId="29">
    <w:name w:val="Char4"/>
    <w:basedOn w:val="11"/>
    <w:uiPriority w:val="0"/>
    <w:pPr>
      <w:widowControl w:val="0"/>
      <w:jc w:val="both"/>
    </w:pPr>
    <w:rPr>
      <w:rFonts w:ascii="Tahoma" w:hAnsi="Tahoma"/>
      <w:kern w:val="2"/>
      <w:sz w:val="24"/>
      <w:szCs w:val="24"/>
      <w:lang w:val="en-US" w:eastAsia="zh-CN"/>
    </w:rPr>
  </w:style>
  <w:style w:type="character" w:customStyle="1" w:styleId="30">
    <w:name w:val="Michael Cybulski"/>
    <w:semiHidden/>
    <w:uiPriority w:val="0"/>
    <w:rPr>
      <w:rFonts w:ascii="Arial" w:hAnsi="Arial" w:cs="Arial"/>
      <w:color w:val="000080"/>
      <w:sz w:val="20"/>
      <w:szCs w:val="20"/>
    </w:rPr>
  </w:style>
  <w:style w:type="character" w:customStyle="1" w:styleId="31">
    <w:name w:val="apple-style-span"/>
    <w:basedOn w:val="19"/>
    <w:uiPriority w:val="0"/>
  </w:style>
  <w:style w:type="character" w:customStyle="1" w:styleId="32">
    <w:name w:val="apple-converted-space"/>
    <w:basedOn w:val="19"/>
    <w:uiPriority w:val="0"/>
  </w:style>
  <w:style w:type="character" w:customStyle="1" w:styleId="33">
    <w:name w:val="正文文本 2字符"/>
    <w:link w:val="18"/>
    <w:uiPriority w:val="0"/>
    <w:rPr>
      <w:sz w:val="22"/>
      <w:lang w:val="en-AU"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DMS Group P/L</Company>
  <Pages>10</Pages>
  <Words>2377</Words>
  <Characters>13552</Characters>
  <Lines>112</Lines>
  <Paragraphs>31</Paragraphs>
  <TotalTime>0</TotalTime>
  <ScaleCrop>false</ScaleCrop>
  <LinksUpToDate>false</LinksUpToDate>
  <CharactersWithSpaces>15898</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2013-10-24T08:56:00Z</dcterms:created>
  <dc:creator>DMS</dc:creator>
  <cp:lastModifiedBy>Thinkpad</cp:lastModifiedBy>
  <cp:lastPrinted>2007-05-23T10:00:00Z</cp:lastPrinted>
  <dcterms:modified xsi:type="dcterms:W3CDTF">2018-12-03T13:39:53Z</dcterms:modified>
  <dc:title>Analytical Report</dc:title>
  <cp:revision>147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