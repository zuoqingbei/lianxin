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b/>
        </w:rPr>
      </w:pPr>
      <w:bookmarkStart w:id="68" w:name="_GoBack"/>
      <w:bookmarkEnd w:id="68"/>
      <w:r>
        <w:rPr>
          <w:b/>
        </w:rPr>
        <w:t>ANALYTICAL  REPORT</w:t>
      </w:r>
    </w:p>
    <w:p>
      <w:pPr>
        <w:jc w:val="center"/>
      </w:pPr>
      <w:r>
        <w:t>SUMMARY: -</w:t>
      </w:r>
    </w:p>
    <w:p>
      <w:pPr>
        <w:tabs>
          <w:tab w:val="left" w:pos="2985"/>
        </w:tabs>
      </w:pPr>
      <w:r>
        <w:tab/>
      </w:r>
    </w:p>
    <w:p>
      <w:pPr>
        <w:jc w:val="center"/>
        <w:rPr>
          <w:rFonts w:hint="eastAsia" w:ascii="Arial" w:hAnsi="Arial"/>
          <w:sz w:val="24"/>
          <w:lang w:eastAsia="zh-CN"/>
        </w:rPr>
      </w:pPr>
      <w:r>
        <w:rPr>
          <w:rFonts w:ascii="Arial" w:hAnsi="Arial"/>
          <w:b/>
          <w:sz w:val="24"/>
        </w:rPr>
        <w:t xml:space="preserve">DATE:                 </w:t>
      </w:r>
      <w:r>
        <w:rPr>
          <w:rFonts w:hint="eastAsia" w:ascii="Arial" w:hAnsi="Arial"/>
          <w:b/>
          <w:sz w:val="24"/>
          <w:lang w:eastAsia="zh-CN"/>
        </w:rPr>
        <w:t>May 22, 2017</w:t>
      </w:r>
    </w:p>
    <w:tbl>
      <w:tblPr>
        <w:tblStyle w:val="24"/>
        <w:tblW w:w="10638" w:type="dxa"/>
        <w:tblInd w:w="0" w:type="dxa"/>
        <w:tblLayout w:type="fixed"/>
        <w:tblCellMar>
          <w:top w:w="0" w:type="dxa"/>
          <w:left w:w="108" w:type="dxa"/>
          <w:bottom w:w="0" w:type="dxa"/>
          <w:right w:w="108" w:type="dxa"/>
        </w:tblCellMar>
      </w:tblPr>
      <w:tblGrid>
        <w:gridCol w:w="4219"/>
        <w:gridCol w:w="6419"/>
      </w:tblGrid>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tbl>
            <w:tblPr>
              <w:tblStyle w:val="24"/>
              <w:tblW w:w="10638" w:type="dxa"/>
              <w:tblInd w:w="0" w:type="dxa"/>
              <w:tblLayout w:type="fixed"/>
              <w:tblCellMar>
                <w:top w:w="0" w:type="dxa"/>
                <w:left w:w="108" w:type="dxa"/>
                <w:bottom w:w="0" w:type="dxa"/>
                <w:right w:w="108" w:type="dxa"/>
              </w:tblCellMar>
            </w:tblPr>
            <w:tblGrid>
              <w:gridCol w:w="4219"/>
              <w:gridCol w:w="6419"/>
            </w:tblGrid>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ind w:left="-108"/>
                    <w:contextualSpacing/>
                    <w:rPr>
                      <w:rFonts w:ascii="Arial" w:hAnsi="Arial"/>
                      <w:b/>
                      <w:sz w:val="24"/>
                      <w:szCs w:val="24"/>
                    </w:rPr>
                  </w:pPr>
                  <w:r>
                    <w:rPr>
                      <w:rFonts w:ascii="Arial" w:hAnsi="Arial"/>
                      <w:b/>
                      <w:sz w:val="24"/>
                      <w:szCs w:val="24"/>
                    </w:rPr>
                    <w:t>REGISTERED NAME:</w:t>
                  </w:r>
                </w:p>
                <w:p>
                  <w:pPr>
                    <w:ind w:left="-108"/>
                    <w:contextualSpacing/>
                    <w:rPr>
                      <w:rFonts w:ascii="Arial" w:hAnsi="Arial"/>
                      <w:b/>
                      <w:sz w:val="24"/>
                      <w:szCs w:val="24"/>
                    </w:rPr>
                  </w:pPr>
                </w:p>
              </w:tc>
              <w:tc>
                <w:tcPr>
                  <w:tcW w:w="6419" w:type="dxa"/>
                  <w:tcBorders>
                    <w:top w:val="nil"/>
                    <w:left w:val="nil"/>
                    <w:bottom w:val="nil"/>
                    <w:right w:val="nil"/>
                  </w:tcBorders>
                  <w:noWrap w:val="0"/>
                  <w:vAlign w:val="top"/>
                </w:tcPr>
                <w:p>
                  <w:pPr>
                    <w:tabs>
                      <w:tab w:val="left" w:pos="3600"/>
                    </w:tabs>
                    <w:contextualSpacing/>
                    <w:jc w:val="both"/>
                    <w:rPr>
                      <w:rFonts w:ascii="Arial" w:hAnsi="Arial"/>
                      <w:b/>
                      <w:sz w:val="24"/>
                      <w:szCs w:val="24"/>
                    </w:rPr>
                  </w:pPr>
                </w:p>
              </w:tc>
            </w:tr>
          </w:tbl>
          <w:p>
            <w:pPr>
              <w:contextualSpacing/>
              <w:jc w:val="both"/>
              <w:rPr>
                <w:rFonts w:ascii="Arial" w:hAnsi="Arial"/>
                <w:b/>
                <w:sz w:val="24"/>
                <w:szCs w:val="24"/>
              </w:rPr>
            </w:pPr>
          </w:p>
        </w:tc>
        <w:tc>
          <w:tcPr>
            <w:tcW w:w="6419" w:type="dxa"/>
            <w:tcBorders>
              <w:top w:val="nil"/>
              <w:left w:val="nil"/>
              <w:bottom w:val="nil"/>
              <w:right w:val="nil"/>
            </w:tcBorders>
            <w:noWrap w:val="0"/>
            <w:vAlign w:val="top"/>
          </w:tcPr>
          <w:p>
            <w:pPr>
              <w:tabs>
                <w:tab w:val="left" w:pos="3600"/>
              </w:tabs>
              <w:contextualSpacing/>
              <w:jc w:val="both"/>
              <w:rPr>
                <w:rFonts w:hint="eastAsia" w:ascii="Arial" w:hAnsi="Arial"/>
                <w:sz w:val="22"/>
              </w:rPr>
            </w:pPr>
            <w:bookmarkStart w:id="0" w:name="OLE_LINK281"/>
            <w:bookmarkStart w:id="1" w:name="OLE_LINK282"/>
            <w:bookmarkStart w:id="2" w:name="OLE_LINK24"/>
            <w:bookmarkStart w:id="3" w:name="OLE_LINK25"/>
            <w:bookmarkStart w:id="4" w:name="OLE_LINK26"/>
            <w:r>
              <w:rPr>
                <w:rFonts w:ascii="Arial" w:hAnsi="Arial"/>
                <w:sz w:val="22"/>
              </w:rPr>
              <w:t>JPMF Guangdong Co</w:t>
            </w:r>
            <w:r>
              <w:rPr>
                <w:rFonts w:hint="eastAsia" w:ascii="Arial" w:hAnsi="Arial"/>
                <w:sz w:val="22"/>
              </w:rPr>
              <w:t>.,</w:t>
            </w:r>
            <w:r>
              <w:rPr>
                <w:rFonts w:ascii="Arial" w:hAnsi="Arial"/>
                <w:sz w:val="22"/>
              </w:rPr>
              <w:t xml:space="preserve"> Ltd</w:t>
            </w:r>
            <w:r>
              <w:rPr>
                <w:rFonts w:hint="eastAsia" w:ascii="Arial" w:hAnsi="Arial"/>
                <w:sz w:val="22"/>
              </w:rPr>
              <w:t>.</w:t>
            </w:r>
          </w:p>
          <w:bookmarkEnd w:id="0"/>
          <w:bookmarkEnd w:id="1"/>
          <w:p>
            <w:pPr>
              <w:tabs>
                <w:tab w:val="left" w:pos="3600"/>
              </w:tabs>
              <w:contextualSpacing/>
              <w:jc w:val="both"/>
              <w:rPr>
                <w:rFonts w:ascii="Arial" w:hAnsi="Arial"/>
                <w:sz w:val="22"/>
                <w:szCs w:val="24"/>
                <w:lang w:eastAsia="zh-CN"/>
              </w:rPr>
            </w:pPr>
            <w:bookmarkStart w:id="5" w:name="OLE_LINK283"/>
            <w:bookmarkStart w:id="6" w:name="OLE_LINK284"/>
            <w:r>
              <w:rPr>
                <w:rFonts w:hint="eastAsia" w:ascii="Arial" w:hAnsi="Arial"/>
                <w:sz w:val="22"/>
                <w:lang w:eastAsia="zh-CN"/>
              </w:rPr>
              <w:t>广东江粉磁材股份有限公司</w:t>
            </w:r>
            <w:bookmarkEnd w:id="2"/>
            <w:bookmarkEnd w:id="3"/>
            <w:bookmarkEnd w:id="4"/>
            <w:bookmarkEnd w:id="5"/>
            <w:bookmarkEnd w:id="6"/>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lang w:eastAsia="zh-CN"/>
              </w:rPr>
            </w:pPr>
          </w:p>
        </w:tc>
        <w:tc>
          <w:tcPr>
            <w:tcW w:w="6419" w:type="dxa"/>
            <w:tcBorders>
              <w:top w:val="nil"/>
              <w:left w:val="nil"/>
              <w:bottom w:val="nil"/>
              <w:right w:val="nil"/>
            </w:tcBorders>
            <w:noWrap w:val="0"/>
            <w:vAlign w:val="top"/>
          </w:tcPr>
          <w:p>
            <w:pPr>
              <w:tabs>
                <w:tab w:val="left" w:pos="3600"/>
              </w:tabs>
              <w:jc w:val="both"/>
              <w:rPr>
                <w:rFonts w:ascii="Arial" w:hAnsi="Arial"/>
                <w:sz w:val="22"/>
                <w:lang w:eastAsia="zh-CN"/>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r>
              <w:rPr>
                <w:rFonts w:ascii="Arial" w:hAnsi="Arial"/>
                <w:b/>
                <w:sz w:val="22"/>
              </w:rPr>
              <w:t>SUMMARY: -</w:t>
            </w:r>
          </w:p>
        </w:tc>
        <w:tc>
          <w:tcPr>
            <w:tcW w:w="6419" w:type="dxa"/>
            <w:tcBorders>
              <w:top w:val="nil"/>
              <w:left w:val="nil"/>
              <w:bottom w:val="nil"/>
              <w:right w:val="nil"/>
            </w:tcBorders>
            <w:noWrap w:val="0"/>
            <w:vAlign w:val="top"/>
          </w:tcPr>
          <w:p>
            <w:pPr>
              <w:tabs>
                <w:tab w:val="left" w:pos="3600"/>
              </w:tabs>
              <w:jc w:val="both"/>
              <w:rPr>
                <w:rFonts w:hint="eastAsia" w:ascii="Arial" w:hAnsi="Arial"/>
                <w:sz w:val="22"/>
                <w:lang w:eastAsia="zh-CN"/>
              </w:rPr>
            </w:pPr>
            <w:r>
              <w:rPr>
                <w:rFonts w:hint="eastAsia" w:ascii="Arial" w:hAnsi="Arial"/>
                <w:sz w:val="22"/>
                <w:lang w:eastAsia="zh-CN"/>
              </w:rPr>
              <w:t>Engaged in production and sales of</w:t>
            </w:r>
            <w:r>
              <w:rPr>
                <w:rFonts w:ascii="Arial" w:hAnsi="Arial"/>
                <w:sz w:val="22"/>
                <w:lang w:eastAsia="zh-CN"/>
              </w:rPr>
              <w:t xml:space="preserve"> magnetic materials</w:t>
            </w:r>
            <w:r>
              <w:rPr>
                <w:rFonts w:hint="eastAsia" w:ascii="Arial" w:hAnsi="Arial"/>
                <w:sz w:val="22"/>
                <w:lang w:eastAsia="zh-CN"/>
              </w:rPr>
              <w:t xml:space="preserve"> components</w:t>
            </w:r>
            <w:r>
              <w:rPr>
                <w:rFonts w:ascii="Arial" w:hAnsi="Arial"/>
                <w:sz w:val="22"/>
                <w:lang w:eastAsia="zh-CN"/>
              </w:rPr>
              <w:t xml:space="preserve"> and their products, alloy powder products, micro-motor, machinery and equipment and parts</w:t>
            </w:r>
            <w:r>
              <w:rPr>
                <w:rFonts w:hint="eastAsia" w:ascii="Arial" w:hAnsi="Arial"/>
                <w:sz w:val="22"/>
                <w:lang w:eastAsia="zh-CN"/>
              </w:rPr>
              <w:t>.</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tabs>
                <w:tab w:val="left" w:pos="3600"/>
              </w:tabs>
              <w:jc w:val="both"/>
              <w:rPr>
                <w:rFonts w:ascii="Arial" w:hAnsi="Arial"/>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tabs>
                <w:tab w:val="left" w:pos="3600"/>
              </w:tabs>
              <w:jc w:val="both"/>
              <w:rPr>
                <w:rFonts w:ascii="Arial" w:hAnsi="Arial"/>
                <w:sz w:val="22"/>
              </w:rPr>
            </w:pPr>
            <w:r>
              <w:rPr>
                <w:rFonts w:ascii="Arial" w:hAnsi="Arial"/>
                <w:sz w:val="22"/>
              </w:rPr>
              <w:t>Subject was incorporated on</w:t>
            </w:r>
            <w:r>
              <w:rPr>
                <w:rFonts w:hint="eastAsia" w:ascii="Arial" w:hAnsi="Arial"/>
                <w:sz w:val="22"/>
                <w:lang w:eastAsia="zh-CN"/>
              </w:rPr>
              <w:t xml:space="preserve"> July 1, 1975</w:t>
            </w:r>
            <w:r>
              <w:rPr>
                <w:rFonts w:ascii="Arial" w:hAnsi="Arial"/>
                <w:sz w:val="22"/>
              </w:rPr>
              <w:t>.</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tabs>
                <w:tab w:val="left" w:pos="3600"/>
              </w:tabs>
              <w:jc w:val="both"/>
              <w:rPr>
                <w:rFonts w:ascii="Arial" w:hAnsi="Arial"/>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tabs>
                <w:tab w:val="left" w:pos="3600"/>
              </w:tabs>
              <w:jc w:val="both"/>
              <w:rPr>
                <w:rFonts w:hint="eastAsia" w:ascii="Arial" w:hAnsi="Arial"/>
                <w:sz w:val="22"/>
              </w:rPr>
            </w:pPr>
            <w:r>
              <w:rPr>
                <w:rFonts w:ascii="Arial" w:hAnsi="Arial"/>
                <w:sz w:val="22"/>
              </w:rPr>
              <w:t xml:space="preserve">Registered Capital </w:t>
            </w:r>
            <w:r>
              <w:rPr>
                <w:rFonts w:hint="eastAsia" w:ascii="Arial" w:hAnsi="Arial"/>
                <w:sz w:val="22"/>
                <w:lang w:eastAsia="zh-CN"/>
              </w:rPr>
              <w:t xml:space="preserve">is CNY </w:t>
            </w:r>
            <w:r>
              <w:rPr>
                <w:rFonts w:ascii="Arial" w:hAnsi="Arial"/>
                <w:sz w:val="22"/>
                <w:lang w:eastAsia="zh-CN"/>
              </w:rPr>
              <w:t>1</w:t>
            </w:r>
            <w:r>
              <w:rPr>
                <w:rFonts w:hint="eastAsia" w:ascii="Arial" w:hAnsi="Arial"/>
                <w:sz w:val="22"/>
                <w:lang w:eastAsia="zh-CN"/>
              </w:rPr>
              <w:t>,</w:t>
            </w:r>
            <w:r>
              <w:rPr>
                <w:rFonts w:ascii="Arial" w:hAnsi="Arial"/>
                <w:sz w:val="22"/>
                <w:lang w:eastAsia="zh-CN"/>
              </w:rPr>
              <w:t>177</w:t>
            </w:r>
            <w:r>
              <w:rPr>
                <w:rFonts w:hint="eastAsia" w:ascii="Arial" w:hAnsi="Arial"/>
                <w:sz w:val="22"/>
                <w:lang w:eastAsia="zh-CN"/>
              </w:rPr>
              <w:t>,</w:t>
            </w:r>
            <w:r>
              <w:rPr>
                <w:rFonts w:ascii="Arial" w:hAnsi="Arial"/>
                <w:sz w:val="22"/>
                <w:lang w:eastAsia="zh-CN"/>
              </w:rPr>
              <w:t>211</w:t>
            </w:r>
            <w:r>
              <w:rPr>
                <w:rFonts w:hint="eastAsia" w:ascii="Arial" w:hAnsi="Arial"/>
                <w:sz w:val="22"/>
                <w:lang w:eastAsia="zh-CN"/>
              </w:rPr>
              <w:t>,</w:t>
            </w:r>
            <w:r>
              <w:rPr>
                <w:rFonts w:ascii="Arial" w:hAnsi="Arial"/>
                <w:sz w:val="22"/>
                <w:lang w:eastAsia="zh-CN"/>
              </w:rPr>
              <w:t>887</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tabs>
                <w:tab w:val="left" w:pos="3600"/>
              </w:tabs>
              <w:jc w:val="both"/>
              <w:rPr>
                <w:rFonts w:ascii="Arial" w:hAnsi="Arial"/>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tabs>
                <w:tab w:val="left" w:pos="3600"/>
              </w:tabs>
              <w:jc w:val="both"/>
              <w:rPr>
                <w:rFonts w:hint="eastAsia" w:ascii="Arial" w:hAnsi="Arial"/>
                <w:sz w:val="22"/>
                <w:lang w:eastAsia="zh-CN"/>
              </w:rPr>
            </w:pPr>
            <w:r>
              <w:rPr>
                <w:rFonts w:ascii="Arial" w:hAnsi="Arial"/>
                <w:sz w:val="22"/>
              </w:rPr>
              <w:t xml:space="preserve">The subject is </w:t>
            </w:r>
            <w:r>
              <w:rPr>
                <w:rFonts w:hint="eastAsia" w:ascii="Arial" w:hAnsi="Arial"/>
                <w:sz w:val="22"/>
                <w:lang w:eastAsia="zh-CN"/>
              </w:rPr>
              <w:t xml:space="preserve">not </w:t>
            </w:r>
            <w:r>
              <w:rPr>
                <w:rFonts w:ascii="Arial" w:hAnsi="Arial"/>
                <w:sz w:val="22"/>
              </w:rPr>
              <w:t>a member of a larger group operation</w:t>
            </w:r>
            <w:r>
              <w:rPr>
                <w:rFonts w:hint="eastAsia" w:ascii="Arial" w:hAnsi="Arial"/>
                <w:sz w:val="22"/>
                <w:lang w:eastAsia="zh-CN"/>
              </w:rPr>
              <w:t>.</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tabs>
                <w:tab w:val="left" w:pos="3600"/>
              </w:tabs>
              <w:jc w:val="both"/>
              <w:rPr>
                <w:rFonts w:ascii="Arial" w:hAnsi="Arial"/>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tabs>
                <w:tab w:val="left" w:pos="3600"/>
              </w:tabs>
              <w:jc w:val="both"/>
              <w:rPr>
                <w:rFonts w:ascii="Arial" w:hAnsi="Arial"/>
                <w:sz w:val="22"/>
              </w:rPr>
            </w:pPr>
            <w:r>
              <w:rPr>
                <w:rFonts w:ascii="Arial" w:hAnsi="Arial"/>
                <w:sz w:val="22"/>
              </w:rPr>
              <w:t>Recent payment history shows no adverse payment history</w:t>
            </w:r>
          </w:p>
        </w:tc>
      </w:tr>
      <w:tr>
        <w:tblPrEx>
          <w:tblLayout w:type="fixed"/>
          <w:tblCellMar>
            <w:top w:w="0" w:type="dxa"/>
            <w:left w:w="108" w:type="dxa"/>
            <w:bottom w:w="0" w:type="dxa"/>
            <w:right w:w="108" w:type="dxa"/>
          </w:tblCellMar>
        </w:tblPrEx>
        <w:trPr>
          <w:trHeight w:val="389" w:hRule="atLeast"/>
        </w:trPr>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tabs>
                <w:tab w:val="left" w:pos="3600"/>
              </w:tabs>
              <w:jc w:val="both"/>
              <w:rPr>
                <w:rFonts w:ascii="Arial" w:hAnsi="Arial"/>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r>
              <w:rPr>
                <w:rFonts w:ascii="Arial" w:hAnsi="Arial"/>
                <w:b/>
                <w:sz w:val="22"/>
              </w:rPr>
              <w:t>CURRENCY - approx exchange rate: -</w:t>
            </w:r>
            <w:r>
              <w:rPr>
                <w:rFonts w:hint="eastAsia" w:ascii="Arial" w:hAnsi="Arial"/>
                <w:b/>
                <w:color w:val="FF0000"/>
                <w:sz w:val="22"/>
              </w:rPr>
              <w:t>货币兑换率：</w:t>
            </w:r>
          </w:p>
        </w:tc>
        <w:tc>
          <w:tcPr>
            <w:tcW w:w="6419" w:type="dxa"/>
            <w:tcBorders>
              <w:top w:val="nil"/>
              <w:left w:val="nil"/>
              <w:bottom w:val="nil"/>
              <w:right w:val="nil"/>
            </w:tcBorders>
            <w:noWrap w:val="0"/>
            <w:vAlign w:val="top"/>
          </w:tcPr>
          <w:p>
            <w:pPr>
              <w:tabs>
                <w:tab w:val="left" w:pos="3600"/>
              </w:tabs>
              <w:jc w:val="both"/>
              <w:rPr>
                <w:rFonts w:hint="eastAsia" w:ascii="Arial" w:hAnsi="Arial"/>
                <w:b/>
                <w:sz w:val="22"/>
                <w:lang w:eastAsia="zh-CN"/>
              </w:rPr>
            </w:pPr>
            <w:r>
              <w:rPr>
                <w:rFonts w:ascii="Arial" w:hAnsi="Arial"/>
                <w:b/>
                <w:sz w:val="22"/>
              </w:rPr>
              <w:t xml:space="preserve">US$1 = </w:t>
            </w:r>
            <w:r>
              <w:rPr>
                <w:rFonts w:hint="eastAsia" w:ascii="Arial" w:hAnsi="Arial"/>
                <w:b/>
                <w:sz w:val="22"/>
                <w:lang w:eastAsia="zh-CN"/>
              </w:rPr>
              <w:t xml:space="preserve">CNY </w:t>
            </w:r>
            <w:r>
              <w:rPr>
                <w:rFonts w:ascii="Arial" w:hAnsi="Arial"/>
                <w:b/>
                <w:sz w:val="22"/>
                <w:lang w:eastAsia="zh-CN"/>
              </w:rPr>
              <w:t>6.</w:t>
            </w:r>
            <w:r>
              <w:rPr>
                <w:rFonts w:hint="eastAsia" w:ascii="Arial" w:hAnsi="Arial"/>
                <w:b/>
                <w:sz w:val="22"/>
                <w:lang w:eastAsia="zh-CN"/>
              </w:rPr>
              <w:t xml:space="preserve">8911 </w:t>
            </w:r>
            <w:r>
              <w:rPr>
                <w:rFonts w:ascii="Arial" w:hAnsi="Arial"/>
                <w:b/>
                <w:sz w:val="22"/>
              </w:rPr>
              <w:t xml:space="preserve">; and A$1 = </w:t>
            </w:r>
            <w:r>
              <w:rPr>
                <w:rFonts w:hint="eastAsia" w:ascii="Arial" w:hAnsi="Arial"/>
                <w:b/>
                <w:sz w:val="22"/>
                <w:lang w:eastAsia="zh-CN"/>
              </w:rPr>
              <w:t xml:space="preserve">CNY </w:t>
            </w:r>
            <w:r>
              <w:rPr>
                <w:rFonts w:ascii="Arial" w:hAnsi="Arial"/>
                <w:b/>
                <w:sz w:val="22"/>
                <w:lang w:eastAsia="zh-CN"/>
              </w:rPr>
              <w:t>5.</w:t>
            </w:r>
            <w:r>
              <w:rPr>
                <w:rFonts w:hint="eastAsia" w:ascii="Arial" w:hAnsi="Arial"/>
                <w:b/>
                <w:sz w:val="22"/>
                <w:lang w:eastAsia="zh-CN"/>
              </w:rPr>
              <w:t>1366</w:t>
            </w:r>
          </w:p>
        </w:tc>
      </w:tr>
      <w:tr>
        <w:tblPrEx>
          <w:tblLayout w:type="fixed"/>
          <w:tblCellMar>
            <w:top w:w="0" w:type="dxa"/>
            <w:left w:w="108" w:type="dxa"/>
            <w:bottom w:w="0" w:type="dxa"/>
            <w:right w:w="108" w:type="dxa"/>
          </w:tblCellMar>
        </w:tblPrEx>
        <w:trPr>
          <w:trHeight w:val="290" w:hRule="atLeast"/>
        </w:trPr>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tabs>
                <w:tab w:val="left" w:pos="3600"/>
              </w:tabs>
              <w:jc w:val="both"/>
              <w:rPr>
                <w:rFonts w:ascii="Arial" w:hAnsi="Arial"/>
                <w:b/>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r>
              <w:rPr>
                <w:rFonts w:ascii="Arial" w:hAnsi="Arial"/>
                <w:b/>
                <w:sz w:val="22"/>
              </w:rPr>
              <w:t>DMS RISK RATING ASSESSMENT:</w:t>
            </w:r>
            <w:r>
              <w:rPr>
                <w:rFonts w:hint="eastAsia"/>
              </w:rPr>
              <w:t xml:space="preserve"> </w:t>
            </w:r>
            <w:r>
              <w:rPr>
                <w:rFonts w:hint="eastAsia" w:ascii="Arial" w:hAnsi="Arial"/>
                <w:b/>
                <w:color w:val="FF0000"/>
                <w:sz w:val="22"/>
              </w:rPr>
              <w:t>DMS风险评级评估：</w:t>
            </w:r>
          </w:p>
        </w:tc>
        <w:tc>
          <w:tcPr>
            <w:tcW w:w="6419" w:type="dxa"/>
            <w:tcBorders>
              <w:top w:val="nil"/>
              <w:left w:val="nil"/>
              <w:bottom w:val="nil"/>
              <w:right w:val="nil"/>
            </w:tcBorders>
            <w:noWrap w:val="0"/>
            <w:vAlign w:val="top"/>
          </w:tcPr>
          <w:p>
            <w:pPr>
              <w:tabs>
                <w:tab w:val="left" w:pos="3600"/>
              </w:tabs>
              <w:jc w:val="both"/>
              <w:rPr>
                <w:rFonts w:hint="eastAsia" w:ascii="Arial" w:hAnsi="Arial"/>
                <w:b/>
                <w:sz w:val="22"/>
                <w:lang w:eastAsia="zh-CN"/>
              </w:rPr>
            </w:pPr>
            <w:r>
              <w:rPr>
                <w:rFonts w:hint="eastAsia" w:ascii="Arial" w:hAnsi="Arial"/>
                <w:b/>
                <w:i/>
                <w:sz w:val="22"/>
                <w:lang w:eastAsia="zh-CN"/>
              </w:rPr>
              <w:t>B</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tabs>
                <w:tab w:val="left" w:pos="3600"/>
              </w:tabs>
              <w:jc w:val="both"/>
              <w:rPr>
                <w:rFonts w:ascii="Arial" w:hAnsi="Arial"/>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r>
              <w:rPr>
                <w:rFonts w:ascii="Arial" w:hAnsi="Arial"/>
                <w:b/>
                <w:sz w:val="22"/>
              </w:rPr>
              <w:t>COMMENT:</w:t>
            </w:r>
            <w:r>
              <w:rPr>
                <w:rFonts w:hint="eastAsia"/>
              </w:rPr>
              <w:t xml:space="preserve"> </w:t>
            </w:r>
            <w:r>
              <w:rPr>
                <w:rFonts w:hint="eastAsia" w:ascii="Arial" w:hAnsi="Arial"/>
                <w:b/>
                <w:color w:val="FF0000"/>
                <w:sz w:val="22"/>
              </w:rPr>
              <w:t>评论</w:t>
            </w:r>
          </w:p>
        </w:tc>
        <w:tc>
          <w:tcPr>
            <w:tcW w:w="6419" w:type="dxa"/>
            <w:tcBorders>
              <w:top w:val="nil"/>
              <w:left w:val="nil"/>
              <w:bottom w:val="nil"/>
              <w:right w:val="nil"/>
            </w:tcBorders>
            <w:noWrap w:val="0"/>
            <w:vAlign w:val="top"/>
          </w:tcPr>
          <w:p>
            <w:pPr>
              <w:tabs>
                <w:tab w:val="left" w:pos="3600"/>
              </w:tabs>
              <w:jc w:val="both"/>
              <w:rPr>
                <w:rFonts w:hint="eastAsia" w:ascii="Arial" w:hAnsi="Arial" w:cs="Arial"/>
                <w:sz w:val="22"/>
                <w:lang w:eastAsia="zh-CN"/>
              </w:rPr>
            </w:pPr>
            <w:bookmarkStart w:id="7" w:name="OLE_LINK20"/>
            <w:bookmarkStart w:id="8" w:name="OLE_LINK21"/>
            <w:r>
              <w:rPr>
                <w:rFonts w:hint="eastAsia" w:ascii="Arial" w:hAnsi="Arial" w:cs="Arial"/>
                <w:sz w:val="22"/>
                <w:lang w:eastAsia="zh-CN"/>
              </w:rPr>
              <w:t xml:space="preserve">SC is considered large-sized in its line with </w:t>
            </w:r>
            <w:r>
              <w:rPr>
                <w:rFonts w:ascii="Arial" w:hAnsi="Arial" w:cs="Arial"/>
                <w:sz w:val="22"/>
                <w:lang w:eastAsia="zh-CN"/>
              </w:rPr>
              <w:t>stable</w:t>
            </w:r>
            <w:r>
              <w:rPr>
                <w:rFonts w:hint="eastAsia" w:ascii="Arial" w:hAnsi="Arial" w:cs="Arial"/>
                <w:sz w:val="22"/>
                <w:lang w:eastAsia="zh-CN"/>
              </w:rPr>
              <w:t xml:space="preserve"> </w:t>
            </w:r>
            <w:r>
              <w:rPr>
                <w:rFonts w:ascii="Arial" w:hAnsi="Arial" w:cs="Arial"/>
                <w:sz w:val="22"/>
              </w:rPr>
              <w:t xml:space="preserve">financial condition. A credit line up to A$ </w:t>
            </w:r>
            <w:r>
              <w:rPr>
                <w:rFonts w:hint="eastAsia" w:ascii="Arial" w:hAnsi="Arial" w:cs="Arial"/>
                <w:sz w:val="22"/>
                <w:lang w:eastAsia="zh-CN"/>
              </w:rPr>
              <w:t>30,000</w:t>
            </w:r>
            <w:r>
              <w:rPr>
                <w:rFonts w:ascii="Arial" w:hAnsi="Arial" w:cs="Arial"/>
                <w:sz w:val="22"/>
              </w:rPr>
              <w:t>,000 would appear to be within SC’s capacities.</w:t>
            </w:r>
            <w:bookmarkEnd w:id="7"/>
            <w:bookmarkEnd w:id="8"/>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tabs>
                <w:tab w:val="left" w:pos="3600"/>
              </w:tabs>
              <w:jc w:val="both"/>
              <w:rPr>
                <w:rFonts w:ascii="Arial" w:hAnsi="Arial" w:cs="Arial"/>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pageBreakBefore/>
              <w:jc w:val="both"/>
              <w:rPr>
                <w:rFonts w:ascii="Arial" w:hAnsi="Arial"/>
                <w:b/>
                <w:sz w:val="22"/>
              </w:rPr>
            </w:pPr>
          </w:p>
        </w:tc>
        <w:tc>
          <w:tcPr>
            <w:tcW w:w="6419" w:type="dxa"/>
            <w:tcBorders>
              <w:top w:val="nil"/>
              <w:left w:val="nil"/>
              <w:bottom w:val="nil"/>
              <w:right w:val="nil"/>
            </w:tcBorders>
            <w:noWrap w:val="0"/>
            <w:vAlign w:val="top"/>
          </w:tcPr>
          <w:p>
            <w:pPr>
              <w:pageBreakBefore/>
              <w:jc w:val="both"/>
              <w:rPr>
                <w:rFonts w:ascii="Arial" w:hAnsi="Arial"/>
                <w:b/>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r>
              <w:rPr>
                <w:rFonts w:hint="eastAsia" w:ascii="Arial" w:hAnsi="Arial"/>
                <w:b/>
                <w:sz w:val="22"/>
                <w:lang w:eastAsia="zh-CN"/>
              </w:rPr>
              <w:t>CREDIBILITY CODE</w:t>
            </w:r>
            <w:r>
              <w:rPr>
                <w:rFonts w:ascii="Arial" w:hAnsi="Arial"/>
                <w:b/>
                <w:sz w:val="22"/>
              </w:rPr>
              <w:t xml:space="preserve">: </w:t>
            </w:r>
          </w:p>
        </w:tc>
        <w:tc>
          <w:tcPr>
            <w:tcW w:w="6419" w:type="dxa"/>
            <w:tcBorders>
              <w:top w:val="nil"/>
              <w:left w:val="nil"/>
              <w:bottom w:val="nil"/>
              <w:right w:val="nil"/>
            </w:tcBorders>
            <w:noWrap w:val="0"/>
            <w:vAlign w:val="top"/>
          </w:tcPr>
          <w:p>
            <w:pPr>
              <w:jc w:val="both"/>
              <w:rPr>
                <w:rFonts w:hint="eastAsia" w:ascii="Arial" w:hAnsi="Arial" w:cs="Arial"/>
                <w:sz w:val="22"/>
                <w:szCs w:val="22"/>
                <w:lang w:eastAsia="zh-CN"/>
              </w:rPr>
            </w:pPr>
            <w:r>
              <w:rPr>
                <w:rFonts w:ascii="Arial" w:hAnsi="Arial" w:cs="Arial"/>
                <w:sz w:val="22"/>
                <w:szCs w:val="22"/>
                <w:lang w:eastAsia="zh-CN"/>
              </w:rPr>
              <w:t>91440700193957385W</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jc w:val="both"/>
              <w:rPr>
                <w:rFonts w:ascii="Arial" w:hAnsi="Arial"/>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r>
              <w:rPr>
                <w:rFonts w:ascii="Arial" w:hAnsi="Arial"/>
                <w:b/>
                <w:sz w:val="22"/>
              </w:rPr>
              <w:t>REGISTERED NAME:</w:t>
            </w:r>
          </w:p>
        </w:tc>
        <w:tc>
          <w:tcPr>
            <w:tcW w:w="6419" w:type="dxa"/>
            <w:tcBorders>
              <w:top w:val="nil"/>
              <w:left w:val="nil"/>
              <w:bottom w:val="nil"/>
              <w:right w:val="nil"/>
            </w:tcBorders>
            <w:noWrap w:val="0"/>
            <w:vAlign w:val="top"/>
          </w:tcPr>
          <w:p>
            <w:pPr>
              <w:tabs>
                <w:tab w:val="left" w:pos="3600"/>
              </w:tabs>
              <w:contextualSpacing/>
              <w:jc w:val="both"/>
              <w:rPr>
                <w:rFonts w:hint="eastAsia" w:ascii="Arial" w:hAnsi="Arial"/>
                <w:sz w:val="22"/>
              </w:rPr>
            </w:pPr>
            <w:r>
              <w:rPr>
                <w:rFonts w:ascii="Arial" w:hAnsi="Arial"/>
                <w:sz w:val="22"/>
              </w:rPr>
              <w:t>JPMF Guangdong Co</w:t>
            </w:r>
            <w:r>
              <w:rPr>
                <w:rFonts w:hint="eastAsia" w:ascii="Arial" w:hAnsi="Arial"/>
                <w:sz w:val="22"/>
              </w:rPr>
              <w:t>.,</w:t>
            </w:r>
            <w:r>
              <w:rPr>
                <w:rFonts w:ascii="Arial" w:hAnsi="Arial"/>
                <w:sz w:val="22"/>
              </w:rPr>
              <w:t xml:space="preserve"> Ltd</w:t>
            </w:r>
            <w:r>
              <w:rPr>
                <w:rFonts w:hint="eastAsia" w:ascii="Arial" w:hAnsi="Arial"/>
                <w:sz w:val="22"/>
              </w:rPr>
              <w:t>.</w:t>
            </w:r>
          </w:p>
          <w:p>
            <w:pPr>
              <w:rPr>
                <w:rFonts w:ascii="Arial" w:hAnsi="Arial"/>
                <w:sz w:val="22"/>
                <w:lang w:eastAsia="zh-CN"/>
              </w:rPr>
            </w:pPr>
            <w:r>
              <w:rPr>
                <w:rFonts w:hint="eastAsia" w:ascii="Arial" w:hAnsi="Arial"/>
                <w:sz w:val="22"/>
                <w:lang w:eastAsia="zh-CN"/>
              </w:rPr>
              <w:t>广东江粉磁材股份有限公司</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lang w:eastAsia="zh-CN"/>
              </w:rPr>
            </w:pPr>
          </w:p>
        </w:tc>
        <w:tc>
          <w:tcPr>
            <w:tcW w:w="6419" w:type="dxa"/>
            <w:tcBorders>
              <w:top w:val="nil"/>
              <w:left w:val="nil"/>
              <w:bottom w:val="nil"/>
              <w:right w:val="nil"/>
            </w:tcBorders>
            <w:noWrap w:val="0"/>
            <w:vAlign w:val="top"/>
          </w:tcPr>
          <w:p>
            <w:pPr>
              <w:jc w:val="both"/>
              <w:rPr>
                <w:rFonts w:ascii="Arial" w:hAnsi="Arial"/>
                <w:sz w:val="22"/>
                <w:lang w:eastAsia="zh-CN"/>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color w:val="000000"/>
                <w:sz w:val="22"/>
              </w:rPr>
            </w:pPr>
            <w:r>
              <w:rPr>
                <w:rFonts w:ascii="Arial" w:hAnsi="Arial"/>
                <w:b/>
                <w:color w:val="000000"/>
                <w:sz w:val="22"/>
              </w:rPr>
              <w:t>OTHER KNOWN TRADING NAME(S):</w:t>
            </w:r>
          </w:p>
        </w:tc>
        <w:tc>
          <w:tcPr>
            <w:tcW w:w="6419" w:type="dxa"/>
            <w:tcBorders>
              <w:top w:val="nil"/>
              <w:left w:val="nil"/>
              <w:bottom w:val="nil"/>
              <w:right w:val="nil"/>
            </w:tcBorders>
            <w:noWrap w:val="0"/>
            <w:vAlign w:val="top"/>
          </w:tcPr>
          <w:p>
            <w:pPr>
              <w:jc w:val="both"/>
              <w:rPr>
                <w:rFonts w:hint="eastAsia" w:ascii="Arial" w:hAnsi="Arial"/>
                <w:sz w:val="22"/>
                <w:lang w:eastAsia="zh-CN"/>
              </w:rPr>
            </w:pPr>
            <w:r>
              <w:rPr>
                <w:rFonts w:hint="eastAsia" w:ascii="Arial" w:hAnsi="Arial"/>
                <w:sz w:val="22"/>
                <w:lang w:eastAsia="zh-CN"/>
              </w:rPr>
              <w:t>N/A</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jc w:val="both"/>
              <w:rPr>
                <w:rFonts w:ascii="Arial" w:hAnsi="Arial"/>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sz w:val="22"/>
              </w:rPr>
            </w:pPr>
            <w:r>
              <w:rPr>
                <w:rFonts w:ascii="Arial" w:hAnsi="Arial"/>
                <w:b/>
                <w:sz w:val="22"/>
              </w:rPr>
              <w:t>REGISTERED ADDRESS:</w:t>
            </w:r>
          </w:p>
        </w:tc>
        <w:tc>
          <w:tcPr>
            <w:tcW w:w="6419" w:type="dxa"/>
            <w:tcBorders>
              <w:top w:val="nil"/>
              <w:left w:val="nil"/>
              <w:bottom w:val="nil"/>
              <w:right w:val="nil"/>
            </w:tcBorders>
            <w:noWrap w:val="0"/>
            <w:vAlign w:val="top"/>
          </w:tcPr>
          <w:p>
            <w:pPr>
              <w:rPr>
                <w:rFonts w:ascii="Arial" w:hAnsi="Arial"/>
                <w:sz w:val="22"/>
                <w:lang w:eastAsia="zh-CN"/>
              </w:rPr>
            </w:pPr>
            <w:r>
              <w:rPr>
                <w:rFonts w:ascii="Arial" w:hAnsi="Arial"/>
                <w:sz w:val="22"/>
                <w:lang w:eastAsia="zh-CN"/>
              </w:rPr>
              <w:t>N</w:t>
            </w:r>
            <w:r>
              <w:rPr>
                <w:rFonts w:hint="eastAsia" w:ascii="Arial" w:hAnsi="Arial"/>
                <w:sz w:val="22"/>
                <w:lang w:eastAsia="zh-CN"/>
              </w:rPr>
              <w:t>o. 8 Longwan Road, Jiangmen, Guangdong Province, 529000 PR China广东省江门市龙湾路8号</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hint="eastAsia" w:ascii="Arial" w:hAnsi="Arial"/>
                <w:sz w:val="22"/>
                <w:lang w:eastAsia="zh-CN"/>
              </w:rPr>
            </w:pPr>
          </w:p>
        </w:tc>
        <w:tc>
          <w:tcPr>
            <w:tcW w:w="6419" w:type="dxa"/>
            <w:tcBorders>
              <w:top w:val="nil"/>
              <w:left w:val="nil"/>
              <w:bottom w:val="nil"/>
              <w:right w:val="nil"/>
            </w:tcBorders>
            <w:noWrap w:val="0"/>
            <w:vAlign w:val="top"/>
          </w:tcPr>
          <w:p>
            <w:pPr>
              <w:tabs>
                <w:tab w:val="left" w:pos="3600"/>
              </w:tabs>
              <w:jc w:val="both"/>
              <w:rPr>
                <w:rFonts w:ascii="Arial" w:hAnsi="Arial"/>
                <w:color w:val="FF0000"/>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sz w:val="22"/>
              </w:rPr>
            </w:pPr>
            <w:r>
              <w:rPr>
                <w:rFonts w:ascii="Arial" w:hAnsi="Arial"/>
                <w:b/>
                <w:sz w:val="22"/>
              </w:rPr>
              <w:t>HEAD OFFICE ADDRESS:</w:t>
            </w:r>
          </w:p>
        </w:tc>
        <w:tc>
          <w:tcPr>
            <w:tcW w:w="6419" w:type="dxa"/>
            <w:tcBorders>
              <w:top w:val="nil"/>
              <w:left w:val="nil"/>
              <w:bottom w:val="nil"/>
              <w:right w:val="nil"/>
            </w:tcBorders>
            <w:noWrap w:val="0"/>
            <w:vAlign w:val="top"/>
          </w:tcPr>
          <w:p>
            <w:pPr>
              <w:rPr>
                <w:rFonts w:ascii="Arial" w:hAnsi="Arial"/>
                <w:sz w:val="22"/>
                <w:lang w:eastAsia="zh-CN"/>
              </w:rPr>
            </w:pPr>
            <w:r>
              <w:rPr>
                <w:rFonts w:ascii="Arial" w:hAnsi="Arial"/>
                <w:sz w:val="22"/>
                <w:lang w:eastAsia="zh-CN"/>
              </w:rPr>
              <w:t>N</w:t>
            </w:r>
            <w:r>
              <w:rPr>
                <w:rFonts w:hint="eastAsia" w:ascii="Arial" w:hAnsi="Arial"/>
                <w:sz w:val="22"/>
                <w:lang w:eastAsia="zh-CN"/>
              </w:rPr>
              <w:t>o. 8 Longwan Road, Jiangmen, Guangdong Province, 529000 PR China广东省江门市龙湾路8号</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jc w:val="both"/>
              <w:rPr>
                <w:rFonts w:ascii="Arial" w:hAnsi="Arial"/>
                <w:color w:val="FF0000"/>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rPr>
                <w:rFonts w:ascii="Arial" w:hAnsi="Arial"/>
                <w:sz w:val="22"/>
              </w:rPr>
            </w:pPr>
            <w:r>
              <w:rPr>
                <w:rFonts w:ascii="Arial" w:hAnsi="Arial"/>
                <w:b/>
                <w:sz w:val="22"/>
              </w:rPr>
              <w:t>DATE OF INCORPORATION or ESTABLISHMENT OF BUSINESS:</w:t>
            </w:r>
          </w:p>
        </w:tc>
        <w:tc>
          <w:tcPr>
            <w:tcW w:w="6419" w:type="dxa"/>
            <w:tcBorders>
              <w:top w:val="nil"/>
              <w:left w:val="nil"/>
              <w:bottom w:val="nil"/>
              <w:right w:val="nil"/>
            </w:tcBorders>
            <w:noWrap w:val="0"/>
            <w:vAlign w:val="top"/>
          </w:tcPr>
          <w:p>
            <w:pPr>
              <w:jc w:val="both"/>
              <w:rPr>
                <w:rFonts w:hint="eastAsia" w:ascii="Arial" w:hAnsi="Arial"/>
                <w:sz w:val="22"/>
                <w:lang w:eastAsia="zh-CN"/>
              </w:rPr>
            </w:pPr>
            <w:bookmarkStart w:id="9" w:name="OLE_LINK238"/>
            <w:bookmarkStart w:id="10" w:name="OLE_LINK239"/>
            <w:r>
              <w:rPr>
                <w:rFonts w:hint="eastAsia" w:ascii="Arial" w:hAnsi="Arial"/>
                <w:sz w:val="22"/>
                <w:lang w:eastAsia="zh-CN"/>
              </w:rPr>
              <w:t>July 1, 1975</w:t>
            </w:r>
            <w:bookmarkEnd w:id="9"/>
            <w:bookmarkEnd w:id="10"/>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jc w:val="both"/>
              <w:rPr>
                <w:rFonts w:ascii="Arial" w:hAnsi="Arial"/>
                <w:color w:val="FF0000"/>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shd w:val="clear" w:color="auto" w:fill="FFFFFF"/>
              <w:rPr>
                <w:rFonts w:ascii="Arial" w:hAnsi="Arial" w:cs="Arial"/>
                <w:sz w:val="22"/>
                <w:szCs w:val="22"/>
                <w:lang w:eastAsia="en-AU"/>
              </w:rPr>
            </w:pPr>
            <w:r>
              <w:rPr>
                <w:rFonts w:ascii="Arial" w:hAnsi="Arial" w:cs="Arial"/>
                <w:b/>
                <w:bCs/>
                <w:sz w:val="22"/>
                <w:szCs w:val="22"/>
                <w:lang w:eastAsia="en-AU"/>
              </w:rPr>
              <w:t>INVOLVED IN TYPE OF BUSINESS:</w:t>
            </w:r>
          </w:p>
        </w:tc>
        <w:tc>
          <w:tcPr>
            <w:tcW w:w="6419" w:type="dxa"/>
            <w:tcBorders>
              <w:top w:val="nil"/>
              <w:left w:val="nil"/>
              <w:bottom w:val="nil"/>
              <w:right w:val="nil"/>
            </w:tcBorders>
            <w:noWrap w:val="0"/>
            <w:vAlign w:val="top"/>
          </w:tcPr>
          <w:p>
            <w:pPr>
              <w:tabs>
                <w:tab w:val="left" w:pos="3600"/>
              </w:tabs>
              <w:jc w:val="both"/>
              <w:rPr>
                <w:rFonts w:hint="eastAsia" w:ascii="Arial" w:hAnsi="Arial"/>
                <w:sz w:val="22"/>
                <w:lang w:eastAsia="zh-CN"/>
              </w:rPr>
            </w:pPr>
            <w:r>
              <w:rPr>
                <w:rFonts w:hint="eastAsia" w:ascii="Arial" w:hAnsi="Arial"/>
                <w:sz w:val="22"/>
                <w:lang w:eastAsia="zh-CN"/>
              </w:rPr>
              <w:t>Engaged in production and sales of</w:t>
            </w:r>
            <w:r>
              <w:rPr>
                <w:rFonts w:ascii="Arial" w:hAnsi="Arial"/>
                <w:sz w:val="22"/>
                <w:lang w:eastAsia="zh-CN"/>
              </w:rPr>
              <w:t xml:space="preserve"> magnetic materials </w:t>
            </w:r>
            <w:r>
              <w:rPr>
                <w:rFonts w:hint="eastAsia" w:ascii="Arial" w:hAnsi="Arial"/>
                <w:sz w:val="22"/>
                <w:lang w:eastAsia="zh-CN"/>
              </w:rPr>
              <w:t>components</w:t>
            </w:r>
            <w:r>
              <w:rPr>
                <w:rFonts w:ascii="Arial" w:hAnsi="Arial"/>
                <w:sz w:val="22"/>
                <w:lang w:eastAsia="zh-CN"/>
              </w:rPr>
              <w:t xml:space="preserve"> and their products, alloy powder products, micro-motor, machinery and equipment and parts</w:t>
            </w:r>
            <w:r>
              <w:rPr>
                <w:rFonts w:hint="eastAsia" w:ascii="Arial" w:hAnsi="Arial"/>
                <w:sz w:val="22"/>
                <w:lang w:eastAsia="zh-CN"/>
              </w:rPr>
              <w:t>.</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jc w:val="both"/>
              <w:rPr>
                <w:rFonts w:ascii="Arial" w:hAnsi="Arial"/>
                <w:color w:val="FF0000"/>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r>
              <w:rPr>
                <w:rFonts w:ascii="Arial" w:hAnsi="Arial"/>
                <w:b/>
                <w:sz w:val="22"/>
              </w:rPr>
              <w:t>REGISTERED CAPITAL:</w:t>
            </w:r>
          </w:p>
        </w:tc>
        <w:tc>
          <w:tcPr>
            <w:tcW w:w="6419" w:type="dxa"/>
            <w:tcBorders>
              <w:top w:val="nil"/>
              <w:left w:val="nil"/>
              <w:bottom w:val="nil"/>
              <w:right w:val="nil"/>
            </w:tcBorders>
            <w:noWrap w:val="0"/>
            <w:vAlign w:val="top"/>
          </w:tcPr>
          <w:p>
            <w:pPr>
              <w:jc w:val="both"/>
              <w:rPr>
                <w:rFonts w:hint="eastAsia" w:ascii="Arial" w:hAnsi="Arial"/>
                <w:sz w:val="22"/>
                <w:lang w:eastAsia="zh-CN"/>
              </w:rPr>
            </w:pPr>
            <w:r>
              <w:rPr>
                <w:rFonts w:hint="eastAsia" w:ascii="Arial" w:hAnsi="Arial"/>
                <w:sz w:val="22"/>
                <w:lang w:eastAsia="zh-CN"/>
              </w:rPr>
              <w:t xml:space="preserve">CNY </w:t>
            </w:r>
            <w:r>
              <w:rPr>
                <w:rFonts w:ascii="Arial" w:hAnsi="Arial"/>
                <w:sz w:val="22"/>
                <w:lang w:eastAsia="zh-CN"/>
              </w:rPr>
              <w:t>1</w:t>
            </w:r>
            <w:r>
              <w:rPr>
                <w:rFonts w:hint="eastAsia" w:ascii="Arial" w:hAnsi="Arial"/>
                <w:sz w:val="22"/>
                <w:lang w:eastAsia="zh-CN"/>
              </w:rPr>
              <w:t>,</w:t>
            </w:r>
            <w:r>
              <w:rPr>
                <w:rFonts w:ascii="Arial" w:hAnsi="Arial"/>
                <w:sz w:val="22"/>
                <w:lang w:eastAsia="zh-CN"/>
              </w:rPr>
              <w:t>177</w:t>
            </w:r>
            <w:r>
              <w:rPr>
                <w:rFonts w:hint="eastAsia" w:ascii="Arial" w:hAnsi="Arial"/>
                <w:sz w:val="22"/>
                <w:lang w:eastAsia="zh-CN"/>
              </w:rPr>
              <w:t>,</w:t>
            </w:r>
            <w:r>
              <w:rPr>
                <w:rFonts w:ascii="Arial" w:hAnsi="Arial"/>
                <w:sz w:val="22"/>
                <w:lang w:eastAsia="zh-CN"/>
              </w:rPr>
              <w:t>211</w:t>
            </w:r>
            <w:r>
              <w:rPr>
                <w:rFonts w:hint="eastAsia" w:ascii="Arial" w:hAnsi="Arial"/>
                <w:sz w:val="22"/>
                <w:lang w:eastAsia="zh-CN"/>
              </w:rPr>
              <w:t>,</w:t>
            </w:r>
            <w:r>
              <w:rPr>
                <w:rFonts w:ascii="Arial" w:hAnsi="Arial"/>
                <w:sz w:val="22"/>
                <w:lang w:eastAsia="zh-CN"/>
              </w:rPr>
              <w:t>887</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jc w:val="both"/>
              <w:rPr>
                <w:rFonts w:ascii="Arial" w:hAnsi="Arial"/>
                <w:color w:val="FF0000"/>
                <w:sz w:val="22"/>
              </w:rPr>
            </w:pPr>
          </w:p>
        </w:tc>
      </w:tr>
      <w:tr>
        <w:tblPrEx>
          <w:tblLayout w:type="fixed"/>
          <w:tblCellMar>
            <w:top w:w="0" w:type="dxa"/>
            <w:left w:w="108" w:type="dxa"/>
            <w:bottom w:w="0" w:type="dxa"/>
            <w:right w:w="108" w:type="dxa"/>
          </w:tblCellMar>
        </w:tblPrEx>
        <w:trPr>
          <w:trHeight w:val="386" w:hRule="atLeast"/>
        </w:trPr>
        <w:tc>
          <w:tcPr>
            <w:tcW w:w="4219" w:type="dxa"/>
            <w:tcBorders>
              <w:top w:val="nil"/>
              <w:left w:val="nil"/>
              <w:bottom w:val="nil"/>
              <w:right w:val="nil"/>
            </w:tcBorders>
            <w:noWrap w:val="0"/>
            <w:vAlign w:val="top"/>
          </w:tcPr>
          <w:p>
            <w:pPr>
              <w:jc w:val="both"/>
              <w:rPr>
                <w:rFonts w:ascii="Arial" w:hAnsi="Arial"/>
                <w:sz w:val="22"/>
              </w:rPr>
            </w:pPr>
            <w:r>
              <w:rPr>
                <w:rFonts w:ascii="Arial" w:hAnsi="Arial"/>
                <w:b/>
                <w:sz w:val="22"/>
              </w:rPr>
              <w:t>TELEPHONE NUMBER:</w:t>
            </w:r>
          </w:p>
        </w:tc>
        <w:tc>
          <w:tcPr>
            <w:tcW w:w="6419" w:type="dxa"/>
            <w:tcBorders>
              <w:top w:val="nil"/>
              <w:left w:val="nil"/>
              <w:bottom w:val="nil"/>
              <w:right w:val="nil"/>
            </w:tcBorders>
            <w:noWrap w:val="0"/>
            <w:vAlign w:val="top"/>
          </w:tcPr>
          <w:p>
            <w:pPr>
              <w:jc w:val="both"/>
              <w:rPr>
                <w:rFonts w:hint="eastAsia" w:ascii="Arial" w:hAnsi="Arial"/>
                <w:sz w:val="22"/>
                <w:lang w:eastAsia="zh-CN"/>
              </w:rPr>
            </w:pPr>
            <w:r>
              <w:rPr>
                <w:rFonts w:hint="eastAsia" w:ascii="Arial" w:hAnsi="Arial"/>
                <w:sz w:val="22"/>
                <w:lang w:eastAsia="zh-CN"/>
              </w:rPr>
              <w:t>86 (0)</w:t>
            </w:r>
            <w:r>
              <w:t xml:space="preserve"> </w:t>
            </w:r>
            <w:r>
              <w:rPr>
                <w:rFonts w:ascii="Arial" w:hAnsi="Arial"/>
                <w:sz w:val="22"/>
                <w:lang w:eastAsia="zh-CN"/>
              </w:rPr>
              <w:t>750-3506077</w:t>
            </w:r>
            <w:r>
              <w:rPr>
                <w:rFonts w:hint="eastAsia" w:ascii="Arial" w:hAnsi="Arial"/>
                <w:sz w:val="22"/>
                <w:lang w:eastAsia="zh-CN"/>
              </w:rPr>
              <w:t xml:space="preserve"> / </w:t>
            </w:r>
            <w:r>
              <w:rPr>
                <w:rFonts w:ascii="Arial" w:hAnsi="Arial"/>
                <w:sz w:val="22"/>
                <w:lang w:eastAsia="zh-CN"/>
              </w:rPr>
              <w:t>3506078</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jc w:val="both"/>
              <w:rPr>
                <w:rFonts w:ascii="Arial" w:hAnsi="Arial"/>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r>
              <w:rPr>
                <w:rFonts w:ascii="Arial" w:hAnsi="Arial"/>
                <w:b/>
                <w:sz w:val="22"/>
              </w:rPr>
              <w:t>FAX NUMBER:</w:t>
            </w:r>
          </w:p>
        </w:tc>
        <w:tc>
          <w:tcPr>
            <w:tcW w:w="6419" w:type="dxa"/>
            <w:tcBorders>
              <w:top w:val="nil"/>
              <w:left w:val="nil"/>
              <w:bottom w:val="nil"/>
              <w:right w:val="nil"/>
            </w:tcBorders>
            <w:noWrap w:val="0"/>
            <w:vAlign w:val="top"/>
          </w:tcPr>
          <w:p>
            <w:pPr>
              <w:jc w:val="both"/>
              <w:rPr>
                <w:rFonts w:hint="eastAsia" w:ascii="Arial" w:hAnsi="Arial"/>
                <w:sz w:val="22"/>
                <w:lang w:eastAsia="zh-CN"/>
              </w:rPr>
            </w:pPr>
            <w:r>
              <w:rPr>
                <w:rFonts w:hint="eastAsia" w:ascii="Arial" w:hAnsi="Arial"/>
                <w:sz w:val="22"/>
                <w:lang w:eastAsia="zh-CN"/>
              </w:rPr>
              <w:t>86 (0)</w:t>
            </w:r>
            <w:r>
              <w:t xml:space="preserve"> </w:t>
            </w:r>
            <w:r>
              <w:rPr>
                <w:rFonts w:ascii="Arial" w:hAnsi="Arial"/>
                <w:sz w:val="22"/>
                <w:lang w:eastAsia="zh-CN"/>
              </w:rPr>
              <w:t>750-3506111</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jc w:val="both"/>
              <w:rPr>
                <w:rFonts w:ascii="Arial" w:hAnsi="Arial"/>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r>
              <w:rPr>
                <w:rFonts w:ascii="Arial" w:hAnsi="Arial"/>
                <w:b/>
                <w:sz w:val="22"/>
              </w:rPr>
              <w:t>WEB SITE:</w:t>
            </w:r>
          </w:p>
        </w:tc>
        <w:tc>
          <w:tcPr>
            <w:tcW w:w="6419" w:type="dxa"/>
            <w:tcBorders>
              <w:top w:val="nil"/>
              <w:left w:val="nil"/>
              <w:bottom w:val="nil"/>
              <w:right w:val="nil"/>
            </w:tcBorders>
            <w:noWrap w:val="0"/>
            <w:vAlign w:val="top"/>
          </w:tcPr>
          <w:p>
            <w:pPr>
              <w:jc w:val="both"/>
              <w:rPr>
                <w:rFonts w:hint="eastAsia" w:ascii="Arial" w:hAnsi="Arial"/>
                <w:color w:val="0000FF"/>
                <w:sz w:val="22"/>
                <w:lang w:eastAsia="zh-CN"/>
              </w:rPr>
            </w:pPr>
            <w:r>
              <w:rPr>
                <w:rFonts w:ascii="Arial" w:hAnsi="Arial"/>
                <w:sz w:val="22"/>
                <w:lang w:eastAsia="zh-CN"/>
              </w:rPr>
              <w:fldChar w:fldCharType="begin"/>
            </w:r>
            <w:r>
              <w:rPr>
                <w:rFonts w:ascii="Arial" w:hAnsi="Arial"/>
                <w:sz w:val="22"/>
                <w:lang w:eastAsia="zh-CN"/>
              </w:rPr>
              <w:instrText xml:space="preserve"> HYPERLINK "http://www.jpmf.com.cn/" </w:instrText>
            </w:r>
            <w:r>
              <w:rPr>
                <w:rFonts w:ascii="Arial" w:hAnsi="Arial"/>
                <w:sz w:val="22"/>
                <w:lang w:eastAsia="zh-CN"/>
              </w:rPr>
              <w:fldChar w:fldCharType="separate"/>
            </w:r>
            <w:r>
              <w:rPr>
                <w:rStyle w:val="23"/>
                <w:rFonts w:ascii="Arial" w:hAnsi="Arial"/>
                <w:sz w:val="22"/>
                <w:lang w:eastAsia="zh-CN"/>
              </w:rPr>
              <w:t>http://www.jpmf.com.cn/</w:t>
            </w:r>
            <w:r>
              <w:rPr>
                <w:rFonts w:ascii="Arial" w:hAnsi="Arial"/>
                <w:sz w:val="22"/>
                <w:lang w:eastAsia="zh-CN"/>
              </w:rPr>
              <w:fldChar w:fldCharType="end"/>
            </w:r>
            <w:r>
              <w:rPr>
                <w:rFonts w:hint="eastAsia" w:ascii="Arial" w:hAnsi="Arial"/>
                <w:sz w:val="22"/>
                <w:lang w:eastAsia="zh-CN"/>
              </w:rPr>
              <w:t xml:space="preserve"> </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jc w:val="both"/>
              <w:rPr>
                <w:rFonts w:ascii="Arial" w:hAnsi="Arial"/>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r>
              <w:rPr>
                <w:rFonts w:ascii="Arial" w:hAnsi="Arial"/>
                <w:b/>
                <w:sz w:val="22"/>
              </w:rPr>
              <w:t xml:space="preserve">EMAIL: </w:t>
            </w:r>
          </w:p>
        </w:tc>
        <w:tc>
          <w:tcPr>
            <w:tcW w:w="6419" w:type="dxa"/>
            <w:tcBorders>
              <w:top w:val="nil"/>
              <w:left w:val="nil"/>
              <w:bottom w:val="nil"/>
              <w:right w:val="nil"/>
            </w:tcBorders>
            <w:noWrap w:val="0"/>
            <w:vAlign w:val="top"/>
          </w:tcPr>
          <w:p>
            <w:pPr>
              <w:jc w:val="both"/>
              <w:rPr>
                <w:rFonts w:ascii="Arial" w:hAnsi="Arial"/>
                <w:sz w:val="22"/>
              </w:rPr>
            </w:pPr>
            <w:r>
              <w:rPr>
                <w:rFonts w:ascii="Arial" w:hAnsi="Arial"/>
                <w:sz w:val="22"/>
                <w:lang w:eastAsia="zh-CN"/>
              </w:rPr>
              <w:fldChar w:fldCharType="begin"/>
            </w:r>
            <w:r>
              <w:rPr>
                <w:rFonts w:ascii="Arial" w:hAnsi="Arial"/>
                <w:sz w:val="22"/>
                <w:lang w:eastAsia="zh-CN"/>
              </w:rPr>
              <w:instrText xml:space="preserve"> HYPERLINK "mailto:jpmf@jpmf.com.cn" </w:instrText>
            </w:r>
            <w:r>
              <w:rPr>
                <w:rFonts w:ascii="Arial" w:hAnsi="Arial"/>
                <w:sz w:val="22"/>
                <w:lang w:eastAsia="zh-CN"/>
              </w:rPr>
              <w:fldChar w:fldCharType="separate"/>
            </w:r>
            <w:r>
              <w:rPr>
                <w:rStyle w:val="23"/>
                <w:rFonts w:ascii="Arial" w:hAnsi="Arial"/>
                <w:sz w:val="22"/>
                <w:lang w:eastAsia="zh-CN"/>
              </w:rPr>
              <w:t>jpmf@jpmf.com.cn</w:t>
            </w:r>
            <w:r>
              <w:rPr>
                <w:rFonts w:ascii="Arial" w:hAnsi="Arial"/>
                <w:sz w:val="22"/>
                <w:lang w:eastAsia="zh-CN"/>
              </w:rPr>
              <w:fldChar w:fldCharType="end"/>
            </w:r>
            <w:r>
              <w:rPr>
                <w:rFonts w:hint="eastAsia" w:ascii="Arial" w:hAnsi="Arial"/>
                <w:sz w:val="22"/>
                <w:lang w:eastAsia="zh-CN"/>
              </w:rPr>
              <w:t xml:space="preserve"> </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jc w:val="both"/>
              <w:rPr>
                <w:rFonts w:ascii="Arial" w:hAnsi="Arial"/>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r>
              <w:rPr>
                <w:rFonts w:ascii="Arial" w:hAnsi="Arial"/>
                <w:b/>
                <w:sz w:val="22"/>
              </w:rPr>
              <w:t>CHANGE OF NAME:</w:t>
            </w:r>
          </w:p>
        </w:tc>
        <w:tc>
          <w:tcPr>
            <w:tcW w:w="6419" w:type="dxa"/>
            <w:tcBorders>
              <w:top w:val="nil"/>
              <w:left w:val="nil"/>
              <w:bottom w:val="nil"/>
              <w:right w:val="nil"/>
            </w:tcBorders>
            <w:noWrap w:val="0"/>
            <w:vAlign w:val="top"/>
          </w:tcPr>
          <w:p>
            <w:pPr>
              <w:jc w:val="both"/>
              <w:rPr>
                <w:rFonts w:ascii="Arial" w:hAnsi="Arial"/>
                <w:sz w:val="22"/>
              </w:rPr>
            </w:pPr>
            <w:r>
              <w:rPr>
                <w:rFonts w:ascii="Arial" w:hAnsi="Arial"/>
                <w:sz w:val="22"/>
                <w:lang w:eastAsia="zh-CN"/>
              </w:rPr>
              <w:t>S</w:t>
            </w:r>
            <w:r>
              <w:rPr>
                <w:rFonts w:hint="eastAsia" w:ascii="Arial" w:hAnsi="Arial"/>
                <w:sz w:val="22"/>
                <w:lang w:eastAsia="zh-CN"/>
              </w:rPr>
              <w:t>ee the changes</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jc w:val="both"/>
              <w:rPr>
                <w:rFonts w:ascii="Arial" w:hAnsi="Arial"/>
                <w:sz w:val="22"/>
              </w:rPr>
            </w:pPr>
          </w:p>
        </w:tc>
      </w:tr>
      <w:tr>
        <w:tblPrEx>
          <w:tblLayout w:type="fixed"/>
          <w:tblCellMar>
            <w:top w:w="0" w:type="dxa"/>
            <w:left w:w="108" w:type="dxa"/>
            <w:bottom w:w="0" w:type="dxa"/>
            <w:right w:w="108" w:type="dxa"/>
          </w:tblCellMar>
        </w:tblPrEx>
        <w:tc>
          <w:tcPr>
            <w:tcW w:w="4219" w:type="dxa"/>
            <w:noWrap w:val="0"/>
            <w:vAlign w:val="top"/>
          </w:tcPr>
          <w:p>
            <w:pPr>
              <w:jc w:val="both"/>
              <w:rPr>
                <w:rFonts w:ascii="Arial" w:hAnsi="Arial"/>
                <w:sz w:val="22"/>
              </w:rPr>
            </w:pPr>
            <w:r>
              <w:rPr>
                <w:rFonts w:ascii="Arial" w:hAnsi="Arial"/>
                <w:b/>
                <w:sz w:val="22"/>
              </w:rPr>
              <w:t>FINANCIAL YEAR END Date:</w:t>
            </w:r>
          </w:p>
        </w:tc>
        <w:tc>
          <w:tcPr>
            <w:tcW w:w="6419" w:type="dxa"/>
            <w:noWrap w:val="0"/>
            <w:vAlign w:val="top"/>
          </w:tcPr>
          <w:p>
            <w:pPr>
              <w:jc w:val="both"/>
              <w:rPr>
                <w:rFonts w:hint="eastAsia" w:ascii="Arial" w:hAnsi="Arial"/>
                <w:sz w:val="22"/>
                <w:lang w:eastAsia="zh-CN"/>
              </w:rPr>
            </w:pPr>
            <w:r>
              <w:rPr>
                <w:rFonts w:ascii="Arial" w:hAnsi="Arial"/>
                <w:sz w:val="22"/>
                <w:lang w:eastAsia="zh-CN"/>
              </w:rPr>
              <w:t>3</w:t>
            </w:r>
            <w:r>
              <w:rPr>
                <w:rFonts w:hint="eastAsia" w:ascii="Arial" w:hAnsi="Arial"/>
                <w:sz w:val="22"/>
                <w:lang w:eastAsia="zh-CN"/>
              </w:rPr>
              <w:t>1</w:t>
            </w:r>
            <w:r>
              <w:rPr>
                <w:rFonts w:hint="eastAsia" w:ascii="Arial" w:hAnsi="Arial"/>
                <w:sz w:val="22"/>
                <w:vertAlign w:val="superscript"/>
                <w:lang w:eastAsia="zh-CN"/>
              </w:rPr>
              <w:t>st</w:t>
            </w:r>
            <w:r>
              <w:rPr>
                <w:rFonts w:hint="eastAsia" w:ascii="Arial" w:hAnsi="Arial"/>
                <w:sz w:val="22"/>
                <w:lang w:eastAsia="zh-CN"/>
              </w:rPr>
              <w:t xml:space="preserve"> </w:t>
            </w:r>
            <w:r>
              <w:rPr>
                <w:rFonts w:ascii="Arial" w:hAnsi="Arial"/>
                <w:sz w:val="22"/>
                <w:lang w:eastAsia="zh-CN"/>
              </w:rPr>
              <w:t xml:space="preserve">of </w:t>
            </w:r>
            <w:r>
              <w:rPr>
                <w:rFonts w:hint="eastAsia" w:ascii="Arial" w:hAnsi="Arial"/>
                <w:sz w:val="22"/>
                <w:lang w:eastAsia="zh-CN"/>
              </w:rPr>
              <w:t>December</w:t>
            </w:r>
          </w:p>
        </w:tc>
      </w:tr>
      <w:tr>
        <w:tblPrEx>
          <w:tblLayout w:type="fixed"/>
          <w:tblCellMar>
            <w:top w:w="0" w:type="dxa"/>
            <w:left w:w="108" w:type="dxa"/>
            <w:bottom w:w="0" w:type="dxa"/>
            <w:right w:w="108" w:type="dxa"/>
          </w:tblCellMar>
        </w:tblPrEx>
        <w:tc>
          <w:tcPr>
            <w:tcW w:w="4219" w:type="dxa"/>
            <w:noWrap w:val="0"/>
            <w:vAlign w:val="top"/>
          </w:tcPr>
          <w:p>
            <w:pPr>
              <w:jc w:val="both"/>
              <w:rPr>
                <w:rFonts w:ascii="Arial" w:hAnsi="Arial"/>
                <w:b/>
                <w:sz w:val="22"/>
              </w:rPr>
            </w:pPr>
          </w:p>
        </w:tc>
        <w:tc>
          <w:tcPr>
            <w:tcW w:w="6419" w:type="dxa"/>
            <w:noWrap w:val="0"/>
            <w:vAlign w:val="top"/>
          </w:tcPr>
          <w:p>
            <w:pPr>
              <w:jc w:val="both"/>
              <w:rPr>
                <w:rFonts w:ascii="Arial" w:hAnsi="Arial"/>
                <w:sz w:val="22"/>
              </w:rPr>
            </w:pPr>
          </w:p>
        </w:tc>
      </w:tr>
      <w:tr>
        <w:tblPrEx>
          <w:tblLayout w:type="fixed"/>
          <w:tblCellMar>
            <w:top w:w="0" w:type="dxa"/>
            <w:left w:w="108" w:type="dxa"/>
            <w:bottom w:w="0" w:type="dxa"/>
            <w:right w:w="108" w:type="dxa"/>
          </w:tblCellMar>
        </w:tblPrEx>
        <w:tc>
          <w:tcPr>
            <w:tcW w:w="4219" w:type="dxa"/>
            <w:noWrap w:val="0"/>
            <w:vAlign w:val="top"/>
          </w:tcPr>
          <w:p>
            <w:pPr>
              <w:jc w:val="both"/>
              <w:rPr>
                <w:rFonts w:ascii="Arial" w:hAnsi="Arial"/>
                <w:b/>
                <w:sz w:val="22"/>
              </w:rPr>
            </w:pPr>
            <w:r>
              <w:rPr>
                <w:rFonts w:ascii="Arial" w:hAnsi="Arial"/>
                <w:b/>
                <w:sz w:val="22"/>
              </w:rPr>
              <w:t>FINANCIALS:</w:t>
            </w:r>
          </w:p>
        </w:tc>
        <w:tc>
          <w:tcPr>
            <w:tcW w:w="6419" w:type="dxa"/>
            <w:noWrap w:val="0"/>
            <w:vAlign w:val="top"/>
          </w:tcPr>
          <w:p>
            <w:pPr>
              <w:jc w:val="both"/>
              <w:rPr>
                <w:rFonts w:ascii="Arial" w:hAnsi="Arial"/>
                <w:i/>
                <w:sz w:val="22"/>
              </w:rPr>
            </w:pPr>
            <w:r>
              <w:rPr>
                <w:rFonts w:ascii="Arial" w:hAnsi="Arial"/>
                <w:color w:val="000000"/>
                <w:sz w:val="22"/>
              </w:rPr>
              <w:t>See below</w:t>
            </w:r>
          </w:p>
        </w:tc>
      </w:tr>
      <w:tr>
        <w:tblPrEx>
          <w:tblLayout w:type="fixed"/>
          <w:tblCellMar>
            <w:top w:w="0" w:type="dxa"/>
            <w:left w:w="108" w:type="dxa"/>
            <w:bottom w:w="0" w:type="dxa"/>
            <w:right w:w="108" w:type="dxa"/>
          </w:tblCellMar>
        </w:tblPrEx>
        <w:tc>
          <w:tcPr>
            <w:tcW w:w="4219" w:type="dxa"/>
            <w:noWrap w:val="0"/>
            <w:vAlign w:val="top"/>
          </w:tcPr>
          <w:p>
            <w:pPr>
              <w:jc w:val="both"/>
              <w:rPr>
                <w:rFonts w:ascii="Arial" w:hAnsi="Arial"/>
                <w:b/>
                <w:sz w:val="22"/>
              </w:rPr>
            </w:pPr>
          </w:p>
        </w:tc>
        <w:tc>
          <w:tcPr>
            <w:tcW w:w="6419" w:type="dxa"/>
            <w:noWrap w:val="0"/>
            <w:vAlign w:val="top"/>
          </w:tcPr>
          <w:p>
            <w:pPr>
              <w:jc w:val="both"/>
              <w:rPr>
                <w:rFonts w:ascii="Arial" w:hAnsi="Arial"/>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sz w:val="22"/>
              </w:rPr>
            </w:pPr>
            <w:r>
              <w:rPr>
                <w:rFonts w:ascii="Arial" w:hAnsi="Arial"/>
                <w:b/>
                <w:sz w:val="22"/>
              </w:rPr>
              <w:t>AUDITORS:</w:t>
            </w:r>
          </w:p>
        </w:tc>
        <w:tc>
          <w:tcPr>
            <w:tcW w:w="6419" w:type="dxa"/>
            <w:tcBorders>
              <w:top w:val="nil"/>
              <w:left w:val="nil"/>
              <w:bottom w:val="nil"/>
              <w:right w:val="nil"/>
            </w:tcBorders>
            <w:noWrap w:val="0"/>
            <w:vAlign w:val="top"/>
          </w:tcPr>
          <w:p>
            <w:pPr>
              <w:jc w:val="both"/>
              <w:rPr>
                <w:rFonts w:hint="eastAsia" w:ascii="Arial" w:hAnsi="Arial"/>
                <w:sz w:val="22"/>
                <w:lang w:eastAsia="zh-CN"/>
              </w:rPr>
            </w:pPr>
            <w:r>
              <w:rPr>
                <w:rFonts w:ascii="Arial" w:hAnsi="Arial"/>
                <w:sz w:val="22"/>
              </w:rPr>
              <w:t>Baker Tilly China Certified Public Accountant (Special General Partnership)</w:t>
            </w:r>
            <w:r>
              <w:rPr>
                <w:rFonts w:hint="eastAsia" w:ascii="Arial" w:hAnsi="Arial"/>
                <w:sz w:val="22"/>
                <w:lang w:eastAsia="zh-CN"/>
              </w:rPr>
              <w:t xml:space="preserve"> (Yr 2016 </w:t>
            </w:r>
            <w:r>
              <w:rPr>
                <w:rFonts w:ascii="Arial" w:hAnsi="Arial"/>
                <w:sz w:val="22"/>
                <w:lang w:eastAsia="zh-CN"/>
              </w:rPr>
              <w:t>annual</w:t>
            </w:r>
            <w:r>
              <w:rPr>
                <w:rFonts w:hint="eastAsia" w:ascii="Arial" w:hAnsi="Arial"/>
                <w:sz w:val="22"/>
                <w:lang w:eastAsia="zh-CN"/>
              </w:rPr>
              <w:t xml:space="preserve"> reports)</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jc w:val="both"/>
              <w:rPr>
                <w:rFonts w:ascii="Arial" w:hAnsi="Arial"/>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sz w:val="22"/>
              </w:rPr>
            </w:pPr>
            <w:r>
              <w:rPr>
                <w:rFonts w:ascii="Arial" w:hAnsi="Arial"/>
                <w:b/>
                <w:sz w:val="22"/>
              </w:rPr>
              <w:t>TYPE OF BUSINESS:</w:t>
            </w:r>
          </w:p>
        </w:tc>
        <w:tc>
          <w:tcPr>
            <w:tcW w:w="6419" w:type="dxa"/>
            <w:tcBorders>
              <w:top w:val="nil"/>
              <w:left w:val="nil"/>
              <w:bottom w:val="nil"/>
              <w:right w:val="nil"/>
            </w:tcBorders>
            <w:noWrap w:val="0"/>
            <w:vAlign w:val="top"/>
          </w:tcPr>
          <w:p>
            <w:pPr>
              <w:jc w:val="both"/>
              <w:rPr>
                <w:rFonts w:hint="eastAsia" w:ascii="Arial" w:hAnsi="Arial"/>
                <w:sz w:val="22"/>
                <w:lang w:eastAsia="zh-CN"/>
              </w:rPr>
            </w:pPr>
            <w:r>
              <w:rPr>
                <w:rFonts w:ascii="Arial" w:hAnsi="Arial"/>
                <w:sz w:val="22"/>
                <w:lang w:eastAsia="zh-CN"/>
              </w:rPr>
              <w:t>Production</w:t>
            </w:r>
            <w:r>
              <w:rPr>
                <w:rFonts w:hint="eastAsia" w:ascii="Arial" w:hAnsi="Arial"/>
                <w:sz w:val="22"/>
                <w:lang w:eastAsia="zh-CN"/>
              </w:rPr>
              <w:t xml:space="preserve"> </w:t>
            </w:r>
            <w:r>
              <w:rPr>
                <w:rFonts w:ascii="Arial" w:hAnsi="Arial"/>
                <w:sz w:val="22"/>
                <w:lang w:eastAsia="zh-CN"/>
              </w:rPr>
              <w:t>and sales</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jc w:val="both"/>
              <w:rPr>
                <w:rFonts w:ascii="Arial" w:hAnsi="Arial"/>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r>
              <w:rPr>
                <w:rFonts w:ascii="Arial" w:hAnsi="Arial"/>
                <w:b/>
                <w:sz w:val="22"/>
              </w:rPr>
              <w:t>SALES:</w:t>
            </w:r>
          </w:p>
        </w:tc>
        <w:tc>
          <w:tcPr>
            <w:tcW w:w="6419" w:type="dxa"/>
            <w:tcBorders>
              <w:top w:val="nil"/>
              <w:left w:val="nil"/>
              <w:bottom w:val="nil"/>
              <w:right w:val="nil"/>
            </w:tcBorders>
            <w:noWrap w:val="0"/>
            <w:vAlign w:val="top"/>
          </w:tcPr>
          <w:p>
            <w:pPr>
              <w:jc w:val="both"/>
              <w:rPr>
                <w:rFonts w:ascii="Arial" w:hAnsi="Arial"/>
                <w:sz w:val="22"/>
              </w:rPr>
            </w:pPr>
            <w:r>
              <w:rPr>
                <w:rFonts w:hint="eastAsia" w:ascii="Arial" w:hAnsi="Arial"/>
                <w:sz w:val="22"/>
                <w:lang w:eastAsia="zh-CN"/>
              </w:rPr>
              <w:t>CNY</w:t>
            </w:r>
            <w:r>
              <w:rPr>
                <w:rFonts w:hint="eastAsia" w:ascii="Arial" w:hAnsi="Arial"/>
                <w:color w:val="FF0000"/>
                <w:sz w:val="22"/>
                <w:lang w:eastAsia="zh-CN"/>
              </w:rPr>
              <w:t xml:space="preserve"> </w:t>
            </w:r>
            <w:r>
              <w:rPr>
                <w:rFonts w:hint="eastAsia" w:ascii="Arial" w:hAnsi="Arial" w:cs="Arial"/>
                <w:color w:val="000000"/>
                <w:sz w:val="22"/>
                <w:szCs w:val="22"/>
                <w:lang w:eastAsia="zh-CN"/>
              </w:rPr>
              <w:t>12,051,50</w:t>
            </w:r>
            <w:r>
              <w:rPr>
                <w:rFonts w:hint="eastAsia" w:ascii="Arial" w:hAnsi="Arial" w:cs="Arial"/>
                <w:sz w:val="22"/>
                <w:szCs w:val="22"/>
                <w:lang w:eastAsia="zh-CN"/>
              </w:rPr>
              <w:t>1,000</w:t>
            </w:r>
            <w:r>
              <w:rPr>
                <w:rFonts w:hint="eastAsia" w:ascii="Arial" w:hAnsi="Arial"/>
                <w:sz w:val="22"/>
                <w:lang w:eastAsia="zh-CN"/>
              </w:rPr>
              <w:t xml:space="preserve"> (</w:t>
            </w:r>
            <w:r>
              <w:rPr>
                <w:rFonts w:ascii="Arial" w:hAnsi="Arial"/>
                <w:sz w:val="22"/>
                <w:lang w:eastAsia="zh-CN"/>
              </w:rPr>
              <w:t xml:space="preserve">Consolidated, </w:t>
            </w:r>
            <w:r>
              <w:rPr>
                <w:rFonts w:ascii="Arial" w:hAnsi="Arial"/>
                <w:sz w:val="22"/>
              </w:rPr>
              <w:t xml:space="preserve">As </w:t>
            </w:r>
            <w:r>
              <w:rPr>
                <w:rFonts w:hint="eastAsia" w:ascii="Arial" w:hAnsi="Arial"/>
                <w:sz w:val="22"/>
                <w:lang w:eastAsia="zh-CN"/>
              </w:rPr>
              <w:t>o</w:t>
            </w:r>
            <w:r>
              <w:rPr>
                <w:rFonts w:ascii="Arial" w:hAnsi="Arial"/>
                <w:sz w:val="22"/>
              </w:rPr>
              <w:t>f Dec. 31</w:t>
            </w:r>
            <w:r>
              <w:rPr>
                <w:rFonts w:hint="eastAsia" w:ascii="Arial" w:hAnsi="Arial"/>
                <w:sz w:val="22"/>
                <w:lang w:eastAsia="zh-CN"/>
              </w:rPr>
              <w:t>, 2016)</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jc w:val="both"/>
              <w:rPr>
                <w:rFonts w:ascii="Arial" w:hAnsi="Arial"/>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sz w:val="22"/>
              </w:rPr>
            </w:pPr>
            <w:r>
              <w:rPr>
                <w:rFonts w:ascii="Arial" w:hAnsi="Arial"/>
                <w:b/>
                <w:sz w:val="22"/>
              </w:rPr>
              <w:t>PAYMENTS:</w:t>
            </w:r>
          </w:p>
        </w:tc>
        <w:tc>
          <w:tcPr>
            <w:tcW w:w="6419" w:type="dxa"/>
            <w:tcBorders>
              <w:top w:val="nil"/>
              <w:left w:val="nil"/>
              <w:bottom w:val="nil"/>
              <w:right w:val="nil"/>
            </w:tcBorders>
            <w:noWrap w:val="0"/>
            <w:vAlign w:val="top"/>
          </w:tcPr>
          <w:p>
            <w:pPr>
              <w:jc w:val="both"/>
              <w:rPr>
                <w:rFonts w:hint="eastAsia" w:ascii="Arial" w:hAnsi="Arial"/>
                <w:sz w:val="22"/>
                <w:lang w:eastAsia="zh-CN"/>
              </w:rPr>
            </w:pPr>
            <w:r>
              <w:rPr>
                <w:rFonts w:ascii="Arial" w:hAnsi="Arial"/>
                <w:sz w:val="22"/>
                <w:lang w:eastAsia="zh-CN"/>
              </w:rPr>
              <w:t>AVERAGE</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jc w:val="both"/>
              <w:rPr>
                <w:rFonts w:ascii="Arial" w:hAnsi="Arial"/>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sz w:val="22"/>
              </w:rPr>
            </w:pPr>
            <w:r>
              <w:rPr>
                <w:rFonts w:ascii="Arial" w:hAnsi="Arial"/>
                <w:b/>
                <w:sz w:val="22"/>
              </w:rPr>
              <w:t>LEGAL ACTIONS / DEFAULTS:</w:t>
            </w:r>
          </w:p>
        </w:tc>
        <w:tc>
          <w:tcPr>
            <w:tcW w:w="6419" w:type="dxa"/>
            <w:tcBorders>
              <w:top w:val="nil"/>
              <w:left w:val="nil"/>
              <w:bottom w:val="nil"/>
              <w:right w:val="nil"/>
            </w:tcBorders>
            <w:noWrap w:val="0"/>
            <w:vAlign w:val="top"/>
          </w:tcPr>
          <w:p>
            <w:pPr>
              <w:jc w:val="both"/>
              <w:rPr>
                <w:rFonts w:ascii="Arial" w:hAnsi="Arial"/>
                <w:sz w:val="22"/>
              </w:rPr>
            </w:pPr>
            <w:r>
              <w:rPr>
                <w:rFonts w:ascii="Arial" w:hAnsi="Arial"/>
                <w:color w:val="000000"/>
                <w:sz w:val="22"/>
              </w:rPr>
              <w:t>See below</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jc w:val="both"/>
              <w:rPr>
                <w:rFonts w:ascii="Arial" w:hAnsi="Arial"/>
                <w:sz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sz w:val="22"/>
              </w:rPr>
            </w:pPr>
            <w:r>
              <w:rPr>
                <w:rFonts w:ascii="Arial" w:hAnsi="Arial"/>
                <w:b/>
                <w:sz w:val="22"/>
              </w:rPr>
              <w:t>EMPLOYEES:</w:t>
            </w:r>
          </w:p>
        </w:tc>
        <w:tc>
          <w:tcPr>
            <w:tcW w:w="6419" w:type="dxa"/>
            <w:tcBorders>
              <w:top w:val="nil"/>
              <w:left w:val="nil"/>
              <w:bottom w:val="nil"/>
              <w:right w:val="nil"/>
            </w:tcBorders>
            <w:noWrap w:val="0"/>
            <w:vAlign w:val="top"/>
          </w:tcPr>
          <w:p>
            <w:pPr>
              <w:jc w:val="both"/>
              <w:rPr>
                <w:rFonts w:hint="eastAsia" w:ascii="Arial" w:hAnsi="Arial"/>
                <w:sz w:val="22"/>
                <w:lang w:eastAsia="zh-CN"/>
              </w:rPr>
            </w:pPr>
            <w:r>
              <w:rPr>
                <w:rFonts w:hint="eastAsia" w:ascii="Arial" w:hAnsi="Arial" w:cs="Arial"/>
                <w:sz w:val="22"/>
                <w:lang w:eastAsia="zh-CN"/>
              </w:rPr>
              <w:t>16,945 (including subsidiaries)</w:t>
            </w: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p>
        </w:tc>
        <w:tc>
          <w:tcPr>
            <w:tcW w:w="6419" w:type="dxa"/>
            <w:tcBorders>
              <w:top w:val="nil"/>
              <w:left w:val="nil"/>
              <w:bottom w:val="nil"/>
              <w:right w:val="nil"/>
            </w:tcBorders>
            <w:noWrap w:val="0"/>
            <w:vAlign w:val="top"/>
          </w:tcPr>
          <w:p>
            <w:pPr>
              <w:jc w:val="both"/>
              <w:rPr>
                <w:rFonts w:ascii="Arial" w:hAnsi="Arial"/>
                <w:i/>
                <w:sz w:val="22"/>
                <w:szCs w:val="22"/>
              </w:rPr>
            </w:pPr>
          </w:p>
        </w:tc>
      </w:tr>
      <w:tr>
        <w:tblPrEx>
          <w:tblLayout w:type="fixed"/>
          <w:tblCellMar>
            <w:top w:w="0" w:type="dxa"/>
            <w:left w:w="108" w:type="dxa"/>
            <w:bottom w:w="0" w:type="dxa"/>
            <w:right w:w="108" w:type="dxa"/>
          </w:tblCellMar>
        </w:tblPrEx>
        <w:tc>
          <w:tcPr>
            <w:tcW w:w="4219" w:type="dxa"/>
            <w:tcBorders>
              <w:top w:val="nil"/>
              <w:left w:val="nil"/>
              <w:bottom w:val="nil"/>
              <w:right w:val="nil"/>
            </w:tcBorders>
            <w:noWrap w:val="0"/>
            <w:vAlign w:val="top"/>
          </w:tcPr>
          <w:p>
            <w:pPr>
              <w:jc w:val="both"/>
              <w:rPr>
                <w:rFonts w:ascii="Arial" w:hAnsi="Arial"/>
                <w:b/>
                <w:sz w:val="22"/>
              </w:rPr>
            </w:pPr>
            <w:r>
              <w:rPr>
                <w:rFonts w:ascii="Arial" w:hAnsi="Arial"/>
                <w:b/>
                <w:sz w:val="22"/>
              </w:rPr>
              <w:t>BANK:</w:t>
            </w:r>
          </w:p>
        </w:tc>
        <w:tc>
          <w:tcPr>
            <w:tcW w:w="6419" w:type="dxa"/>
            <w:tcBorders>
              <w:top w:val="nil"/>
              <w:left w:val="nil"/>
              <w:bottom w:val="nil"/>
              <w:right w:val="nil"/>
            </w:tcBorders>
            <w:noWrap w:val="0"/>
            <w:vAlign w:val="top"/>
          </w:tcPr>
          <w:p>
            <w:pPr>
              <w:jc w:val="both"/>
              <w:rPr>
                <w:rFonts w:hint="eastAsia" w:ascii="Arial" w:hAnsi="Arial"/>
                <w:sz w:val="22"/>
                <w:lang w:val="en-US" w:eastAsia="zh-CN"/>
              </w:rPr>
            </w:pPr>
            <w:r>
              <w:rPr>
                <w:rFonts w:hint="eastAsia" w:ascii="Arial" w:hAnsi="Arial"/>
                <w:sz w:val="22"/>
                <w:lang w:eastAsia="zh-CN"/>
              </w:rPr>
              <w:t>N/A</w:t>
            </w:r>
          </w:p>
        </w:tc>
      </w:tr>
    </w:tbl>
    <w:p>
      <w:pPr>
        <w:rPr>
          <w:rFonts w:hint="eastAsia" w:ascii="Arial" w:hAnsi="Arial"/>
          <w:b/>
          <w:sz w:val="22"/>
          <w:lang w:eastAsia="zh-CN"/>
        </w:rPr>
      </w:pPr>
    </w:p>
    <w:tbl>
      <w:tblPr>
        <w:tblStyle w:val="24"/>
        <w:tblW w:w="106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92"/>
        <w:gridCol w:w="6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92" w:type="dxa"/>
            <w:noWrap w:val="0"/>
            <w:vAlign w:val="top"/>
          </w:tcPr>
          <w:p>
            <w:pPr>
              <w:pBdr>
                <w:top w:val="single" w:color="auto" w:sz="4" w:space="1"/>
                <w:left w:val="single" w:color="auto" w:sz="4" w:space="4"/>
                <w:bottom w:val="single" w:color="auto" w:sz="4" w:space="1"/>
                <w:right w:val="single" w:color="auto" w:sz="4" w:space="4"/>
                <w:between w:val="single" w:color="auto" w:sz="4" w:space="1"/>
              </w:pBdr>
              <w:jc w:val="both"/>
              <w:rPr>
                <w:rFonts w:ascii="Arial" w:hAnsi="Arial"/>
                <w:b/>
                <w:sz w:val="22"/>
                <w:highlight w:val="yellow"/>
              </w:rPr>
            </w:pPr>
            <w:r>
              <w:rPr>
                <w:rFonts w:ascii="Arial" w:hAnsi="Arial"/>
                <w:b/>
                <w:sz w:val="22"/>
                <w:highlight w:val="yellow"/>
              </w:rPr>
              <w:t xml:space="preserve">RELATED COMPANIES: - </w:t>
            </w:r>
          </w:p>
        </w:tc>
        <w:tc>
          <w:tcPr>
            <w:tcW w:w="6346" w:type="dxa"/>
            <w:noWrap w:val="0"/>
            <w:vAlign w:val="top"/>
          </w:tcPr>
          <w:p>
            <w:pPr>
              <w:pBdr>
                <w:top w:val="single" w:color="auto" w:sz="4" w:space="1"/>
                <w:left w:val="single" w:color="auto" w:sz="4" w:space="4"/>
                <w:bottom w:val="single" w:color="auto" w:sz="4" w:space="1"/>
                <w:right w:val="single" w:color="auto" w:sz="4" w:space="4"/>
                <w:between w:val="single" w:color="auto" w:sz="4" w:space="1"/>
              </w:pBdr>
              <w:jc w:val="both"/>
              <w:rPr>
                <w:rFonts w:ascii="Arial" w:hAnsi="Arial"/>
                <w:b/>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92" w:type="dxa"/>
            <w:noWrap w:val="0"/>
            <w:vAlign w:val="top"/>
          </w:tcPr>
          <w:p>
            <w:pPr>
              <w:pBdr>
                <w:top w:val="single" w:color="auto" w:sz="4" w:space="1"/>
                <w:left w:val="single" w:color="auto" w:sz="4" w:space="4"/>
                <w:bottom w:val="single" w:color="auto" w:sz="4" w:space="1"/>
                <w:right w:val="single" w:color="auto" w:sz="4" w:space="4"/>
                <w:between w:val="single" w:color="auto" w:sz="4" w:space="1"/>
              </w:pBdr>
              <w:jc w:val="both"/>
              <w:rPr>
                <w:rFonts w:ascii="Arial" w:hAnsi="Arial"/>
                <w:b/>
                <w:sz w:val="22"/>
                <w:highlight w:val="yellow"/>
              </w:rPr>
            </w:pPr>
            <w:r>
              <w:rPr>
                <w:rFonts w:ascii="Arial" w:hAnsi="Arial"/>
                <w:b/>
                <w:sz w:val="22"/>
                <w:highlight w:val="yellow"/>
              </w:rPr>
              <w:t>DIRECT PARENT COMPANY:</w:t>
            </w:r>
          </w:p>
        </w:tc>
        <w:tc>
          <w:tcPr>
            <w:tcW w:w="6346" w:type="dxa"/>
            <w:noWrap w:val="0"/>
            <w:vAlign w:val="top"/>
          </w:tcPr>
          <w:p>
            <w:pPr>
              <w:pBdr>
                <w:top w:val="single" w:color="auto" w:sz="4" w:space="1"/>
                <w:left w:val="single" w:color="auto" w:sz="4" w:space="4"/>
                <w:bottom w:val="single" w:color="auto" w:sz="4" w:space="1"/>
                <w:right w:val="single" w:color="auto" w:sz="4" w:space="4"/>
                <w:between w:val="single" w:color="auto" w:sz="4" w:space="1"/>
              </w:pBdr>
              <w:jc w:val="both"/>
              <w:rPr>
                <w:rFonts w:ascii="Arial" w:hAnsi="Arial"/>
                <w:sz w:val="22"/>
              </w:rPr>
            </w:pPr>
            <w:r>
              <w:rPr>
                <w:rFonts w:ascii="Arial" w:hAnsi="Arial"/>
                <w:sz w:val="22"/>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92" w:type="dxa"/>
            <w:noWrap w:val="0"/>
            <w:vAlign w:val="top"/>
          </w:tcPr>
          <w:p>
            <w:pPr>
              <w:pBdr>
                <w:top w:val="single" w:color="auto" w:sz="4" w:space="1"/>
                <w:left w:val="single" w:color="auto" w:sz="4" w:space="4"/>
                <w:bottom w:val="single" w:color="auto" w:sz="4" w:space="1"/>
                <w:right w:val="single" w:color="auto" w:sz="4" w:space="4"/>
                <w:between w:val="single" w:color="auto" w:sz="4" w:space="1"/>
              </w:pBdr>
              <w:jc w:val="both"/>
              <w:rPr>
                <w:rFonts w:ascii="Arial" w:hAnsi="Arial"/>
                <w:b/>
                <w:sz w:val="22"/>
                <w:highlight w:val="yellow"/>
              </w:rPr>
            </w:pPr>
          </w:p>
        </w:tc>
        <w:tc>
          <w:tcPr>
            <w:tcW w:w="6346" w:type="dxa"/>
            <w:noWrap w:val="0"/>
            <w:vAlign w:val="top"/>
          </w:tcPr>
          <w:p>
            <w:pPr>
              <w:pBdr>
                <w:top w:val="single" w:color="auto" w:sz="4" w:space="1"/>
                <w:left w:val="single" w:color="auto" w:sz="4" w:space="4"/>
                <w:bottom w:val="single" w:color="auto" w:sz="4" w:space="1"/>
                <w:right w:val="single" w:color="auto" w:sz="4" w:space="4"/>
                <w:between w:val="single" w:color="auto" w:sz="4" w:space="1"/>
              </w:pBdr>
              <w:jc w:val="both"/>
              <w:rPr>
                <w:rFonts w:ascii="Arial" w:hAnsi="Arial"/>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92" w:type="dxa"/>
            <w:noWrap w:val="0"/>
            <w:vAlign w:val="top"/>
          </w:tcPr>
          <w:p>
            <w:pPr>
              <w:pBdr>
                <w:top w:val="single" w:color="auto" w:sz="4" w:space="1"/>
                <w:left w:val="single" w:color="auto" w:sz="4" w:space="4"/>
                <w:bottom w:val="single" w:color="auto" w:sz="4" w:space="1"/>
                <w:right w:val="single" w:color="auto" w:sz="4" w:space="4"/>
                <w:between w:val="single" w:color="auto" w:sz="4" w:space="1"/>
              </w:pBdr>
              <w:jc w:val="both"/>
              <w:rPr>
                <w:rFonts w:ascii="Arial" w:hAnsi="Arial"/>
                <w:b/>
                <w:sz w:val="22"/>
                <w:highlight w:val="yellow"/>
              </w:rPr>
            </w:pPr>
            <w:r>
              <w:rPr>
                <w:rFonts w:ascii="Arial" w:hAnsi="Arial"/>
                <w:b/>
                <w:sz w:val="22"/>
                <w:highlight w:val="yellow"/>
              </w:rPr>
              <w:t>ULTIMATE PARENT COMPANY:</w:t>
            </w:r>
            <w:r>
              <w:rPr>
                <w:rFonts w:ascii="Arial" w:hAnsi="Arial"/>
                <w:b/>
                <w:sz w:val="22"/>
                <w:highlight w:val="yellow"/>
              </w:rPr>
              <w:tab/>
            </w:r>
          </w:p>
        </w:tc>
        <w:tc>
          <w:tcPr>
            <w:tcW w:w="6346" w:type="dxa"/>
            <w:noWrap w:val="0"/>
            <w:vAlign w:val="top"/>
          </w:tcPr>
          <w:p>
            <w:pPr>
              <w:pBdr>
                <w:top w:val="single" w:color="auto" w:sz="4" w:space="1"/>
                <w:left w:val="single" w:color="auto" w:sz="4" w:space="4"/>
                <w:bottom w:val="single" w:color="auto" w:sz="4" w:space="1"/>
                <w:right w:val="single" w:color="auto" w:sz="4" w:space="4"/>
                <w:between w:val="single" w:color="auto" w:sz="4" w:space="1"/>
              </w:pBdr>
              <w:jc w:val="both"/>
              <w:rPr>
                <w:rFonts w:hint="eastAsia" w:ascii="Arial" w:hAnsi="Arial"/>
                <w:sz w:val="22"/>
                <w:lang w:eastAsia="zh-CN"/>
              </w:rPr>
            </w:pPr>
            <w:r>
              <w:rPr>
                <w:rFonts w:ascii="Arial" w:hAnsi="Arial"/>
                <w:sz w:val="22"/>
              </w:rPr>
              <w:t>NIL</w:t>
            </w:r>
            <w:r>
              <w:rPr>
                <w:rFonts w:hint="eastAsia" w:ascii="Arial" w:hAnsi="Arial"/>
                <w:sz w:val="22"/>
              </w:rPr>
              <w:t xml:space="preserve">   </w:t>
            </w:r>
            <w:r>
              <w:rPr>
                <w:rFonts w:hint="eastAsia" w:ascii="Arial" w:hAnsi="Arial"/>
                <w:color w:val="FF0000"/>
                <w:sz w:val="22"/>
              </w:rPr>
              <w:t xml:space="preserve"> </w:t>
            </w:r>
            <w:r>
              <w:rPr>
                <w:rFonts w:hint="eastAsia" w:ascii="Arial" w:hAnsi="Arial"/>
                <w:color w:val="FF0000"/>
                <w:sz w:val="22"/>
                <w:highlight w:val="yellow"/>
              </w:rPr>
              <w:t>是否需要留段落输入框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92" w:type="dxa"/>
            <w:noWrap w:val="0"/>
            <w:vAlign w:val="top"/>
          </w:tcPr>
          <w:p>
            <w:pPr>
              <w:pBdr>
                <w:top w:val="single" w:color="auto" w:sz="4" w:space="1"/>
                <w:left w:val="single" w:color="auto" w:sz="4" w:space="4"/>
                <w:bottom w:val="single" w:color="auto" w:sz="4" w:space="1"/>
                <w:right w:val="single" w:color="auto" w:sz="4" w:space="4"/>
                <w:between w:val="single" w:color="auto" w:sz="4" w:space="1"/>
              </w:pBdr>
              <w:jc w:val="both"/>
              <w:rPr>
                <w:rFonts w:ascii="Arial" w:hAnsi="Arial"/>
                <w:b/>
                <w:sz w:val="22"/>
              </w:rPr>
            </w:pPr>
          </w:p>
        </w:tc>
        <w:tc>
          <w:tcPr>
            <w:tcW w:w="6346" w:type="dxa"/>
            <w:noWrap w:val="0"/>
            <w:vAlign w:val="top"/>
          </w:tcPr>
          <w:p>
            <w:pPr>
              <w:pBdr>
                <w:top w:val="single" w:color="auto" w:sz="4" w:space="1"/>
                <w:left w:val="single" w:color="auto" w:sz="4" w:space="4"/>
                <w:bottom w:val="single" w:color="auto" w:sz="4" w:space="1"/>
                <w:right w:val="single" w:color="auto" w:sz="4" w:space="4"/>
                <w:between w:val="single" w:color="auto" w:sz="4" w:space="1"/>
              </w:pBdr>
              <w:jc w:val="both"/>
              <w:rPr>
                <w:rFonts w:ascii="Arial" w:hAnsi="Arial"/>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92" w:type="dxa"/>
            <w:noWrap w:val="0"/>
            <w:vAlign w:val="top"/>
          </w:tcPr>
          <w:p>
            <w:pPr>
              <w:pBdr>
                <w:top w:val="single" w:color="auto" w:sz="4" w:space="1"/>
                <w:left w:val="single" w:color="auto" w:sz="4" w:space="4"/>
                <w:bottom w:val="single" w:color="auto" w:sz="4" w:space="1"/>
                <w:right w:val="single" w:color="auto" w:sz="4" w:space="4"/>
                <w:between w:val="single" w:color="auto" w:sz="4" w:space="1"/>
              </w:pBdr>
              <w:jc w:val="both"/>
              <w:rPr>
                <w:rFonts w:ascii="Arial" w:hAnsi="Arial"/>
                <w:b/>
                <w:sz w:val="22"/>
              </w:rPr>
            </w:pPr>
            <w:r>
              <w:rPr>
                <w:rFonts w:ascii="Arial" w:hAnsi="Arial"/>
                <w:b/>
                <w:sz w:val="22"/>
              </w:rPr>
              <w:t>SUBSIDIARIES:</w:t>
            </w:r>
          </w:p>
        </w:tc>
        <w:tc>
          <w:tcPr>
            <w:tcW w:w="6346" w:type="dxa"/>
            <w:noWrap w:val="0"/>
            <w:vAlign w:val="top"/>
          </w:tcPr>
          <w:p>
            <w:pPr>
              <w:pBdr>
                <w:top w:val="single" w:color="auto" w:sz="4" w:space="1"/>
                <w:left w:val="single" w:color="auto" w:sz="4" w:space="4"/>
                <w:bottom w:val="single" w:color="auto" w:sz="4" w:space="1"/>
                <w:right w:val="single" w:color="auto" w:sz="4" w:space="4"/>
                <w:between w:val="single" w:color="auto" w:sz="4" w:space="1"/>
              </w:pBdr>
              <w:jc w:val="both"/>
              <w:rPr>
                <w:rFonts w:hint="eastAsia" w:ascii="Arial" w:hAnsi="Arial"/>
                <w:sz w:val="22"/>
                <w:lang w:eastAsia="zh-CN"/>
              </w:rPr>
            </w:pPr>
            <w:r>
              <w:rPr>
                <w:rFonts w:ascii="Arial" w:hAnsi="Arial"/>
                <w:sz w:val="22"/>
                <w:lang w:eastAsia="zh-CN"/>
              </w:rPr>
              <w:t>Guangdong Zhong An Holdings Co., Ltd. (</w:t>
            </w:r>
            <w:r>
              <w:rPr>
                <w:rFonts w:hint="eastAsia" w:ascii="Arial" w:hAnsi="Arial"/>
                <w:sz w:val="22"/>
                <w:lang w:eastAsia="zh-CN"/>
              </w:rPr>
              <w:t>l</w:t>
            </w:r>
            <w:r>
              <w:rPr>
                <w:rFonts w:ascii="Arial" w:hAnsi="Arial"/>
                <w:sz w:val="22"/>
                <w:lang w:eastAsia="zh-CN"/>
              </w:rPr>
              <w:t>iteral translation)</w:t>
            </w:r>
            <w:r>
              <w:rPr>
                <w:rFonts w:hint="eastAsia" w:ascii="Arial" w:hAnsi="Arial"/>
                <w:sz w:val="22"/>
                <w:lang w:eastAsia="zh-CN"/>
              </w:rPr>
              <w:t xml:space="preserve"> 广东中岸控股有限公司</w:t>
            </w:r>
          </w:p>
          <w:p>
            <w:pPr>
              <w:pBdr>
                <w:top w:val="single" w:color="auto" w:sz="4" w:space="1"/>
                <w:left w:val="single" w:color="auto" w:sz="4" w:space="4"/>
                <w:bottom w:val="single" w:color="auto" w:sz="4" w:space="1"/>
                <w:right w:val="single" w:color="auto" w:sz="4" w:space="4"/>
                <w:between w:val="single" w:color="auto" w:sz="4" w:space="1"/>
              </w:pBdr>
              <w:jc w:val="both"/>
              <w:rPr>
                <w:rFonts w:hint="eastAsia" w:ascii="Arial" w:hAnsi="Arial"/>
                <w:sz w:val="22"/>
                <w:lang w:eastAsia="zh-CN"/>
              </w:rPr>
            </w:pPr>
            <w:r>
              <w:rPr>
                <w:rFonts w:hint="eastAsia" w:ascii="Arial" w:hAnsi="Arial"/>
                <w:sz w:val="22"/>
                <w:lang w:eastAsia="zh-CN"/>
              </w:rPr>
              <w:t>Heshan High Magnetic Electronics Co., Ltd. (literal translation) 鹤山市高磁电子有限公司</w:t>
            </w:r>
          </w:p>
          <w:p>
            <w:pPr>
              <w:pBdr>
                <w:top w:val="single" w:color="auto" w:sz="4" w:space="1"/>
                <w:left w:val="single" w:color="auto" w:sz="4" w:space="4"/>
                <w:bottom w:val="single" w:color="auto" w:sz="4" w:space="1"/>
                <w:right w:val="single" w:color="auto" w:sz="4" w:space="4"/>
                <w:between w:val="single" w:color="auto" w:sz="4" w:space="1"/>
              </w:pBdr>
              <w:jc w:val="both"/>
              <w:rPr>
                <w:rFonts w:hint="eastAsia" w:ascii="Arial" w:hAnsi="Arial"/>
                <w:sz w:val="22"/>
                <w:lang w:eastAsia="zh-CN"/>
              </w:rPr>
            </w:pPr>
            <w:r>
              <w:rPr>
                <w:rFonts w:hint="eastAsia" w:ascii="Arial" w:hAnsi="Arial"/>
                <w:sz w:val="22"/>
              </w:rPr>
              <w:t xml:space="preserve">JPMF </w:t>
            </w:r>
            <w:r>
              <w:rPr>
                <w:rFonts w:ascii="Arial" w:hAnsi="Arial"/>
                <w:sz w:val="22"/>
              </w:rPr>
              <w:t xml:space="preserve">Jiangyi Co., Ltd. </w:t>
            </w:r>
            <w:r>
              <w:rPr>
                <w:rFonts w:hint="eastAsia" w:ascii="Arial" w:hAnsi="Arial"/>
                <w:sz w:val="22"/>
              </w:rPr>
              <w:t>江门江益磁材有限公司</w:t>
            </w:r>
          </w:p>
          <w:p>
            <w:pPr>
              <w:pBdr>
                <w:top w:val="single" w:color="auto" w:sz="4" w:space="1"/>
                <w:left w:val="single" w:color="auto" w:sz="4" w:space="4"/>
                <w:bottom w:val="single" w:color="auto" w:sz="4" w:space="1"/>
                <w:right w:val="single" w:color="auto" w:sz="4" w:space="4"/>
                <w:between w:val="single" w:color="auto" w:sz="4" w:space="1"/>
              </w:pBdr>
              <w:jc w:val="both"/>
              <w:rPr>
                <w:rFonts w:hint="eastAsia" w:ascii="Arial" w:hAnsi="Arial"/>
                <w:sz w:val="22"/>
                <w:lang w:eastAsia="zh-CN"/>
              </w:rPr>
            </w:pPr>
            <w:r>
              <w:rPr>
                <w:rFonts w:hint="eastAsia" w:ascii="Arial" w:hAnsi="Arial"/>
                <w:sz w:val="22"/>
              </w:rPr>
              <w:t>Shenzhen DJN Optronics Technology Co., Ltd.深圳市帝晶光电科技有限公司</w:t>
            </w:r>
          </w:p>
          <w:p>
            <w:pPr>
              <w:pBdr>
                <w:top w:val="single" w:color="auto" w:sz="4" w:space="1"/>
                <w:left w:val="single" w:color="auto" w:sz="4" w:space="4"/>
                <w:bottom w:val="single" w:color="auto" w:sz="4" w:space="1"/>
                <w:right w:val="single" w:color="auto" w:sz="4" w:space="4"/>
                <w:between w:val="single" w:color="auto" w:sz="4" w:space="1"/>
              </w:pBdr>
              <w:jc w:val="both"/>
              <w:rPr>
                <w:rFonts w:hint="eastAsia" w:ascii="Arial" w:hAnsi="Arial"/>
                <w:sz w:val="22"/>
                <w:lang w:eastAsia="zh-CN"/>
              </w:rPr>
            </w:pPr>
            <w:r>
              <w:rPr>
                <w:rFonts w:hint="eastAsia" w:ascii="Arial" w:hAnsi="Arial"/>
                <w:sz w:val="22"/>
                <w:lang w:eastAsia="zh-CN"/>
              </w:rPr>
              <w:t>Shenzhen Dongfang Liangcai Precision Technology Co., Ltd.深圳市东方亮彩精密技术有限公司</w:t>
            </w:r>
          </w:p>
          <w:p>
            <w:pPr>
              <w:pBdr>
                <w:top w:val="single" w:color="auto" w:sz="4" w:space="1"/>
                <w:left w:val="single" w:color="auto" w:sz="4" w:space="4"/>
                <w:bottom w:val="single" w:color="auto" w:sz="4" w:space="1"/>
                <w:right w:val="single" w:color="auto" w:sz="4" w:space="4"/>
                <w:between w:val="single" w:color="auto" w:sz="4" w:space="1"/>
              </w:pBdr>
              <w:jc w:val="both"/>
              <w:rPr>
                <w:rFonts w:hint="eastAsia" w:ascii="Arial" w:hAnsi="Arial"/>
                <w:sz w:val="22"/>
                <w:lang w:eastAsia="zh-CN"/>
              </w:rPr>
            </w:pPr>
            <w:r>
              <w:rPr>
                <w:rFonts w:ascii="Arial" w:hAnsi="Arial"/>
                <w:sz w:val="22"/>
                <w:lang w:eastAsia="zh-CN"/>
              </w:rPr>
              <w:t>E</w:t>
            </w:r>
            <w:r>
              <w:rPr>
                <w:rFonts w:hint="eastAsia" w:ascii="Arial" w:hAnsi="Arial"/>
                <w:sz w:val="22"/>
                <w:lang w:eastAsia="zh-CN"/>
              </w:rPr>
              <w:t>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92" w:type="dxa"/>
            <w:noWrap w:val="0"/>
            <w:vAlign w:val="top"/>
          </w:tcPr>
          <w:p>
            <w:pPr>
              <w:pBdr>
                <w:top w:val="single" w:color="auto" w:sz="4" w:space="1"/>
                <w:left w:val="single" w:color="auto" w:sz="4" w:space="4"/>
                <w:bottom w:val="single" w:color="auto" w:sz="4" w:space="1"/>
                <w:right w:val="single" w:color="auto" w:sz="4" w:space="4"/>
                <w:between w:val="single" w:color="auto" w:sz="4" w:space="1"/>
              </w:pBdr>
              <w:jc w:val="both"/>
              <w:rPr>
                <w:rFonts w:ascii="Arial" w:hAnsi="Arial"/>
                <w:b/>
                <w:sz w:val="22"/>
                <w:lang w:eastAsia="zh-CN"/>
              </w:rPr>
            </w:pPr>
          </w:p>
        </w:tc>
        <w:tc>
          <w:tcPr>
            <w:tcW w:w="6346" w:type="dxa"/>
            <w:noWrap w:val="0"/>
            <w:vAlign w:val="top"/>
          </w:tcPr>
          <w:p>
            <w:pPr>
              <w:pBdr>
                <w:top w:val="single" w:color="auto" w:sz="4" w:space="1"/>
                <w:left w:val="single" w:color="auto" w:sz="4" w:space="4"/>
                <w:bottom w:val="single" w:color="auto" w:sz="4" w:space="1"/>
                <w:right w:val="single" w:color="auto" w:sz="4" w:space="4"/>
                <w:between w:val="single" w:color="auto" w:sz="4" w:space="1"/>
              </w:pBdr>
              <w:jc w:val="both"/>
              <w:rPr>
                <w:rFonts w:ascii="Arial" w:hAnsi="Arial"/>
                <w:sz w:val="22"/>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92" w:type="dxa"/>
            <w:noWrap w:val="0"/>
            <w:vAlign w:val="top"/>
          </w:tcPr>
          <w:p>
            <w:pPr>
              <w:pBdr>
                <w:top w:val="single" w:color="auto" w:sz="4" w:space="1"/>
                <w:left w:val="single" w:color="auto" w:sz="4" w:space="4"/>
                <w:bottom w:val="single" w:color="auto" w:sz="4" w:space="1"/>
                <w:right w:val="single" w:color="auto" w:sz="4" w:space="4"/>
                <w:between w:val="single" w:color="auto" w:sz="4" w:space="1"/>
              </w:pBdr>
              <w:jc w:val="both"/>
              <w:rPr>
                <w:rFonts w:ascii="Arial" w:hAnsi="Arial"/>
                <w:b/>
                <w:sz w:val="22"/>
              </w:rPr>
            </w:pPr>
            <w:r>
              <w:rPr>
                <w:rFonts w:ascii="Arial" w:hAnsi="Arial"/>
                <w:b/>
                <w:sz w:val="22"/>
              </w:rPr>
              <w:t>SISTER COMPANIES:</w:t>
            </w:r>
          </w:p>
        </w:tc>
        <w:tc>
          <w:tcPr>
            <w:tcW w:w="6346" w:type="dxa"/>
            <w:noWrap w:val="0"/>
            <w:vAlign w:val="top"/>
          </w:tcPr>
          <w:p>
            <w:pPr>
              <w:pBdr>
                <w:top w:val="single" w:color="auto" w:sz="4" w:space="1"/>
                <w:left w:val="single" w:color="auto" w:sz="4" w:space="4"/>
                <w:bottom w:val="single" w:color="auto" w:sz="4" w:space="1"/>
                <w:right w:val="single" w:color="auto" w:sz="4" w:space="4"/>
                <w:between w:val="single" w:color="auto" w:sz="4" w:space="1"/>
              </w:pBdr>
              <w:jc w:val="both"/>
              <w:rPr>
                <w:rFonts w:hint="eastAsia" w:ascii="Arial" w:hAnsi="Arial"/>
                <w:sz w:val="22"/>
                <w:lang w:eastAsia="zh-CN"/>
              </w:rPr>
            </w:pPr>
            <w:r>
              <w:rPr>
                <w:rFonts w:hint="eastAsia" w:ascii="Arial" w:hAnsi="Arial"/>
                <w:sz w:val="22"/>
                <w:lang w:eastAsia="zh-CN"/>
              </w:rPr>
              <w:t>Jiangmen Longyan Investment Management Co., Ltd. (in Chinese pinyin) 江门龙彦投资管理有限公司</w:t>
            </w:r>
          </w:p>
          <w:p>
            <w:pPr>
              <w:pBdr>
                <w:top w:val="single" w:color="auto" w:sz="4" w:space="1"/>
                <w:left w:val="single" w:color="auto" w:sz="4" w:space="4"/>
                <w:bottom w:val="single" w:color="auto" w:sz="4" w:space="1"/>
                <w:right w:val="single" w:color="auto" w:sz="4" w:space="4"/>
                <w:between w:val="single" w:color="auto" w:sz="4" w:space="1"/>
              </w:pBdr>
              <w:jc w:val="both"/>
              <w:rPr>
                <w:rFonts w:hint="eastAsia" w:ascii="Arial" w:hAnsi="Arial"/>
                <w:sz w:val="22"/>
                <w:lang w:eastAsia="zh-CN"/>
              </w:rPr>
            </w:pPr>
            <w:r>
              <w:rPr>
                <w:rFonts w:hint="eastAsia" w:ascii="Arial" w:hAnsi="Arial"/>
                <w:sz w:val="22"/>
                <w:lang w:eastAsia="zh-CN"/>
              </w:rPr>
              <w:t>Long Yuan Holdings Co., Ltd. (in Chinese pinyin) 龙元控股有限公司</w:t>
            </w:r>
          </w:p>
        </w:tc>
      </w:tr>
    </w:tbl>
    <w:p>
      <w:pPr>
        <w:rPr>
          <w:rFonts w:hint="eastAsia" w:ascii="Arial" w:hAnsi="Arial"/>
          <w:b/>
          <w:sz w:val="22"/>
          <w:lang w:eastAsia="zh-CN"/>
        </w:rPr>
      </w:pPr>
    </w:p>
    <w:p>
      <w:pPr>
        <w:rPr>
          <w:rFonts w:hint="eastAsia" w:ascii="Arial" w:hAnsi="Arial"/>
          <w:b/>
          <w:sz w:val="22"/>
          <w:lang w:eastAsia="zh-CN"/>
        </w:rPr>
      </w:pPr>
    </w:p>
    <w:p>
      <w:pPr>
        <w:rPr>
          <w:rFonts w:ascii="Arial" w:hAnsi="Arial"/>
          <w:b/>
          <w:sz w:val="22"/>
        </w:rPr>
      </w:pPr>
      <w:r>
        <w:rPr>
          <w:rFonts w:ascii="Arial" w:hAnsi="Arial"/>
          <w:b/>
          <w:sz w:val="22"/>
        </w:rPr>
        <w:t xml:space="preserve">OPERATIONS: </w:t>
      </w:r>
    </w:p>
    <w:p>
      <w:pPr>
        <w:rPr>
          <w:rFonts w:ascii="Arial" w:hAnsi="Arial"/>
          <w:b/>
          <w:sz w:val="22"/>
        </w:rPr>
      </w:pPr>
    </w:p>
    <w:p>
      <w:pPr>
        <w:rPr>
          <w:rFonts w:ascii="Arial" w:hAnsi="Arial"/>
          <w:b/>
          <w:sz w:val="22"/>
        </w:rPr>
      </w:pPr>
      <w:r>
        <w:rPr>
          <w:rFonts w:ascii="Arial" w:hAnsi="Arial"/>
          <w:b/>
          <w:sz w:val="22"/>
        </w:rPr>
        <w:t>General:</w:t>
      </w:r>
    </w:p>
    <w:p>
      <w:pPr>
        <w:rPr>
          <w:rFonts w:hint="eastAsia" w:ascii="Arial" w:hAnsi="Arial"/>
          <w:b/>
          <w:sz w:val="22"/>
          <w:lang w:eastAsia="zh-CN"/>
        </w:rPr>
      </w:pPr>
    </w:p>
    <w:p>
      <w:pPr>
        <w:rPr>
          <w:rFonts w:hint="eastAsia" w:ascii="Arial" w:hAnsi="Arial"/>
          <w:sz w:val="22"/>
          <w:lang w:eastAsia="zh-CN"/>
        </w:rPr>
      </w:pPr>
      <w:r>
        <w:rPr>
          <w:rFonts w:ascii="Arial" w:hAnsi="Arial"/>
          <w:sz w:val="22"/>
          <w:lang w:eastAsia="zh-CN"/>
        </w:rPr>
        <w:t>SC is currently operating at the above stated address, and this address houses its operating office</w:t>
      </w:r>
      <w:r>
        <w:rPr>
          <w:rFonts w:hint="eastAsia" w:ascii="Arial" w:hAnsi="Arial"/>
          <w:sz w:val="22"/>
          <w:lang w:eastAsia="zh-CN"/>
        </w:rPr>
        <w:t xml:space="preserve"> and factory </w:t>
      </w:r>
      <w:r>
        <w:rPr>
          <w:rFonts w:ascii="Arial" w:hAnsi="Arial"/>
          <w:sz w:val="22"/>
          <w:lang w:eastAsia="zh-CN"/>
        </w:rPr>
        <w:t>in</w:t>
      </w:r>
      <w:r>
        <w:rPr>
          <w:rFonts w:hint="eastAsia" w:ascii="Arial" w:hAnsi="Arial"/>
          <w:sz w:val="22"/>
          <w:lang w:eastAsia="zh-CN"/>
        </w:rPr>
        <w:t xml:space="preserve"> Jiangmen.</w:t>
      </w:r>
      <w:r>
        <w:rPr>
          <w:rFonts w:ascii="Arial" w:hAnsi="Arial"/>
          <w:sz w:val="22"/>
          <w:lang w:eastAsia="zh-CN"/>
        </w:rPr>
        <w:t xml:space="preserve"> Detailed premise information is not available at present.</w:t>
      </w:r>
    </w:p>
    <w:p>
      <w:pPr>
        <w:rPr>
          <w:rFonts w:hint="eastAsia" w:ascii="Arial" w:hAnsi="Arial"/>
          <w:sz w:val="22"/>
          <w:lang w:eastAsia="zh-CN"/>
        </w:rPr>
      </w:pPr>
    </w:p>
    <w:p>
      <w:pPr>
        <w:tabs>
          <w:tab w:val="left" w:pos="3600"/>
        </w:tabs>
        <w:jc w:val="both"/>
        <w:rPr>
          <w:rFonts w:ascii="Arial" w:hAnsi="Arial"/>
          <w:b/>
          <w:sz w:val="22"/>
        </w:rPr>
      </w:pPr>
      <w:r>
        <w:rPr>
          <w:rFonts w:ascii="Arial" w:hAnsi="Arial"/>
          <w:b/>
          <w:sz w:val="22"/>
        </w:rPr>
        <w:t>BACKGROUND:</w:t>
      </w:r>
    </w:p>
    <w:p>
      <w:pPr>
        <w:tabs>
          <w:tab w:val="left" w:pos="3600"/>
        </w:tabs>
        <w:jc w:val="both"/>
        <w:rPr>
          <w:rFonts w:ascii="Arial" w:hAnsi="Arial"/>
          <w:sz w:val="22"/>
        </w:rPr>
      </w:pPr>
      <w:r>
        <w:rPr>
          <w:rFonts w:ascii="Arial" w:hAnsi="Arial"/>
          <w:sz w:val="22"/>
        </w:rPr>
        <w:t xml:space="preserve"> </w:t>
      </w:r>
    </w:p>
    <w:p>
      <w:pPr>
        <w:tabs>
          <w:tab w:val="left" w:pos="3600"/>
        </w:tabs>
        <w:jc w:val="both"/>
        <w:rPr>
          <w:rFonts w:hint="eastAsia" w:ascii="Arial" w:hAnsi="Arial"/>
          <w:color w:val="000000"/>
          <w:sz w:val="22"/>
          <w:lang w:eastAsia="zh-CN"/>
        </w:rPr>
      </w:pPr>
      <w:r>
        <w:rPr>
          <w:rFonts w:ascii="Arial" w:hAnsi="Arial"/>
          <w:sz w:val="22"/>
        </w:rPr>
        <w:t xml:space="preserve">The subject was incorporated </w:t>
      </w:r>
      <w:r>
        <w:rPr>
          <w:rFonts w:hint="eastAsia" w:ascii="Arial" w:hAnsi="Arial"/>
          <w:sz w:val="22"/>
          <w:lang w:eastAsia="zh-CN"/>
        </w:rPr>
        <w:t>on</w:t>
      </w:r>
      <w:r>
        <w:rPr>
          <w:rFonts w:ascii="Arial" w:hAnsi="Arial"/>
          <w:sz w:val="22"/>
        </w:rPr>
        <w:t xml:space="preserve"> </w:t>
      </w:r>
      <w:r>
        <w:rPr>
          <w:rFonts w:hint="eastAsia" w:ascii="Arial" w:hAnsi="Arial"/>
          <w:sz w:val="22"/>
          <w:lang w:eastAsia="zh-CN"/>
        </w:rPr>
        <w:t>July 1, 1975</w:t>
      </w:r>
      <w:r>
        <w:rPr>
          <w:rFonts w:ascii="Arial" w:hAnsi="Arial"/>
          <w:sz w:val="22"/>
        </w:rPr>
        <w:t>, being a State-owned enterprise</w:t>
      </w:r>
      <w:r>
        <w:rPr>
          <w:rFonts w:hint="eastAsia" w:ascii="Arial" w:hAnsi="Arial"/>
          <w:sz w:val="22"/>
          <w:lang w:eastAsia="zh-CN"/>
        </w:rPr>
        <w:t xml:space="preserve">, and changed to be a </w:t>
      </w:r>
      <w:r>
        <w:rPr>
          <w:rFonts w:ascii="Arial" w:hAnsi="Arial"/>
          <w:sz w:val="22"/>
          <w:szCs w:val="22"/>
          <w:lang w:eastAsia="zh-CN"/>
        </w:rPr>
        <w:t>L</w:t>
      </w:r>
      <w:r>
        <w:rPr>
          <w:rFonts w:hint="eastAsia" w:ascii="Arial" w:hAnsi="Arial"/>
          <w:sz w:val="22"/>
          <w:szCs w:val="22"/>
          <w:lang w:eastAsia="zh-CN"/>
        </w:rPr>
        <w:t>imited liabilities company in 1994, and has been under present legal form since 2008</w:t>
      </w:r>
      <w:r>
        <w:rPr>
          <w:rFonts w:ascii="Arial" w:hAnsi="Arial"/>
          <w:color w:val="000000"/>
          <w:sz w:val="22"/>
        </w:rPr>
        <w:t>.</w:t>
      </w:r>
    </w:p>
    <w:p>
      <w:pPr>
        <w:tabs>
          <w:tab w:val="left" w:pos="3600"/>
        </w:tabs>
        <w:jc w:val="both"/>
        <w:rPr>
          <w:rFonts w:hint="eastAsia" w:ascii="Arial" w:hAnsi="Arial"/>
          <w:sz w:val="22"/>
          <w:lang w:eastAsia="zh-CN"/>
        </w:rPr>
      </w:pPr>
    </w:p>
    <w:p>
      <w:pPr>
        <w:jc w:val="both"/>
        <w:rPr>
          <w:rFonts w:ascii="Arial" w:hAnsi="Arial" w:cs="Arial"/>
          <w:b/>
          <w:sz w:val="22"/>
          <w:szCs w:val="22"/>
          <w:u w:val="single"/>
          <w:lang w:val="en-US"/>
        </w:rPr>
      </w:pPr>
      <w:r>
        <w:rPr>
          <w:rFonts w:ascii="Arial" w:hAnsi="Arial" w:cs="Arial"/>
          <w:b/>
          <w:sz w:val="22"/>
          <w:szCs w:val="22"/>
          <w:u w:val="single"/>
        </w:rPr>
        <w:t xml:space="preserve">Company Status: </w:t>
      </w:r>
      <w:r>
        <w:rPr>
          <w:rFonts w:ascii="Arial" w:hAnsi="Arial" w:cs="Arial"/>
          <w:b/>
          <w:sz w:val="22"/>
          <w:szCs w:val="22"/>
          <w:u w:val="single"/>
          <w:lang w:val="en-US"/>
        </w:rPr>
        <w:t>Shares limited co.</w:t>
      </w:r>
    </w:p>
    <w:p>
      <w:pPr>
        <w:tabs>
          <w:tab w:val="left" w:pos="3600"/>
        </w:tabs>
        <w:jc w:val="both"/>
        <w:rPr>
          <w:rFonts w:ascii="Arial" w:hAnsi="Arial" w:cs="Arial"/>
          <w:sz w:val="22"/>
          <w:szCs w:val="22"/>
        </w:rPr>
      </w:pPr>
      <w:r>
        <w:rPr>
          <w:rFonts w:ascii="Arial" w:hAnsi="Arial" w:cs="Arial"/>
          <w:sz w:val="22"/>
          <w:szCs w:val="22"/>
        </w:rPr>
        <w:t>This form of business in PR China is defined as a legal person. Its registered capital is divided into shares of equal par value and the co. raises capital by issuing share certificates by promotion or by public offer. Shareholders bear limited liability to the extent of shareholding, and the co. is liable for its debts only to the extent of its total assets. The co has independent property of legal person and enjoys property rights of legal person. The characteristics of the shares limited co. are as follows:</w:t>
      </w:r>
    </w:p>
    <w:p>
      <w:pPr>
        <w:tabs>
          <w:tab w:val="left" w:pos="3600"/>
        </w:tabs>
        <w:jc w:val="both"/>
        <w:rPr>
          <w:rFonts w:ascii="Arial" w:hAnsi="Arial" w:cs="Arial"/>
          <w:sz w:val="22"/>
          <w:szCs w:val="22"/>
        </w:rPr>
      </w:pPr>
      <w:r>
        <w:rPr>
          <w:rFonts w:ascii="Arial" w:hAnsi="Arial" w:cs="Arial"/>
          <w:sz w:val="22"/>
          <w:szCs w:val="22"/>
        </w:rPr>
        <w:t>The establishment of the co. requires at least two promoters and no more than 200, half of whom shall be domiciled in China.. Natural person are allowed to serve as promoters.</w:t>
      </w:r>
    </w:p>
    <w:p>
      <w:pPr>
        <w:tabs>
          <w:tab w:val="left" w:pos="3600"/>
        </w:tabs>
        <w:jc w:val="both"/>
        <w:rPr>
          <w:rFonts w:ascii="Arial" w:hAnsi="Arial" w:cs="Arial"/>
          <w:sz w:val="22"/>
          <w:szCs w:val="22"/>
        </w:rPr>
      </w:pPr>
      <w:r>
        <w:rPr>
          <w:rFonts w:ascii="Arial" w:hAnsi="Arial" w:cs="Arial"/>
          <w:sz w:val="22"/>
          <w:szCs w:val="22"/>
        </w:rPr>
        <w:t>The minimum registered capital of a co. is CNY 5M. while that of the co. with foreign investment is CNY 5M. The total capital of a co. which propose to apply for publicly listed must be no less than CNY 30M.</w:t>
      </w:r>
    </w:p>
    <w:p>
      <w:pPr>
        <w:tabs>
          <w:tab w:val="left" w:pos="3600"/>
        </w:tabs>
        <w:jc w:val="both"/>
        <w:rPr>
          <w:rFonts w:ascii="Arial" w:hAnsi="Arial" w:cs="Arial"/>
          <w:sz w:val="22"/>
          <w:szCs w:val="22"/>
        </w:rPr>
      </w:pPr>
      <w:r>
        <w:rPr>
          <w:rFonts w:ascii="Arial" w:hAnsi="Arial" w:cs="Arial"/>
          <w:sz w:val="22"/>
          <w:szCs w:val="22"/>
        </w:rPr>
        <w:t>The board of directors must consist of five to nineteen directors.</w:t>
      </w:r>
    </w:p>
    <w:p>
      <w:pPr>
        <w:tabs>
          <w:tab w:val="left" w:pos="3600"/>
        </w:tabs>
        <w:jc w:val="both"/>
        <w:rPr>
          <w:rFonts w:ascii="Arial" w:hAnsi="Arial" w:cs="Arial"/>
          <w:sz w:val="22"/>
          <w:szCs w:val="22"/>
        </w:rPr>
      </w:pPr>
      <w:r>
        <w:rPr>
          <w:rFonts w:ascii="Arial" w:hAnsi="Arial" w:cs="Arial"/>
          <w:sz w:val="22"/>
          <w:szCs w:val="22"/>
        </w:rPr>
        <w:t xml:space="preserve">If the co. raises capital by public offer, the promoters must not subscribe less than 35% of the total shares. the promoters’ shares are restricted to transfer- within one year of the offer. </w:t>
      </w:r>
    </w:p>
    <w:p>
      <w:pPr>
        <w:tabs>
          <w:tab w:val="left" w:pos="3600"/>
        </w:tabs>
        <w:jc w:val="both"/>
        <w:rPr>
          <w:rFonts w:hint="eastAsia" w:ascii="Arial" w:hAnsi="Arial" w:cs="Arial"/>
          <w:sz w:val="22"/>
          <w:szCs w:val="22"/>
          <w:lang w:eastAsia="zh-CN"/>
        </w:rPr>
      </w:pPr>
      <w:r>
        <w:rPr>
          <w:rFonts w:ascii="Arial" w:hAnsi="Arial" w:cs="Arial"/>
          <w:sz w:val="22"/>
          <w:szCs w:val="22"/>
        </w:rPr>
        <w:t>A state-owned enterprise that is restructured into a shares limited co. must comply with the conditions &amp; requirements specified under the law &amp; administrative rule.</w:t>
      </w:r>
    </w:p>
    <w:p>
      <w:pPr>
        <w:tabs>
          <w:tab w:val="left" w:pos="3600"/>
        </w:tabs>
        <w:jc w:val="both"/>
        <w:rPr>
          <w:rFonts w:hint="eastAsia" w:ascii="Arial" w:hAnsi="Arial" w:cs="Arial"/>
          <w:sz w:val="22"/>
          <w:szCs w:val="22"/>
          <w:lang w:eastAsia="zh-CN"/>
        </w:rPr>
      </w:pPr>
    </w:p>
    <w:p>
      <w:pPr>
        <w:rPr>
          <w:rFonts w:hint="eastAsia" w:ascii="Arial" w:hAnsi="Arial"/>
          <w:sz w:val="22"/>
        </w:rPr>
      </w:pPr>
      <w:r>
        <w:rPr>
          <w:rFonts w:ascii="Arial" w:hAnsi="Arial"/>
          <w:sz w:val="22"/>
        </w:rPr>
        <w:t>Changes of its registered information are as follows:</w:t>
      </w:r>
    </w:p>
    <w:tbl>
      <w:tblPr>
        <w:tblStyle w:val="24"/>
        <w:tblW w:w="910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742"/>
        <w:gridCol w:w="2489"/>
        <w:gridCol w:w="2247"/>
        <w:gridCol w:w="262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23" w:hRule="atLeast"/>
        </w:trPr>
        <w:tc>
          <w:tcPr>
            <w:tcW w:w="1742" w:type="dxa"/>
            <w:tcBorders>
              <w:top w:val="single" w:color="auto" w:sz="4" w:space="0"/>
              <w:left w:val="single" w:color="auto" w:sz="4" w:space="0"/>
              <w:bottom w:val="single" w:color="auto" w:sz="4" w:space="0"/>
              <w:right w:val="single" w:color="auto" w:sz="4" w:space="0"/>
            </w:tcBorders>
            <w:noWrap w:val="0"/>
            <w:vAlign w:val="top"/>
          </w:tcPr>
          <w:p>
            <w:pPr>
              <w:spacing w:line="123" w:lineRule="atLeast"/>
              <w:rPr>
                <w:rFonts w:ascii="Arial" w:hAnsi="Arial"/>
                <w:sz w:val="22"/>
              </w:rPr>
            </w:pPr>
            <w:r>
              <w:rPr>
                <w:rFonts w:ascii="Arial" w:hAnsi="Arial"/>
                <w:sz w:val="22"/>
              </w:rPr>
              <w:t>Date of change</w:t>
            </w:r>
          </w:p>
        </w:tc>
        <w:tc>
          <w:tcPr>
            <w:tcW w:w="2489" w:type="dxa"/>
            <w:tcBorders>
              <w:top w:val="single" w:color="auto" w:sz="4" w:space="0"/>
              <w:left w:val="single" w:color="auto" w:sz="4" w:space="0"/>
              <w:bottom w:val="single" w:color="auto" w:sz="4" w:space="0"/>
              <w:right w:val="single" w:color="auto" w:sz="4" w:space="0"/>
            </w:tcBorders>
            <w:noWrap w:val="0"/>
            <w:vAlign w:val="top"/>
          </w:tcPr>
          <w:p>
            <w:pPr>
              <w:spacing w:line="123" w:lineRule="atLeast"/>
              <w:rPr>
                <w:rFonts w:ascii="Arial" w:hAnsi="Arial"/>
                <w:sz w:val="22"/>
              </w:rPr>
            </w:pPr>
            <w:r>
              <w:rPr>
                <w:rFonts w:ascii="Arial" w:hAnsi="Arial"/>
                <w:sz w:val="22"/>
              </w:rPr>
              <w:t>Item</w:t>
            </w:r>
          </w:p>
        </w:tc>
        <w:tc>
          <w:tcPr>
            <w:tcW w:w="2247" w:type="dxa"/>
            <w:tcBorders>
              <w:top w:val="single" w:color="auto" w:sz="4" w:space="0"/>
              <w:left w:val="single" w:color="auto" w:sz="4" w:space="0"/>
              <w:bottom w:val="single" w:color="auto" w:sz="4" w:space="0"/>
              <w:right w:val="single" w:color="auto" w:sz="4" w:space="0"/>
            </w:tcBorders>
            <w:noWrap w:val="0"/>
            <w:vAlign w:val="top"/>
          </w:tcPr>
          <w:p>
            <w:pPr>
              <w:spacing w:line="123" w:lineRule="atLeast"/>
              <w:rPr>
                <w:rFonts w:ascii="Arial" w:hAnsi="Arial"/>
                <w:sz w:val="22"/>
              </w:rPr>
            </w:pPr>
            <w:r>
              <w:rPr>
                <w:rFonts w:ascii="Arial" w:hAnsi="Arial"/>
                <w:sz w:val="22"/>
              </w:rPr>
              <w:t>Before the change</w:t>
            </w:r>
          </w:p>
        </w:tc>
        <w:tc>
          <w:tcPr>
            <w:tcW w:w="2628" w:type="dxa"/>
            <w:tcBorders>
              <w:top w:val="single" w:color="auto" w:sz="4" w:space="0"/>
              <w:left w:val="single" w:color="auto" w:sz="4" w:space="0"/>
              <w:bottom w:val="single" w:color="auto" w:sz="4" w:space="0"/>
              <w:right w:val="single" w:color="auto" w:sz="4" w:space="0"/>
            </w:tcBorders>
            <w:noWrap w:val="0"/>
            <w:vAlign w:val="top"/>
          </w:tcPr>
          <w:p>
            <w:pPr>
              <w:spacing w:line="123" w:lineRule="atLeast"/>
              <w:rPr>
                <w:rFonts w:ascii="Arial" w:hAnsi="Arial"/>
                <w:sz w:val="22"/>
              </w:rPr>
            </w:pPr>
            <w:r>
              <w:rPr>
                <w:rFonts w:ascii="Arial" w:hAnsi="Arial"/>
                <w:sz w:val="22"/>
              </w:rPr>
              <w:t>After the change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123" w:hRule="atLeast"/>
        </w:trPr>
        <w:tc>
          <w:tcPr>
            <w:tcW w:w="1742" w:type="dxa"/>
            <w:vMerge w:val="restart"/>
            <w:tcBorders>
              <w:top w:val="single" w:color="auto" w:sz="4" w:space="0"/>
              <w:left w:val="single" w:color="auto" w:sz="4" w:space="0"/>
              <w:right w:val="single" w:color="auto" w:sz="4" w:space="0"/>
            </w:tcBorders>
            <w:noWrap w:val="0"/>
            <w:vAlign w:val="top"/>
          </w:tcPr>
          <w:p>
            <w:pPr>
              <w:spacing w:line="123" w:lineRule="atLeast"/>
              <w:rPr>
                <w:rFonts w:hint="eastAsia" w:ascii="Arial" w:hAnsi="Arial"/>
                <w:sz w:val="22"/>
                <w:szCs w:val="22"/>
                <w:lang w:eastAsia="zh-CN"/>
              </w:rPr>
            </w:pPr>
            <w:r>
              <w:rPr>
                <w:rFonts w:hint="eastAsia" w:ascii="Arial" w:hAnsi="Arial"/>
                <w:sz w:val="22"/>
                <w:szCs w:val="22"/>
                <w:lang w:eastAsia="zh-CN"/>
              </w:rPr>
              <w:t>1994</w:t>
            </w:r>
          </w:p>
        </w:tc>
        <w:tc>
          <w:tcPr>
            <w:tcW w:w="2489" w:type="dxa"/>
            <w:tcBorders>
              <w:top w:val="single" w:color="auto" w:sz="4" w:space="0"/>
              <w:left w:val="single" w:color="auto" w:sz="4" w:space="0"/>
              <w:bottom w:val="single" w:color="auto" w:sz="4" w:space="0"/>
              <w:right w:val="single" w:color="auto" w:sz="4" w:space="0"/>
            </w:tcBorders>
            <w:noWrap w:val="0"/>
            <w:vAlign w:val="top"/>
          </w:tcPr>
          <w:p>
            <w:pPr>
              <w:spacing w:line="123" w:lineRule="atLeast"/>
              <w:rPr>
                <w:rFonts w:ascii="Arial" w:hAnsi="Arial"/>
                <w:sz w:val="22"/>
                <w:szCs w:val="22"/>
              </w:rPr>
            </w:pPr>
            <w:r>
              <w:rPr>
                <w:rFonts w:ascii="Arial" w:hAnsi="Arial"/>
                <w:sz w:val="22"/>
              </w:rPr>
              <w:t>Company’s name</w:t>
            </w:r>
          </w:p>
        </w:tc>
        <w:tc>
          <w:tcPr>
            <w:tcW w:w="2247" w:type="dxa"/>
            <w:tcBorders>
              <w:top w:val="single" w:color="auto" w:sz="4" w:space="0"/>
              <w:left w:val="single" w:color="auto" w:sz="4" w:space="0"/>
              <w:bottom w:val="single" w:color="auto" w:sz="4" w:space="0"/>
              <w:right w:val="single" w:color="auto" w:sz="4" w:space="0"/>
            </w:tcBorders>
            <w:noWrap w:val="0"/>
            <w:vAlign w:val="top"/>
          </w:tcPr>
          <w:p>
            <w:pPr>
              <w:rPr>
                <w:rFonts w:ascii="Arial" w:hAnsi="Arial"/>
                <w:sz w:val="22"/>
              </w:rPr>
            </w:pPr>
            <w:r>
              <w:rPr>
                <w:rFonts w:ascii="Arial" w:hAnsi="Arial"/>
                <w:sz w:val="22"/>
                <w:szCs w:val="22"/>
              </w:rPr>
              <w:t>Jiangmen Powder Metallurgy Factory</w:t>
            </w:r>
            <w:r>
              <w:rPr>
                <w:rFonts w:hint="eastAsia" w:ascii="Arial" w:hAnsi="Arial"/>
                <w:sz w:val="22"/>
              </w:rPr>
              <w:t>江门市粉末冶金厂</w:t>
            </w:r>
          </w:p>
        </w:tc>
        <w:tc>
          <w:tcPr>
            <w:tcW w:w="2628" w:type="dxa"/>
            <w:tcBorders>
              <w:top w:val="single" w:color="auto" w:sz="4" w:space="0"/>
              <w:left w:val="single" w:color="auto" w:sz="4" w:space="0"/>
              <w:bottom w:val="single" w:color="auto" w:sz="4" w:space="0"/>
              <w:right w:val="single" w:color="auto" w:sz="4" w:space="0"/>
            </w:tcBorders>
            <w:noWrap w:val="0"/>
            <w:vAlign w:val="top"/>
          </w:tcPr>
          <w:p>
            <w:pPr>
              <w:spacing w:line="123" w:lineRule="atLeast"/>
              <w:rPr>
                <w:rFonts w:ascii="Arial" w:hAnsi="Arial"/>
                <w:sz w:val="22"/>
                <w:szCs w:val="22"/>
              </w:rPr>
            </w:pPr>
            <w:bookmarkStart w:id="11" w:name="OLE_LINK242"/>
            <w:bookmarkStart w:id="12" w:name="OLE_LINK243"/>
            <w:r>
              <w:rPr>
                <w:rFonts w:ascii="Arial" w:hAnsi="Arial"/>
                <w:sz w:val="22"/>
                <w:szCs w:val="22"/>
              </w:rPr>
              <w:t>Jiangmen Powder Metallurgy Factory Ltd.</w:t>
            </w:r>
            <w:r>
              <w:rPr>
                <w:rFonts w:hint="eastAsia" w:ascii="Arial" w:hAnsi="Arial"/>
                <w:sz w:val="22"/>
                <w:szCs w:val="22"/>
                <w:lang w:eastAsia="zh-CN"/>
              </w:rPr>
              <w:t xml:space="preserve"> </w:t>
            </w:r>
            <w:r>
              <w:rPr>
                <w:rFonts w:hint="eastAsia" w:ascii="Arial" w:hAnsi="Arial"/>
                <w:sz w:val="22"/>
                <w:szCs w:val="22"/>
              </w:rPr>
              <w:t>江门市粉末冶金厂有限公司</w:t>
            </w:r>
            <w:bookmarkEnd w:id="11"/>
            <w:bookmarkEnd w:id="12"/>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123" w:hRule="atLeast"/>
        </w:trPr>
        <w:tc>
          <w:tcPr>
            <w:tcW w:w="1742" w:type="dxa"/>
            <w:vMerge w:val="continue"/>
            <w:tcBorders>
              <w:left w:val="single" w:color="auto" w:sz="4" w:space="0"/>
              <w:bottom w:val="single" w:color="auto" w:sz="4" w:space="0"/>
              <w:right w:val="single" w:color="auto" w:sz="4" w:space="0"/>
            </w:tcBorders>
            <w:noWrap w:val="0"/>
            <w:vAlign w:val="top"/>
          </w:tcPr>
          <w:p>
            <w:pPr>
              <w:spacing w:line="123" w:lineRule="atLeast"/>
              <w:rPr>
                <w:rFonts w:ascii="Arial" w:hAnsi="Arial"/>
                <w:sz w:val="22"/>
                <w:szCs w:val="22"/>
              </w:rPr>
            </w:pPr>
          </w:p>
        </w:tc>
        <w:tc>
          <w:tcPr>
            <w:tcW w:w="2489" w:type="dxa"/>
            <w:tcBorders>
              <w:top w:val="single" w:color="auto" w:sz="4" w:space="0"/>
              <w:left w:val="single" w:color="auto" w:sz="4" w:space="0"/>
              <w:bottom w:val="single" w:color="auto" w:sz="4" w:space="0"/>
              <w:right w:val="single" w:color="auto" w:sz="4" w:space="0"/>
            </w:tcBorders>
            <w:noWrap w:val="0"/>
            <w:vAlign w:val="top"/>
          </w:tcPr>
          <w:p>
            <w:pPr>
              <w:spacing w:line="123" w:lineRule="atLeast"/>
              <w:rPr>
                <w:rFonts w:ascii="Arial" w:hAnsi="Arial"/>
                <w:sz w:val="22"/>
              </w:rPr>
            </w:pPr>
            <w:r>
              <w:rPr>
                <w:rFonts w:ascii="Arial" w:hAnsi="Arial"/>
                <w:sz w:val="22"/>
                <w:szCs w:val="22"/>
              </w:rPr>
              <w:t>Registered Legal Form</w:t>
            </w:r>
          </w:p>
        </w:tc>
        <w:tc>
          <w:tcPr>
            <w:tcW w:w="2247" w:type="dxa"/>
            <w:tcBorders>
              <w:top w:val="single" w:color="auto" w:sz="4" w:space="0"/>
              <w:left w:val="single" w:color="auto" w:sz="4" w:space="0"/>
              <w:bottom w:val="single" w:color="auto" w:sz="4" w:space="0"/>
              <w:right w:val="single" w:color="auto" w:sz="4" w:space="0"/>
            </w:tcBorders>
            <w:noWrap w:val="0"/>
            <w:vAlign w:val="top"/>
          </w:tcPr>
          <w:p>
            <w:pPr>
              <w:rPr>
                <w:rFonts w:ascii="Arial" w:hAnsi="Arial"/>
                <w:sz w:val="22"/>
              </w:rPr>
            </w:pPr>
            <w:r>
              <w:rPr>
                <w:rFonts w:ascii="Arial" w:hAnsi="Arial"/>
                <w:sz w:val="22"/>
              </w:rPr>
              <w:t>State-owned enterprise</w:t>
            </w:r>
          </w:p>
        </w:tc>
        <w:tc>
          <w:tcPr>
            <w:tcW w:w="2628" w:type="dxa"/>
            <w:tcBorders>
              <w:top w:val="single" w:color="auto" w:sz="4" w:space="0"/>
              <w:left w:val="single" w:color="auto" w:sz="4" w:space="0"/>
              <w:bottom w:val="single" w:color="auto" w:sz="4" w:space="0"/>
              <w:right w:val="single" w:color="auto" w:sz="4" w:space="0"/>
            </w:tcBorders>
            <w:noWrap w:val="0"/>
            <w:vAlign w:val="top"/>
          </w:tcPr>
          <w:p>
            <w:pPr>
              <w:spacing w:line="123" w:lineRule="atLeast"/>
              <w:rPr>
                <w:rFonts w:hint="eastAsia" w:ascii="Arial" w:hAnsi="Arial"/>
                <w:sz w:val="22"/>
                <w:szCs w:val="22"/>
                <w:lang w:eastAsia="zh-CN"/>
              </w:rPr>
            </w:pPr>
            <w:r>
              <w:rPr>
                <w:rFonts w:ascii="Arial" w:hAnsi="Arial"/>
                <w:sz w:val="22"/>
                <w:szCs w:val="22"/>
                <w:lang w:eastAsia="zh-CN"/>
              </w:rPr>
              <w:t>L</w:t>
            </w:r>
            <w:r>
              <w:rPr>
                <w:rFonts w:hint="eastAsia" w:ascii="Arial" w:hAnsi="Arial"/>
                <w:sz w:val="22"/>
                <w:szCs w:val="22"/>
                <w:lang w:eastAsia="zh-CN"/>
              </w:rPr>
              <w:t>imited liabilities company</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123" w:hRule="atLeast"/>
        </w:trPr>
        <w:tc>
          <w:tcPr>
            <w:tcW w:w="1742" w:type="dxa"/>
            <w:vMerge w:val="restart"/>
            <w:tcBorders>
              <w:top w:val="single" w:color="auto" w:sz="4" w:space="0"/>
              <w:left w:val="single" w:color="auto" w:sz="4" w:space="0"/>
              <w:right w:val="single" w:color="auto" w:sz="4" w:space="0"/>
            </w:tcBorders>
            <w:noWrap w:val="0"/>
            <w:vAlign w:val="top"/>
          </w:tcPr>
          <w:p>
            <w:pPr>
              <w:spacing w:line="123" w:lineRule="atLeast"/>
              <w:rPr>
                <w:rFonts w:ascii="Arial" w:hAnsi="Arial"/>
                <w:sz w:val="22"/>
                <w:szCs w:val="22"/>
              </w:rPr>
            </w:pPr>
            <w:r>
              <w:rPr>
                <w:rFonts w:hint="eastAsia" w:ascii="Arial" w:hAnsi="Arial"/>
                <w:sz w:val="22"/>
                <w:szCs w:val="22"/>
              </w:rPr>
              <w:t>2008</w:t>
            </w:r>
            <w:r>
              <w:rPr>
                <w:rFonts w:hint="eastAsia" w:ascii="Arial" w:hAnsi="Arial"/>
                <w:sz w:val="22"/>
                <w:szCs w:val="22"/>
                <w:lang w:eastAsia="zh-CN"/>
              </w:rPr>
              <w:t>-</w:t>
            </w:r>
            <w:r>
              <w:rPr>
                <w:rFonts w:hint="eastAsia" w:ascii="Arial" w:hAnsi="Arial"/>
                <w:sz w:val="22"/>
                <w:szCs w:val="22"/>
              </w:rPr>
              <w:t>9</w:t>
            </w:r>
            <w:r>
              <w:rPr>
                <w:rFonts w:hint="eastAsia" w:ascii="Arial" w:hAnsi="Arial"/>
                <w:sz w:val="22"/>
                <w:szCs w:val="22"/>
                <w:lang w:eastAsia="zh-CN"/>
              </w:rPr>
              <w:t>-</w:t>
            </w:r>
            <w:r>
              <w:rPr>
                <w:rFonts w:hint="eastAsia" w:ascii="Arial" w:hAnsi="Arial"/>
                <w:sz w:val="22"/>
                <w:szCs w:val="22"/>
              </w:rPr>
              <w:t>4</w:t>
            </w:r>
          </w:p>
        </w:tc>
        <w:tc>
          <w:tcPr>
            <w:tcW w:w="2489" w:type="dxa"/>
            <w:tcBorders>
              <w:top w:val="single" w:color="auto" w:sz="4" w:space="0"/>
              <w:left w:val="single" w:color="auto" w:sz="4" w:space="0"/>
              <w:bottom w:val="single" w:color="auto" w:sz="4" w:space="0"/>
              <w:right w:val="single" w:color="auto" w:sz="4" w:space="0"/>
            </w:tcBorders>
            <w:noWrap w:val="0"/>
            <w:vAlign w:val="top"/>
          </w:tcPr>
          <w:p>
            <w:pPr>
              <w:spacing w:line="123" w:lineRule="atLeast"/>
              <w:rPr>
                <w:rFonts w:ascii="Arial" w:hAnsi="Arial"/>
                <w:sz w:val="22"/>
                <w:szCs w:val="22"/>
              </w:rPr>
            </w:pPr>
            <w:r>
              <w:rPr>
                <w:rFonts w:ascii="Arial" w:hAnsi="Arial"/>
                <w:sz w:val="22"/>
              </w:rPr>
              <w:t>Company’s name</w:t>
            </w:r>
          </w:p>
        </w:tc>
        <w:tc>
          <w:tcPr>
            <w:tcW w:w="2247" w:type="dxa"/>
            <w:tcBorders>
              <w:top w:val="single" w:color="auto" w:sz="4" w:space="0"/>
              <w:left w:val="single" w:color="auto" w:sz="4" w:space="0"/>
              <w:bottom w:val="single" w:color="auto" w:sz="4" w:space="0"/>
              <w:right w:val="single" w:color="auto" w:sz="4" w:space="0"/>
            </w:tcBorders>
            <w:noWrap w:val="0"/>
            <w:vAlign w:val="top"/>
          </w:tcPr>
          <w:p>
            <w:pPr>
              <w:spacing w:line="123" w:lineRule="atLeast"/>
              <w:rPr>
                <w:rFonts w:ascii="Arial" w:hAnsi="Arial"/>
                <w:sz w:val="22"/>
                <w:szCs w:val="22"/>
              </w:rPr>
            </w:pPr>
            <w:r>
              <w:rPr>
                <w:rFonts w:ascii="Arial" w:hAnsi="Arial"/>
                <w:sz w:val="22"/>
                <w:szCs w:val="22"/>
              </w:rPr>
              <w:t>Jiangmen Powder Metallurgy Factory Ltd.</w:t>
            </w:r>
            <w:r>
              <w:rPr>
                <w:rFonts w:hint="eastAsia" w:ascii="Arial" w:hAnsi="Arial"/>
                <w:sz w:val="22"/>
                <w:szCs w:val="22"/>
                <w:lang w:eastAsia="zh-CN"/>
              </w:rPr>
              <w:t xml:space="preserve"> </w:t>
            </w:r>
            <w:r>
              <w:rPr>
                <w:rFonts w:hint="eastAsia" w:ascii="Arial" w:hAnsi="Arial"/>
                <w:sz w:val="22"/>
                <w:szCs w:val="22"/>
              </w:rPr>
              <w:t>江门市粉末冶金厂有限公司</w:t>
            </w:r>
          </w:p>
        </w:tc>
        <w:tc>
          <w:tcPr>
            <w:tcW w:w="2628" w:type="dxa"/>
            <w:vMerge w:val="restart"/>
            <w:tcBorders>
              <w:top w:val="single" w:color="auto" w:sz="4" w:space="0"/>
              <w:left w:val="single" w:color="auto" w:sz="4" w:space="0"/>
              <w:right w:val="single" w:color="auto" w:sz="4" w:space="0"/>
            </w:tcBorders>
            <w:noWrap w:val="0"/>
            <w:vAlign w:val="top"/>
          </w:tcPr>
          <w:p>
            <w:pPr>
              <w:spacing w:line="123" w:lineRule="atLeast"/>
              <w:rPr>
                <w:rFonts w:hint="eastAsia" w:ascii="Arial" w:hAnsi="Arial"/>
                <w:sz w:val="22"/>
                <w:szCs w:val="22"/>
                <w:lang w:eastAsia="zh-CN"/>
              </w:rPr>
            </w:pPr>
            <w:r>
              <w:rPr>
                <w:rFonts w:ascii="Arial" w:hAnsi="Arial"/>
                <w:sz w:val="22"/>
                <w:szCs w:val="22"/>
                <w:lang w:eastAsia="zh-CN"/>
              </w:rPr>
              <w:t>P</w:t>
            </w:r>
            <w:r>
              <w:rPr>
                <w:rFonts w:hint="eastAsia" w:ascii="Arial" w:hAnsi="Arial"/>
                <w:sz w:val="22"/>
                <w:szCs w:val="22"/>
                <w:lang w:eastAsia="zh-CN"/>
              </w:rPr>
              <w:t>resent one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123" w:hRule="atLeast"/>
        </w:trPr>
        <w:tc>
          <w:tcPr>
            <w:tcW w:w="1742" w:type="dxa"/>
            <w:vMerge w:val="continue"/>
            <w:tcBorders>
              <w:left w:val="single" w:color="auto" w:sz="4" w:space="0"/>
              <w:bottom w:val="single" w:color="auto" w:sz="4" w:space="0"/>
              <w:right w:val="single" w:color="auto" w:sz="4" w:space="0"/>
            </w:tcBorders>
            <w:noWrap w:val="0"/>
            <w:vAlign w:val="top"/>
          </w:tcPr>
          <w:p>
            <w:pPr>
              <w:spacing w:line="123" w:lineRule="atLeast"/>
              <w:rPr>
                <w:rFonts w:ascii="Arial" w:hAnsi="Arial"/>
                <w:sz w:val="22"/>
                <w:szCs w:val="22"/>
              </w:rPr>
            </w:pPr>
          </w:p>
        </w:tc>
        <w:tc>
          <w:tcPr>
            <w:tcW w:w="2489" w:type="dxa"/>
            <w:tcBorders>
              <w:top w:val="single" w:color="auto" w:sz="4" w:space="0"/>
              <w:left w:val="single" w:color="auto" w:sz="4" w:space="0"/>
              <w:bottom w:val="single" w:color="auto" w:sz="4" w:space="0"/>
              <w:right w:val="single" w:color="auto" w:sz="4" w:space="0"/>
            </w:tcBorders>
            <w:noWrap w:val="0"/>
            <w:vAlign w:val="top"/>
          </w:tcPr>
          <w:p>
            <w:pPr>
              <w:spacing w:line="123" w:lineRule="atLeast"/>
              <w:rPr>
                <w:rFonts w:ascii="Arial" w:hAnsi="Arial"/>
                <w:sz w:val="22"/>
              </w:rPr>
            </w:pPr>
            <w:r>
              <w:rPr>
                <w:rFonts w:ascii="Arial" w:hAnsi="Arial"/>
                <w:sz w:val="22"/>
                <w:szCs w:val="22"/>
              </w:rPr>
              <w:t>Registered Legal Form</w:t>
            </w:r>
          </w:p>
        </w:tc>
        <w:tc>
          <w:tcPr>
            <w:tcW w:w="2247" w:type="dxa"/>
            <w:tcBorders>
              <w:top w:val="single" w:color="auto" w:sz="4" w:space="0"/>
              <w:left w:val="single" w:color="auto" w:sz="4" w:space="0"/>
              <w:bottom w:val="single" w:color="auto" w:sz="4" w:space="0"/>
              <w:right w:val="single" w:color="auto" w:sz="4" w:space="0"/>
            </w:tcBorders>
            <w:noWrap w:val="0"/>
            <w:vAlign w:val="top"/>
          </w:tcPr>
          <w:p>
            <w:pPr>
              <w:spacing w:line="123" w:lineRule="atLeast"/>
              <w:rPr>
                <w:rFonts w:hint="eastAsia" w:ascii="Arial" w:hAnsi="Arial"/>
                <w:sz w:val="22"/>
                <w:szCs w:val="22"/>
                <w:lang w:eastAsia="zh-CN"/>
              </w:rPr>
            </w:pPr>
            <w:r>
              <w:rPr>
                <w:rFonts w:ascii="Arial" w:hAnsi="Arial"/>
                <w:sz w:val="22"/>
                <w:szCs w:val="22"/>
                <w:lang w:eastAsia="zh-CN"/>
              </w:rPr>
              <w:t>L</w:t>
            </w:r>
            <w:r>
              <w:rPr>
                <w:rFonts w:hint="eastAsia" w:ascii="Arial" w:hAnsi="Arial"/>
                <w:sz w:val="22"/>
                <w:szCs w:val="22"/>
                <w:lang w:eastAsia="zh-CN"/>
              </w:rPr>
              <w:t>imited liabilities company</w:t>
            </w:r>
          </w:p>
        </w:tc>
        <w:tc>
          <w:tcPr>
            <w:tcW w:w="2628" w:type="dxa"/>
            <w:vMerge w:val="continue"/>
            <w:tcBorders>
              <w:left w:val="single" w:color="auto" w:sz="4" w:space="0"/>
              <w:bottom w:val="single" w:color="auto" w:sz="4" w:space="0"/>
              <w:right w:val="single" w:color="auto" w:sz="4" w:space="0"/>
            </w:tcBorders>
            <w:noWrap w:val="0"/>
            <w:vAlign w:val="top"/>
          </w:tcPr>
          <w:p>
            <w:pPr>
              <w:spacing w:line="123" w:lineRule="atLeast"/>
              <w:rPr>
                <w:rFonts w:hint="eastAsia" w:ascii="Arial" w:hAnsi="Arial"/>
                <w:sz w:val="22"/>
                <w:szCs w:val="22"/>
                <w:lang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23" w:hRule="atLeast"/>
        </w:trPr>
        <w:tc>
          <w:tcPr>
            <w:tcW w:w="1742" w:type="dxa"/>
            <w:tcBorders>
              <w:left w:val="single" w:color="auto" w:sz="4" w:space="0"/>
              <w:bottom w:val="single" w:color="auto" w:sz="4" w:space="0"/>
              <w:right w:val="single" w:color="auto" w:sz="4" w:space="0"/>
            </w:tcBorders>
            <w:noWrap w:val="0"/>
            <w:vAlign w:val="top"/>
          </w:tcPr>
          <w:p>
            <w:pPr>
              <w:spacing w:line="123" w:lineRule="atLeast"/>
              <w:rPr>
                <w:rFonts w:ascii="Arial" w:hAnsi="Arial"/>
                <w:sz w:val="22"/>
                <w:szCs w:val="22"/>
              </w:rPr>
            </w:pPr>
            <w:r>
              <w:rPr>
                <w:rFonts w:ascii="Arial" w:hAnsi="Arial"/>
                <w:sz w:val="22"/>
                <w:szCs w:val="22"/>
              </w:rPr>
              <w:t>2015-07-23</w:t>
            </w:r>
          </w:p>
        </w:tc>
        <w:tc>
          <w:tcPr>
            <w:tcW w:w="2489" w:type="dxa"/>
            <w:tcBorders>
              <w:top w:val="single" w:color="auto" w:sz="4" w:space="0"/>
              <w:left w:val="single" w:color="auto" w:sz="4" w:space="0"/>
              <w:bottom w:val="single" w:color="auto" w:sz="4" w:space="0"/>
              <w:right w:val="single" w:color="auto" w:sz="4" w:space="0"/>
            </w:tcBorders>
            <w:noWrap w:val="0"/>
            <w:vAlign w:val="top"/>
          </w:tcPr>
          <w:p>
            <w:pPr>
              <w:spacing w:line="123" w:lineRule="atLeast"/>
              <w:rPr>
                <w:rFonts w:ascii="Arial" w:hAnsi="Arial"/>
                <w:sz w:val="22"/>
                <w:szCs w:val="22"/>
              </w:rPr>
            </w:pPr>
            <w:r>
              <w:rPr>
                <w:rFonts w:ascii="Arial" w:hAnsi="Arial"/>
                <w:sz w:val="22"/>
                <w:szCs w:val="22"/>
              </w:rPr>
              <w:t>Registered capital</w:t>
            </w:r>
          </w:p>
        </w:tc>
        <w:tc>
          <w:tcPr>
            <w:tcW w:w="2247" w:type="dxa"/>
            <w:tcBorders>
              <w:top w:val="single" w:color="auto" w:sz="4" w:space="0"/>
              <w:left w:val="single" w:color="auto" w:sz="4" w:space="0"/>
              <w:bottom w:val="single" w:color="auto" w:sz="4" w:space="0"/>
              <w:right w:val="single" w:color="auto" w:sz="4" w:space="0"/>
            </w:tcBorders>
            <w:noWrap w:val="0"/>
            <w:vAlign w:val="top"/>
          </w:tcPr>
          <w:p>
            <w:pPr>
              <w:spacing w:line="123" w:lineRule="atLeast"/>
              <w:rPr>
                <w:rFonts w:ascii="Arial" w:hAnsi="Arial"/>
                <w:sz w:val="22"/>
                <w:szCs w:val="22"/>
                <w:lang w:eastAsia="zh-CN"/>
              </w:rPr>
            </w:pPr>
            <w:r>
              <w:rPr>
                <w:rFonts w:hint="eastAsia" w:ascii="Arial" w:hAnsi="Arial"/>
                <w:sz w:val="22"/>
                <w:szCs w:val="22"/>
                <w:lang w:eastAsia="zh-CN"/>
              </w:rPr>
              <w:t xml:space="preserve">CNY </w:t>
            </w:r>
            <w:r>
              <w:rPr>
                <w:rFonts w:ascii="Arial" w:hAnsi="Arial"/>
                <w:sz w:val="22"/>
                <w:szCs w:val="22"/>
                <w:lang w:eastAsia="zh-CN"/>
              </w:rPr>
              <w:t>317</w:t>
            </w:r>
            <w:r>
              <w:rPr>
                <w:rFonts w:hint="eastAsia" w:ascii="Arial" w:hAnsi="Arial"/>
                <w:sz w:val="22"/>
                <w:szCs w:val="22"/>
                <w:lang w:eastAsia="zh-CN"/>
              </w:rPr>
              <w:t>,</w:t>
            </w:r>
            <w:r>
              <w:rPr>
                <w:rFonts w:ascii="Arial" w:hAnsi="Arial"/>
                <w:sz w:val="22"/>
                <w:szCs w:val="22"/>
                <w:lang w:eastAsia="zh-CN"/>
              </w:rPr>
              <w:t>800</w:t>
            </w:r>
            <w:r>
              <w:rPr>
                <w:rFonts w:hint="eastAsia" w:ascii="Arial" w:hAnsi="Arial"/>
                <w:sz w:val="22"/>
                <w:szCs w:val="22"/>
                <w:lang w:eastAsia="zh-CN"/>
              </w:rPr>
              <w:t>,</w:t>
            </w:r>
            <w:r>
              <w:rPr>
                <w:rFonts w:ascii="Arial" w:hAnsi="Arial"/>
                <w:sz w:val="22"/>
                <w:szCs w:val="22"/>
                <w:lang w:eastAsia="zh-CN"/>
              </w:rPr>
              <w:t>000</w:t>
            </w:r>
          </w:p>
        </w:tc>
        <w:tc>
          <w:tcPr>
            <w:tcW w:w="2628" w:type="dxa"/>
            <w:tcBorders>
              <w:top w:val="single" w:color="auto" w:sz="4" w:space="0"/>
              <w:left w:val="single" w:color="auto" w:sz="4" w:space="0"/>
              <w:bottom w:val="single" w:color="auto" w:sz="4" w:space="0"/>
              <w:right w:val="single" w:color="auto" w:sz="4" w:space="0"/>
            </w:tcBorders>
            <w:noWrap w:val="0"/>
            <w:vAlign w:val="top"/>
          </w:tcPr>
          <w:p>
            <w:pPr>
              <w:spacing w:line="123" w:lineRule="atLeast"/>
              <w:rPr>
                <w:rFonts w:ascii="Arial" w:hAnsi="Arial"/>
                <w:sz w:val="22"/>
                <w:szCs w:val="22"/>
                <w:lang w:eastAsia="zh-CN"/>
              </w:rPr>
            </w:pPr>
            <w:r>
              <w:rPr>
                <w:rFonts w:hint="eastAsia" w:ascii="Arial" w:hAnsi="Arial"/>
                <w:sz w:val="22"/>
                <w:szCs w:val="22"/>
                <w:lang w:eastAsia="zh-CN"/>
              </w:rPr>
              <w:t xml:space="preserve">CNY </w:t>
            </w:r>
            <w:r>
              <w:rPr>
                <w:rFonts w:ascii="Arial" w:hAnsi="Arial"/>
                <w:sz w:val="22"/>
                <w:szCs w:val="22"/>
                <w:lang w:eastAsia="zh-CN"/>
              </w:rPr>
              <w:t>635</w:t>
            </w:r>
            <w:r>
              <w:rPr>
                <w:rFonts w:hint="eastAsia" w:ascii="Arial" w:hAnsi="Arial"/>
                <w:sz w:val="22"/>
                <w:szCs w:val="22"/>
                <w:lang w:eastAsia="zh-CN"/>
              </w:rPr>
              <w:t>,</w:t>
            </w:r>
            <w:r>
              <w:rPr>
                <w:rFonts w:ascii="Arial" w:hAnsi="Arial"/>
                <w:sz w:val="22"/>
                <w:szCs w:val="22"/>
                <w:lang w:eastAsia="zh-CN"/>
              </w:rPr>
              <w:t>600</w:t>
            </w:r>
            <w:r>
              <w:rPr>
                <w:rFonts w:hint="eastAsia" w:ascii="Arial" w:hAnsi="Arial"/>
                <w:sz w:val="22"/>
                <w:szCs w:val="22"/>
                <w:lang w:eastAsia="zh-CN"/>
              </w:rPr>
              <w:t>,</w:t>
            </w:r>
            <w:r>
              <w:rPr>
                <w:rFonts w:ascii="Arial" w:hAnsi="Arial"/>
                <w:sz w:val="22"/>
                <w:szCs w:val="22"/>
                <w:lang w:eastAsia="zh-CN"/>
              </w:rPr>
              <w:t>000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23" w:hRule="atLeast"/>
        </w:trPr>
        <w:tc>
          <w:tcPr>
            <w:tcW w:w="1742" w:type="dxa"/>
            <w:tcBorders>
              <w:left w:val="single" w:color="auto" w:sz="4" w:space="0"/>
              <w:bottom w:val="single" w:color="auto" w:sz="4" w:space="0"/>
              <w:right w:val="single" w:color="auto" w:sz="4" w:space="0"/>
            </w:tcBorders>
            <w:noWrap w:val="0"/>
            <w:vAlign w:val="top"/>
          </w:tcPr>
          <w:p>
            <w:pPr>
              <w:spacing w:line="123" w:lineRule="atLeast"/>
              <w:rPr>
                <w:rFonts w:ascii="Arial" w:hAnsi="Arial"/>
                <w:sz w:val="22"/>
                <w:szCs w:val="22"/>
              </w:rPr>
            </w:pPr>
            <w:r>
              <w:rPr>
                <w:rFonts w:ascii="Arial" w:hAnsi="Arial"/>
                <w:sz w:val="22"/>
                <w:szCs w:val="22"/>
              </w:rPr>
              <w:t>2015-11-30</w:t>
            </w:r>
          </w:p>
        </w:tc>
        <w:tc>
          <w:tcPr>
            <w:tcW w:w="2489" w:type="dxa"/>
            <w:tcBorders>
              <w:top w:val="single" w:color="auto" w:sz="4" w:space="0"/>
              <w:left w:val="single" w:color="auto" w:sz="4" w:space="0"/>
              <w:bottom w:val="single" w:color="auto" w:sz="4" w:space="0"/>
              <w:right w:val="single" w:color="auto" w:sz="4" w:space="0"/>
            </w:tcBorders>
            <w:noWrap w:val="0"/>
            <w:vAlign w:val="top"/>
          </w:tcPr>
          <w:p>
            <w:pPr>
              <w:spacing w:line="123" w:lineRule="atLeast"/>
              <w:rPr>
                <w:rFonts w:ascii="Arial" w:hAnsi="Arial"/>
                <w:sz w:val="22"/>
                <w:szCs w:val="22"/>
              </w:rPr>
            </w:pPr>
            <w:r>
              <w:rPr>
                <w:rFonts w:ascii="Arial" w:hAnsi="Arial"/>
                <w:sz w:val="22"/>
                <w:szCs w:val="22"/>
              </w:rPr>
              <w:t>Registered capital</w:t>
            </w:r>
          </w:p>
        </w:tc>
        <w:tc>
          <w:tcPr>
            <w:tcW w:w="2247" w:type="dxa"/>
            <w:tcBorders>
              <w:top w:val="single" w:color="auto" w:sz="4" w:space="0"/>
              <w:left w:val="single" w:color="auto" w:sz="4" w:space="0"/>
              <w:bottom w:val="single" w:color="auto" w:sz="4" w:space="0"/>
              <w:right w:val="single" w:color="auto" w:sz="4" w:space="0"/>
            </w:tcBorders>
            <w:noWrap w:val="0"/>
            <w:vAlign w:val="top"/>
          </w:tcPr>
          <w:p>
            <w:pPr>
              <w:spacing w:line="123" w:lineRule="atLeast"/>
              <w:rPr>
                <w:rFonts w:ascii="Arial" w:hAnsi="Arial"/>
                <w:sz w:val="22"/>
                <w:szCs w:val="22"/>
                <w:lang w:eastAsia="zh-CN"/>
              </w:rPr>
            </w:pPr>
            <w:r>
              <w:rPr>
                <w:rFonts w:hint="eastAsia" w:ascii="Arial" w:hAnsi="Arial"/>
                <w:sz w:val="22"/>
                <w:szCs w:val="22"/>
                <w:lang w:eastAsia="zh-CN"/>
              </w:rPr>
              <w:t xml:space="preserve">CNY </w:t>
            </w:r>
            <w:r>
              <w:rPr>
                <w:rFonts w:ascii="Arial" w:hAnsi="Arial"/>
                <w:sz w:val="22"/>
                <w:szCs w:val="22"/>
                <w:lang w:eastAsia="zh-CN"/>
              </w:rPr>
              <w:t>635</w:t>
            </w:r>
            <w:r>
              <w:rPr>
                <w:rFonts w:hint="eastAsia" w:ascii="Arial" w:hAnsi="Arial"/>
                <w:sz w:val="22"/>
                <w:szCs w:val="22"/>
                <w:lang w:eastAsia="zh-CN"/>
              </w:rPr>
              <w:t>,</w:t>
            </w:r>
            <w:r>
              <w:rPr>
                <w:rFonts w:ascii="Arial" w:hAnsi="Arial"/>
                <w:sz w:val="22"/>
                <w:szCs w:val="22"/>
                <w:lang w:eastAsia="zh-CN"/>
              </w:rPr>
              <w:t>600</w:t>
            </w:r>
            <w:r>
              <w:rPr>
                <w:rFonts w:hint="eastAsia" w:ascii="Arial" w:hAnsi="Arial"/>
                <w:sz w:val="22"/>
                <w:szCs w:val="22"/>
                <w:lang w:eastAsia="zh-CN"/>
              </w:rPr>
              <w:t>,</w:t>
            </w:r>
            <w:r>
              <w:rPr>
                <w:rFonts w:ascii="Arial" w:hAnsi="Arial"/>
                <w:sz w:val="22"/>
                <w:szCs w:val="22"/>
                <w:lang w:eastAsia="zh-CN"/>
              </w:rPr>
              <w:t>000</w:t>
            </w:r>
          </w:p>
        </w:tc>
        <w:tc>
          <w:tcPr>
            <w:tcW w:w="2628" w:type="dxa"/>
            <w:tcBorders>
              <w:top w:val="single" w:color="auto" w:sz="4" w:space="0"/>
              <w:left w:val="single" w:color="auto" w:sz="4" w:space="0"/>
              <w:bottom w:val="single" w:color="auto" w:sz="4" w:space="0"/>
              <w:right w:val="single" w:color="auto" w:sz="4" w:space="0"/>
            </w:tcBorders>
            <w:noWrap w:val="0"/>
            <w:vAlign w:val="top"/>
          </w:tcPr>
          <w:p>
            <w:pPr>
              <w:spacing w:line="123" w:lineRule="atLeast"/>
              <w:rPr>
                <w:rFonts w:ascii="Arial" w:hAnsi="Arial"/>
                <w:sz w:val="22"/>
                <w:szCs w:val="22"/>
                <w:lang w:eastAsia="zh-CN"/>
              </w:rPr>
            </w:pPr>
            <w:r>
              <w:rPr>
                <w:rFonts w:hint="eastAsia" w:ascii="Arial" w:hAnsi="Arial"/>
                <w:sz w:val="22"/>
                <w:szCs w:val="22"/>
                <w:lang w:eastAsia="zh-CN"/>
              </w:rPr>
              <w:t xml:space="preserve">CNY </w:t>
            </w:r>
            <w:r>
              <w:rPr>
                <w:rFonts w:ascii="Arial" w:hAnsi="Arial"/>
                <w:sz w:val="22"/>
                <w:szCs w:val="22"/>
                <w:lang w:eastAsia="zh-CN"/>
              </w:rPr>
              <w:t>879</w:t>
            </w:r>
            <w:r>
              <w:rPr>
                <w:rFonts w:hint="eastAsia" w:ascii="Arial" w:hAnsi="Arial"/>
                <w:sz w:val="22"/>
                <w:szCs w:val="22"/>
                <w:lang w:eastAsia="zh-CN"/>
              </w:rPr>
              <w:t>,</w:t>
            </w:r>
            <w:r>
              <w:rPr>
                <w:rFonts w:ascii="Arial" w:hAnsi="Arial"/>
                <w:sz w:val="22"/>
                <w:szCs w:val="22"/>
                <w:lang w:eastAsia="zh-CN"/>
              </w:rPr>
              <w:t>989</w:t>
            </w:r>
            <w:r>
              <w:rPr>
                <w:rFonts w:hint="eastAsia" w:ascii="Arial" w:hAnsi="Arial"/>
                <w:sz w:val="22"/>
                <w:szCs w:val="22"/>
                <w:lang w:eastAsia="zh-CN"/>
              </w:rPr>
              <w:t>,</w:t>
            </w:r>
            <w:r>
              <w:rPr>
                <w:rFonts w:ascii="Arial" w:hAnsi="Arial"/>
                <w:sz w:val="22"/>
                <w:szCs w:val="22"/>
                <w:lang w:eastAsia="zh-CN"/>
              </w:rPr>
              <w:t>668</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23" w:hRule="atLeast"/>
        </w:trPr>
        <w:tc>
          <w:tcPr>
            <w:tcW w:w="1742" w:type="dxa"/>
            <w:tcBorders>
              <w:left w:val="single" w:color="auto" w:sz="4" w:space="0"/>
              <w:bottom w:val="single" w:color="auto" w:sz="4" w:space="0"/>
              <w:right w:val="single" w:color="auto" w:sz="4" w:space="0"/>
            </w:tcBorders>
            <w:noWrap w:val="0"/>
            <w:vAlign w:val="top"/>
          </w:tcPr>
          <w:p>
            <w:pPr>
              <w:spacing w:line="123" w:lineRule="atLeast"/>
              <w:rPr>
                <w:rFonts w:ascii="Arial" w:hAnsi="Arial"/>
                <w:sz w:val="22"/>
                <w:szCs w:val="22"/>
              </w:rPr>
            </w:pPr>
            <w:r>
              <w:rPr>
                <w:rFonts w:ascii="Arial" w:hAnsi="Arial"/>
                <w:sz w:val="22"/>
                <w:szCs w:val="22"/>
              </w:rPr>
              <w:t>2016-08-22</w:t>
            </w:r>
          </w:p>
        </w:tc>
        <w:tc>
          <w:tcPr>
            <w:tcW w:w="2489" w:type="dxa"/>
            <w:tcBorders>
              <w:top w:val="single" w:color="auto" w:sz="4" w:space="0"/>
              <w:left w:val="single" w:color="auto" w:sz="4" w:space="0"/>
              <w:bottom w:val="single" w:color="auto" w:sz="4" w:space="0"/>
              <w:right w:val="single" w:color="auto" w:sz="4" w:space="0"/>
            </w:tcBorders>
            <w:noWrap w:val="0"/>
            <w:vAlign w:val="top"/>
          </w:tcPr>
          <w:p>
            <w:pPr>
              <w:spacing w:line="123" w:lineRule="atLeast"/>
              <w:rPr>
                <w:rFonts w:ascii="Arial" w:hAnsi="Arial"/>
                <w:sz w:val="22"/>
                <w:szCs w:val="22"/>
              </w:rPr>
            </w:pPr>
            <w:r>
              <w:rPr>
                <w:rFonts w:ascii="Arial" w:hAnsi="Arial"/>
                <w:sz w:val="22"/>
                <w:szCs w:val="22"/>
              </w:rPr>
              <w:t>Registered capital</w:t>
            </w:r>
          </w:p>
        </w:tc>
        <w:tc>
          <w:tcPr>
            <w:tcW w:w="2247" w:type="dxa"/>
            <w:tcBorders>
              <w:top w:val="single" w:color="auto" w:sz="4" w:space="0"/>
              <w:left w:val="single" w:color="auto" w:sz="4" w:space="0"/>
              <w:bottom w:val="single" w:color="auto" w:sz="4" w:space="0"/>
              <w:right w:val="single" w:color="auto" w:sz="4" w:space="0"/>
            </w:tcBorders>
            <w:noWrap w:val="0"/>
            <w:vAlign w:val="top"/>
          </w:tcPr>
          <w:p>
            <w:pPr>
              <w:spacing w:line="123" w:lineRule="atLeast"/>
              <w:rPr>
                <w:rFonts w:ascii="Arial" w:hAnsi="Arial"/>
                <w:sz w:val="22"/>
                <w:szCs w:val="22"/>
                <w:lang w:eastAsia="zh-CN"/>
              </w:rPr>
            </w:pPr>
            <w:r>
              <w:rPr>
                <w:rFonts w:hint="eastAsia" w:ascii="Arial" w:hAnsi="Arial"/>
                <w:sz w:val="22"/>
                <w:szCs w:val="22"/>
                <w:lang w:eastAsia="zh-CN"/>
              </w:rPr>
              <w:t xml:space="preserve">CNY </w:t>
            </w:r>
            <w:r>
              <w:rPr>
                <w:rFonts w:ascii="Arial" w:hAnsi="Arial"/>
                <w:sz w:val="22"/>
                <w:szCs w:val="22"/>
                <w:lang w:eastAsia="zh-CN"/>
              </w:rPr>
              <w:t>879</w:t>
            </w:r>
            <w:r>
              <w:rPr>
                <w:rFonts w:hint="eastAsia" w:ascii="Arial" w:hAnsi="Arial"/>
                <w:sz w:val="22"/>
                <w:szCs w:val="22"/>
                <w:lang w:eastAsia="zh-CN"/>
              </w:rPr>
              <w:t>,</w:t>
            </w:r>
            <w:r>
              <w:rPr>
                <w:rFonts w:ascii="Arial" w:hAnsi="Arial"/>
                <w:sz w:val="22"/>
                <w:szCs w:val="22"/>
                <w:lang w:eastAsia="zh-CN"/>
              </w:rPr>
              <w:t>989</w:t>
            </w:r>
            <w:r>
              <w:rPr>
                <w:rFonts w:hint="eastAsia" w:ascii="Arial" w:hAnsi="Arial"/>
                <w:sz w:val="22"/>
                <w:szCs w:val="22"/>
                <w:lang w:eastAsia="zh-CN"/>
              </w:rPr>
              <w:t>,</w:t>
            </w:r>
            <w:r>
              <w:rPr>
                <w:rFonts w:ascii="Arial" w:hAnsi="Arial"/>
                <w:sz w:val="22"/>
                <w:szCs w:val="22"/>
                <w:lang w:eastAsia="zh-CN"/>
              </w:rPr>
              <w:t>668</w:t>
            </w:r>
          </w:p>
        </w:tc>
        <w:tc>
          <w:tcPr>
            <w:tcW w:w="2628" w:type="dxa"/>
            <w:tcBorders>
              <w:top w:val="single" w:color="auto" w:sz="4" w:space="0"/>
              <w:left w:val="single" w:color="auto" w:sz="4" w:space="0"/>
              <w:bottom w:val="single" w:color="auto" w:sz="4" w:space="0"/>
              <w:right w:val="single" w:color="auto" w:sz="4" w:space="0"/>
            </w:tcBorders>
            <w:noWrap w:val="0"/>
            <w:vAlign w:val="top"/>
          </w:tcPr>
          <w:p>
            <w:pPr>
              <w:spacing w:line="123" w:lineRule="atLeast"/>
              <w:rPr>
                <w:rFonts w:ascii="Arial" w:hAnsi="Arial"/>
                <w:sz w:val="22"/>
                <w:szCs w:val="22"/>
                <w:lang w:eastAsia="zh-CN"/>
              </w:rPr>
            </w:pPr>
            <w:r>
              <w:rPr>
                <w:rFonts w:hint="eastAsia" w:ascii="Arial" w:hAnsi="Arial"/>
                <w:sz w:val="22"/>
                <w:szCs w:val="22"/>
                <w:lang w:eastAsia="zh-CN"/>
              </w:rPr>
              <w:t>Present amount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23" w:hRule="atLeast"/>
        </w:trPr>
        <w:tc>
          <w:tcPr>
            <w:tcW w:w="1742" w:type="dxa"/>
            <w:tcBorders>
              <w:top w:val="single" w:color="auto" w:sz="4" w:space="0"/>
              <w:left w:val="single" w:color="auto" w:sz="4" w:space="0"/>
              <w:bottom w:val="single" w:color="auto" w:sz="4" w:space="0"/>
              <w:right w:val="single" w:color="auto" w:sz="4" w:space="0"/>
            </w:tcBorders>
            <w:noWrap w:val="0"/>
            <w:vAlign w:val="top"/>
          </w:tcPr>
          <w:p>
            <w:pPr>
              <w:pStyle w:val="30"/>
              <w:rPr>
                <w:rFonts w:ascii="Arial" w:hAnsi="Arial"/>
                <w:color w:val="auto"/>
                <w:sz w:val="22"/>
                <w:szCs w:val="22"/>
                <w:lang w:eastAsia="zh-CN"/>
              </w:rPr>
            </w:pPr>
            <w:r>
              <w:rPr>
                <w:rFonts w:ascii="Arial" w:hAnsi="Arial"/>
                <w:color w:val="auto"/>
                <w:sz w:val="22"/>
                <w:szCs w:val="22"/>
                <w:lang w:eastAsia="zh-CN"/>
              </w:rPr>
              <w:t>U</w:t>
            </w:r>
            <w:r>
              <w:rPr>
                <w:rFonts w:hint="eastAsia" w:ascii="Arial" w:hAnsi="Arial"/>
                <w:color w:val="auto"/>
                <w:sz w:val="22"/>
                <w:szCs w:val="22"/>
                <w:lang w:eastAsia="zh-CN"/>
              </w:rPr>
              <w:t xml:space="preserve">nknown </w:t>
            </w:r>
          </w:p>
        </w:tc>
        <w:tc>
          <w:tcPr>
            <w:tcW w:w="2489" w:type="dxa"/>
            <w:tcBorders>
              <w:top w:val="single" w:color="auto" w:sz="4" w:space="0"/>
              <w:left w:val="single" w:color="auto" w:sz="4" w:space="0"/>
              <w:bottom w:val="single" w:color="auto" w:sz="4" w:space="0"/>
              <w:right w:val="single" w:color="auto" w:sz="4" w:space="0"/>
            </w:tcBorders>
            <w:noWrap w:val="0"/>
            <w:vAlign w:val="top"/>
          </w:tcPr>
          <w:p>
            <w:pPr>
              <w:pStyle w:val="30"/>
              <w:rPr>
                <w:rFonts w:ascii="Arial" w:hAnsi="Arial"/>
                <w:color w:val="auto"/>
                <w:sz w:val="22"/>
                <w:szCs w:val="22"/>
                <w:lang w:eastAsia="zh-CN"/>
              </w:rPr>
            </w:pPr>
            <w:r>
              <w:rPr>
                <w:rFonts w:ascii="Arial" w:hAnsi="Arial"/>
                <w:color w:val="auto"/>
                <w:sz w:val="22"/>
                <w:szCs w:val="22"/>
                <w:lang w:eastAsia="zh-CN"/>
              </w:rPr>
              <w:t xml:space="preserve">Registration no. </w:t>
            </w:r>
          </w:p>
        </w:tc>
        <w:tc>
          <w:tcPr>
            <w:tcW w:w="2247" w:type="dxa"/>
            <w:tcBorders>
              <w:top w:val="single" w:color="auto" w:sz="4" w:space="0"/>
              <w:left w:val="single" w:color="auto" w:sz="4" w:space="0"/>
              <w:bottom w:val="single" w:color="auto" w:sz="4" w:space="0"/>
              <w:right w:val="single" w:color="auto" w:sz="4" w:space="0"/>
            </w:tcBorders>
            <w:noWrap w:val="0"/>
            <w:vAlign w:val="top"/>
          </w:tcPr>
          <w:p>
            <w:pPr>
              <w:pStyle w:val="30"/>
              <w:rPr>
                <w:rFonts w:ascii="Arial" w:hAnsi="Arial"/>
                <w:color w:val="auto"/>
                <w:sz w:val="22"/>
                <w:szCs w:val="22"/>
                <w:lang w:eastAsia="zh-CN"/>
              </w:rPr>
            </w:pPr>
            <w:r>
              <w:rPr>
                <w:rFonts w:ascii="Arial" w:hAnsi="Arial"/>
                <w:color w:val="auto"/>
                <w:sz w:val="22"/>
                <w:szCs w:val="22"/>
                <w:lang w:eastAsia="zh-CN"/>
              </w:rPr>
              <w:t>440700000011122</w:t>
            </w:r>
          </w:p>
        </w:tc>
        <w:tc>
          <w:tcPr>
            <w:tcW w:w="2628" w:type="dxa"/>
            <w:tcBorders>
              <w:top w:val="single" w:color="auto" w:sz="4" w:space="0"/>
              <w:left w:val="single" w:color="auto" w:sz="4" w:space="0"/>
              <w:bottom w:val="single" w:color="auto" w:sz="4" w:space="0"/>
              <w:right w:val="single" w:color="auto" w:sz="4" w:space="0"/>
            </w:tcBorders>
            <w:noWrap w:val="0"/>
            <w:vAlign w:val="top"/>
          </w:tcPr>
          <w:p>
            <w:pPr>
              <w:pStyle w:val="30"/>
              <w:spacing w:after="0" w:line="240" w:lineRule="auto"/>
              <w:rPr>
                <w:rFonts w:ascii="Arial" w:hAnsi="Arial"/>
                <w:color w:val="auto"/>
                <w:sz w:val="22"/>
                <w:szCs w:val="22"/>
                <w:lang w:eastAsia="zh-CN"/>
              </w:rPr>
            </w:pPr>
            <w:r>
              <w:rPr>
                <w:rFonts w:ascii="Arial" w:hAnsi="Arial"/>
                <w:color w:val="auto"/>
                <w:sz w:val="22"/>
                <w:szCs w:val="22"/>
                <w:lang w:eastAsia="zh-CN"/>
              </w:rPr>
              <w:t>(</w:t>
            </w:r>
            <w:bookmarkStart w:id="13" w:name="OLE_LINK10"/>
            <w:bookmarkStart w:id="14" w:name="OLE_LINK11"/>
            <w:bookmarkStart w:id="15" w:name="OLE_LINK39"/>
            <w:r>
              <w:rPr>
                <w:rFonts w:ascii="Arial" w:hAnsi="Arial"/>
                <w:color w:val="auto"/>
                <w:sz w:val="22"/>
                <w:szCs w:val="22"/>
                <w:lang w:eastAsia="zh-CN"/>
              </w:rPr>
              <w:t>Credibility code</w:t>
            </w:r>
            <w:bookmarkEnd w:id="13"/>
            <w:bookmarkEnd w:id="14"/>
            <w:bookmarkEnd w:id="15"/>
            <w:r>
              <w:rPr>
                <w:rFonts w:ascii="Arial" w:hAnsi="Arial"/>
                <w:color w:val="auto"/>
                <w:sz w:val="22"/>
                <w:szCs w:val="22"/>
                <w:lang w:eastAsia="zh-CN"/>
              </w:rPr>
              <w:t>)</w:t>
            </w:r>
          </w:p>
          <w:p>
            <w:pPr>
              <w:pStyle w:val="30"/>
              <w:spacing w:after="0" w:line="240" w:lineRule="auto"/>
              <w:rPr>
                <w:rFonts w:ascii="Arial" w:hAnsi="Arial"/>
                <w:color w:val="auto"/>
                <w:sz w:val="22"/>
                <w:szCs w:val="22"/>
                <w:lang w:eastAsia="zh-CN"/>
              </w:rPr>
            </w:pPr>
            <w:r>
              <w:rPr>
                <w:rFonts w:ascii="Arial" w:hAnsi="Arial"/>
                <w:color w:val="auto"/>
                <w:sz w:val="22"/>
                <w:szCs w:val="22"/>
              </w:rPr>
              <w:t>91440700193957385W</w:t>
            </w:r>
          </w:p>
        </w:tc>
      </w:tr>
    </w:tbl>
    <w:p>
      <w:pPr>
        <w:tabs>
          <w:tab w:val="left" w:pos="3600"/>
        </w:tabs>
        <w:jc w:val="both"/>
        <w:rPr>
          <w:rFonts w:hint="eastAsia" w:ascii="Arial" w:hAnsi="Arial" w:cs="Arial"/>
          <w:sz w:val="22"/>
          <w:lang w:eastAsia="zh-CN"/>
        </w:rPr>
      </w:pPr>
    </w:p>
    <w:p>
      <w:pPr>
        <w:tabs>
          <w:tab w:val="left" w:pos="3600"/>
        </w:tabs>
        <w:jc w:val="both"/>
        <w:rPr>
          <w:rFonts w:ascii="Arial" w:hAnsi="Arial" w:cs="Arial"/>
          <w:sz w:val="22"/>
          <w:lang w:eastAsia="zh-CN"/>
        </w:rPr>
      </w:pPr>
      <w:r>
        <w:rPr>
          <w:rFonts w:ascii="Arial" w:hAnsi="Arial" w:cs="Arial"/>
          <w:sz w:val="22"/>
          <w:lang w:eastAsia="zh-CN"/>
        </w:rPr>
        <w:t>Import/ Export License Number: 4400193957385</w:t>
      </w:r>
    </w:p>
    <w:p>
      <w:pPr>
        <w:tabs>
          <w:tab w:val="left" w:pos="3600"/>
        </w:tabs>
        <w:jc w:val="both"/>
        <w:rPr>
          <w:rFonts w:hint="eastAsia" w:ascii="Arial" w:hAnsi="Arial" w:cs="Arial"/>
          <w:sz w:val="22"/>
          <w:lang w:eastAsia="zh-CN"/>
        </w:rPr>
      </w:pPr>
      <w:r>
        <w:rPr>
          <w:rFonts w:ascii="Arial" w:hAnsi="Arial" w:cs="Arial"/>
          <w:sz w:val="22"/>
          <w:lang w:eastAsia="zh-CN"/>
        </w:rPr>
        <w:t>HS Code:</w:t>
      </w:r>
      <w:r>
        <w:rPr>
          <w:rFonts w:ascii="Arial" w:hAnsi="Arial"/>
          <w:sz w:val="22"/>
        </w:rPr>
        <w:t xml:space="preserve"> 4407960511</w:t>
      </w:r>
    </w:p>
    <w:p>
      <w:pPr>
        <w:tabs>
          <w:tab w:val="left" w:pos="3600"/>
        </w:tabs>
        <w:jc w:val="both"/>
        <w:rPr>
          <w:rFonts w:hint="eastAsia" w:ascii="Arial" w:hAnsi="Arial"/>
          <w:sz w:val="22"/>
          <w:lang w:eastAsia="zh-CN"/>
        </w:rPr>
      </w:pPr>
    </w:p>
    <w:p>
      <w:pPr>
        <w:tabs>
          <w:tab w:val="left" w:pos="3600"/>
        </w:tabs>
        <w:jc w:val="both"/>
        <w:rPr>
          <w:rFonts w:hint="eastAsia" w:ascii="Arial" w:hAnsi="Arial"/>
          <w:sz w:val="22"/>
          <w:lang w:eastAsia="zh-CN"/>
        </w:rPr>
      </w:pPr>
      <w:r>
        <w:rPr>
          <w:rFonts w:ascii="Arial" w:hAnsi="Arial"/>
          <w:b/>
          <w:sz w:val="22"/>
        </w:rPr>
        <w:t>Shares</w:t>
      </w:r>
      <w:r>
        <w:rPr>
          <w:rFonts w:ascii="Arial" w:hAnsi="Arial"/>
          <w:sz w:val="22"/>
        </w:rPr>
        <w:t xml:space="preserve"> are held as follows: (As of </w:t>
      </w:r>
      <w:r>
        <w:rPr>
          <w:rFonts w:hint="eastAsia" w:ascii="Arial" w:hAnsi="Arial"/>
          <w:sz w:val="22"/>
          <w:lang w:eastAsia="zh-CN"/>
        </w:rPr>
        <w:t>March</w:t>
      </w:r>
      <w:r>
        <w:rPr>
          <w:rFonts w:ascii="Arial" w:hAnsi="Arial"/>
          <w:sz w:val="22"/>
        </w:rPr>
        <w:t xml:space="preserve"> 3</w:t>
      </w:r>
      <w:r>
        <w:rPr>
          <w:rFonts w:hint="eastAsia" w:ascii="Arial" w:hAnsi="Arial"/>
          <w:sz w:val="22"/>
          <w:lang w:eastAsia="zh-CN"/>
        </w:rPr>
        <w:t>1</w:t>
      </w:r>
      <w:r>
        <w:rPr>
          <w:rFonts w:ascii="Arial" w:hAnsi="Arial"/>
          <w:sz w:val="22"/>
        </w:rPr>
        <w:t>, 201</w:t>
      </w:r>
      <w:r>
        <w:rPr>
          <w:rFonts w:hint="eastAsia" w:ascii="Arial" w:hAnsi="Arial"/>
          <w:sz w:val="22"/>
          <w:lang w:eastAsia="zh-CN"/>
        </w:rPr>
        <w:t>7</w:t>
      </w:r>
      <w:r>
        <w:rPr>
          <w:rFonts w:ascii="Arial" w:hAnsi="Arial"/>
          <w:sz w:val="22"/>
        </w:rPr>
        <w:t>)</w:t>
      </w:r>
    </w:p>
    <w:p>
      <w:pPr>
        <w:tabs>
          <w:tab w:val="left" w:pos="3600"/>
        </w:tabs>
        <w:jc w:val="both"/>
        <w:rPr>
          <w:rFonts w:hint="eastAsia" w:ascii="Arial" w:hAnsi="Arial"/>
          <w:sz w:val="22"/>
          <w:lang w:eastAsia="zh-CN"/>
        </w:rPr>
      </w:pPr>
    </w:p>
    <w:p>
      <w:pPr>
        <w:jc w:val="both"/>
        <w:rPr>
          <w:rFonts w:ascii="Arial" w:hAnsi="Arial" w:cs="Arial"/>
          <w:sz w:val="22"/>
          <w:szCs w:val="22"/>
        </w:rPr>
      </w:pPr>
      <w:r>
        <w:rPr>
          <w:rFonts w:ascii="Arial" w:hAnsi="Arial" w:cs="Arial"/>
          <w:sz w:val="22"/>
          <w:szCs w:val="22"/>
        </w:rPr>
        <w:t xml:space="preserve">Shareholders' Name                                          </w:t>
      </w:r>
      <w:r>
        <w:rPr>
          <w:rFonts w:ascii="Arial" w:hAnsi="Arial" w:cs="Arial"/>
          <w:sz w:val="22"/>
          <w:szCs w:val="22"/>
          <w:lang w:eastAsia="zh-CN"/>
        </w:rPr>
        <w:tab/>
      </w:r>
      <w:r>
        <w:rPr>
          <w:rFonts w:hint="eastAsia" w:ascii="Arial" w:hAnsi="Arial" w:cs="Arial"/>
          <w:sz w:val="22"/>
          <w:szCs w:val="22"/>
          <w:lang w:eastAsia="zh-CN"/>
        </w:rPr>
        <w:tab/>
      </w:r>
      <w:r>
        <w:rPr>
          <w:rFonts w:ascii="Arial" w:hAnsi="Arial" w:cs="Arial"/>
          <w:sz w:val="22"/>
          <w:szCs w:val="22"/>
          <w:lang w:eastAsia="zh-CN"/>
        </w:rPr>
        <w:t xml:space="preserve">   </w:t>
      </w:r>
      <w:r>
        <w:rPr>
          <w:rFonts w:ascii="Arial" w:hAnsi="Arial" w:cs="Arial"/>
          <w:sz w:val="22"/>
          <w:szCs w:val="22"/>
        </w:rPr>
        <w:t xml:space="preserve">% of Shares  </w:t>
      </w:r>
    </w:p>
    <w:p>
      <w:pPr>
        <w:jc w:val="both"/>
        <w:rPr>
          <w:rFonts w:ascii="Arial" w:hAnsi="Arial" w:cs="Arial"/>
          <w:sz w:val="22"/>
          <w:szCs w:val="22"/>
          <w:lang w:eastAsia="zh-CN"/>
        </w:rPr>
      </w:pPr>
      <w:r>
        <w:rPr>
          <w:rFonts w:ascii="Arial" w:hAnsi="Arial" w:cs="Arial"/>
          <w:sz w:val="22"/>
          <w:szCs w:val="22"/>
        </w:rPr>
        <w:t xml:space="preserve">--------------------------                             </w:t>
      </w:r>
      <w:r>
        <w:rPr>
          <w:rFonts w:ascii="Arial" w:hAnsi="Arial" w:cs="Arial"/>
          <w:sz w:val="22"/>
          <w:szCs w:val="22"/>
          <w:lang w:eastAsia="zh-CN"/>
        </w:rPr>
        <w:t xml:space="preserve">   </w:t>
      </w:r>
      <w:r>
        <w:rPr>
          <w:rFonts w:ascii="Arial" w:hAnsi="Arial" w:cs="Arial"/>
          <w:sz w:val="22"/>
          <w:szCs w:val="22"/>
        </w:rPr>
        <w:t xml:space="preserve">            </w:t>
      </w:r>
      <w:r>
        <w:rPr>
          <w:rFonts w:ascii="Arial" w:hAnsi="Arial" w:cs="Arial"/>
          <w:sz w:val="22"/>
          <w:szCs w:val="22"/>
          <w:lang w:eastAsia="zh-CN"/>
        </w:rPr>
        <w:tab/>
      </w:r>
      <w:r>
        <w:rPr>
          <w:rFonts w:hint="eastAsia" w:ascii="Arial" w:hAnsi="Arial" w:cs="Arial"/>
          <w:sz w:val="22"/>
          <w:szCs w:val="22"/>
          <w:lang w:eastAsia="zh-CN"/>
        </w:rPr>
        <w:tab/>
      </w:r>
      <w:r>
        <w:rPr>
          <w:rFonts w:ascii="Arial" w:hAnsi="Arial" w:cs="Arial"/>
          <w:sz w:val="22"/>
          <w:szCs w:val="22"/>
          <w:lang w:eastAsia="zh-CN"/>
        </w:rPr>
        <w:t xml:space="preserve"> </w:t>
      </w:r>
      <w:r>
        <w:rPr>
          <w:rFonts w:ascii="Arial" w:hAnsi="Arial" w:cs="Arial"/>
          <w:sz w:val="22"/>
          <w:szCs w:val="22"/>
        </w:rPr>
        <w:t>----------------</w:t>
      </w:r>
    </w:p>
    <w:p>
      <w:pPr>
        <w:tabs>
          <w:tab w:val="left" w:pos="3600"/>
        </w:tabs>
        <w:jc w:val="both"/>
        <w:rPr>
          <w:rFonts w:hint="eastAsia" w:ascii="Arial" w:hAnsi="Arial"/>
          <w:sz w:val="22"/>
          <w:lang w:eastAsia="zh-CN"/>
        </w:rPr>
      </w:pPr>
      <w:r>
        <w:rPr>
          <w:rFonts w:ascii="Arial" w:hAnsi="Arial"/>
          <w:sz w:val="22"/>
          <w:lang w:eastAsia="zh-CN"/>
        </w:rPr>
        <w:t>W</w:t>
      </w:r>
      <w:r>
        <w:rPr>
          <w:rFonts w:hint="eastAsia" w:ascii="Arial" w:hAnsi="Arial"/>
          <w:sz w:val="22"/>
          <w:lang w:eastAsia="zh-CN"/>
        </w:rPr>
        <w:t>ang Nandong</w:t>
      </w:r>
    </w:p>
    <w:p>
      <w:pPr>
        <w:tabs>
          <w:tab w:val="left" w:pos="3600"/>
        </w:tabs>
        <w:jc w:val="both"/>
        <w:rPr>
          <w:rFonts w:hint="eastAsia" w:ascii="Arial" w:hAnsi="Arial"/>
          <w:sz w:val="22"/>
          <w:lang w:eastAsia="zh-CN"/>
        </w:rPr>
      </w:pPr>
      <w:r>
        <w:rPr>
          <w:rFonts w:hint="eastAsia" w:ascii="Arial" w:hAnsi="Arial"/>
          <w:sz w:val="22"/>
        </w:rPr>
        <w:t>汪南东</w:t>
      </w:r>
      <w:r>
        <w:rPr>
          <w:rFonts w:hint="eastAsia" w:ascii="Arial" w:hAnsi="Arial"/>
          <w:sz w:val="22"/>
          <w:lang w:eastAsia="zh-CN"/>
        </w:rPr>
        <w:tab/>
      </w:r>
      <w:r>
        <w:rPr>
          <w:rFonts w:hint="eastAsia" w:ascii="Arial" w:hAnsi="Arial"/>
          <w:sz w:val="22"/>
          <w:lang w:eastAsia="zh-CN"/>
        </w:rPr>
        <w:tab/>
      </w:r>
      <w:r>
        <w:rPr>
          <w:rFonts w:hint="eastAsia" w:ascii="Arial" w:hAnsi="Arial"/>
          <w:sz w:val="22"/>
          <w:lang w:eastAsia="zh-CN"/>
        </w:rPr>
        <w:tab/>
      </w:r>
      <w:r>
        <w:rPr>
          <w:rFonts w:hint="eastAsia" w:ascii="Arial" w:hAnsi="Arial"/>
          <w:sz w:val="22"/>
          <w:lang w:eastAsia="zh-CN"/>
        </w:rPr>
        <w:tab/>
      </w:r>
      <w:r>
        <w:rPr>
          <w:rFonts w:hint="eastAsia" w:ascii="Arial" w:hAnsi="Arial"/>
          <w:sz w:val="22"/>
          <w:lang w:eastAsia="zh-CN"/>
        </w:rPr>
        <w:tab/>
      </w:r>
      <w:r>
        <w:rPr>
          <w:rFonts w:ascii="Arial" w:hAnsi="Arial"/>
          <w:sz w:val="22"/>
        </w:rPr>
        <w:t>18.46</w:t>
      </w:r>
      <w:r>
        <w:rPr>
          <w:rFonts w:ascii="Arial" w:hAnsi="Arial"/>
          <w:sz w:val="22"/>
        </w:rPr>
        <w:cr/>
      </w:r>
      <w:r>
        <w:rPr>
          <w:rFonts w:hint="eastAsia" w:ascii="Arial" w:hAnsi="Arial"/>
          <w:sz w:val="22"/>
          <w:lang w:eastAsia="zh-CN"/>
        </w:rPr>
        <w:t>Cao Yun</w:t>
      </w:r>
    </w:p>
    <w:p>
      <w:pPr>
        <w:tabs>
          <w:tab w:val="left" w:pos="3600"/>
        </w:tabs>
        <w:jc w:val="both"/>
        <w:rPr>
          <w:rFonts w:hint="eastAsia" w:ascii="Arial" w:hAnsi="Arial"/>
          <w:sz w:val="22"/>
          <w:lang w:eastAsia="zh-CN"/>
        </w:rPr>
      </w:pPr>
      <w:r>
        <w:rPr>
          <w:rFonts w:hint="eastAsia" w:ascii="Arial" w:hAnsi="Arial"/>
          <w:sz w:val="22"/>
        </w:rPr>
        <w:t>曹云</w:t>
      </w:r>
      <w:r>
        <w:rPr>
          <w:rFonts w:hint="eastAsia" w:ascii="Arial" w:hAnsi="Arial"/>
          <w:sz w:val="22"/>
          <w:lang w:eastAsia="zh-CN"/>
        </w:rPr>
        <w:tab/>
      </w:r>
      <w:r>
        <w:rPr>
          <w:rFonts w:hint="eastAsia" w:ascii="Arial" w:hAnsi="Arial"/>
          <w:sz w:val="22"/>
          <w:lang w:eastAsia="zh-CN"/>
        </w:rPr>
        <w:tab/>
      </w:r>
      <w:r>
        <w:rPr>
          <w:rFonts w:hint="eastAsia" w:ascii="Arial" w:hAnsi="Arial"/>
          <w:sz w:val="22"/>
          <w:lang w:eastAsia="zh-CN"/>
        </w:rPr>
        <w:tab/>
      </w:r>
      <w:r>
        <w:rPr>
          <w:rFonts w:hint="eastAsia" w:ascii="Arial" w:hAnsi="Arial"/>
          <w:sz w:val="22"/>
          <w:lang w:eastAsia="zh-CN"/>
        </w:rPr>
        <w:tab/>
      </w:r>
      <w:r>
        <w:rPr>
          <w:rFonts w:hint="eastAsia" w:ascii="Arial" w:hAnsi="Arial"/>
          <w:sz w:val="22"/>
          <w:lang w:eastAsia="zh-CN"/>
        </w:rPr>
        <w:tab/>
      </w:r>
      <w:r>
        <w:rPr>
          <w:rFonts w:ascii="Arial" w:hAnsi="Arial"/>
          <w:sz w:val="22"/>
        </w:rPr>
        <w:t>9.71</w:t>
      </w:r>
      <w:r>
        <w:rPr>
          <w:rFonts w:ascii="Arial" w:hAnsi="Arial"/>
          <w:sz w:val="22"/>
        </w:rPr>
        <w:cr/>
      </w:r>
      <w:r>
        <w:rPr>
          <w:rFonts w:hint="eastAsia" w:ascii="Arial" w:hAnsi="Arial"/>
          <w:sz w:val="22"/>
          <w:lang w:eastAsia="zh-CN"/>
        </w:rPr>
        <w:t>Chen Guoshi</w:t>
      </w:r>
    </w:p>
    <w:p>
      <w:pPr>
        <w:tabs>
          <w:tab w:val="left" w:pos="3600"/>
        </w:tabs>
        <w:jc w:val="both"/>
        <w:rPr>
          <w:rFonts w:hint="eastAsia" w:ascii="Arial" w:hAnsi="Arial"/>
          <w:sz w:val="22"/>
          <w:lang w:eastAsia="zh-CN"/>
        </w:rPr>
      </w:pPr>
      <w:r>
        <w:rPr>
          <w:rFonts w:hint="eastAsia" w:ascii="Arial" w:hAnsi="Arial"/>
          <w:sz w:val="22"/>
        </w:rPr>
        <w:t>陈国狮</w:t>
      </w:r>
      <w:r>
        <w:rPr>
          <w:rFonts w:hint="eastAsia" w:ascii="Arial" w:hAnsi="Arial"/>
          <w:sz w:val="22"/>
          <w:lang w:eastAsia="zh-CN"/>
        </w:rPr>
        <w:tab/>
      </w:r>
      <w:r>
        <w:rPr>
          <w:rFonts w:hint="eastAsia" w:ascii="Arial" w:hAnsi="Arial"/>
          <w:sz w:val="22"/>
          <w:lang w:eastAsia="zh-CN"/>
        </w:rPr>
        <w:tab/>
      </w:r>
      <w:r>
        <w:rPr>
          <w:rFonts w:hint="eastAsia" w:ascii="Arial" w:hAnsi="Arial"/>
          <w:sz w:val="22"/>
          <w:lang w:eastAsia="zh-CN"/>
        </w:rPr>
        <w:tab/>
      </w:r>
      <w:r>
        <w:rPr>
          <w:rFonts w:hint="eastAsia" w:ascii="Arial" w:hAnsi="Arial"/>
          <w:sz w:val="22"/>
          <w:lang w:eastAsia="zh-CN"/>
        </w:rPr>
        <w:tab/>
      </w:r>
      <w:r>
        <w:rPr>
          <w:rFonts w:hint="eastAsia" w:ascii="Arial" w:hAnsi="Arial"/>
          <w:sz w:val="22"/>
          <w:lang w:eastAsia="zh-CN"/>
        </w:rPr>
        <w:tab/>
      </w:r>
      <w:r>
        <w:rPr>
          <w:rFonts w:ascii="Arial" w:hAnsi="Arial"/>
          <w:sz w:val="22"/>
        </w:rPr>
        <w:t>4.18</w:t>
      </w:r>
      <w:r>
        <w:rPr>
          <w:rFonts w:ascii="Arial" w:hAnsi="Arial"/>
          <w:sz w:val="22"/>
        </w:rPr>
        <w:cr/>
      </w:r>
      <w:bookmarkStart w:id="16" w:name="OLE_LINK251"/>
      <w:bookmarkStart w:id="17" w:name="OLE_LINK252"/>
      <w:r>
        <w:rPr>
          <w:rFonts w:ascii="Arial" w:hAnsi="Arial"/>
          <w:sz w:val="22"/>
        </w:rPr>
        <w:t>Ganzhou Kezhi</w:t>
      </w:r>
      <w:r>
        <w:rPr>
          <w:rFonts w:hint="eastAsia" w:ascii="Arial" w:hAnsi="Arial"/>
          <w:sz w:val="22"/>
          <w:lang w:eastAsia="zh-CN"/>
        </w:rPr>
        <w:t>wei</w:t>
      </w:r>
      <w:r>
        <w:rPr>
          <w:rFonts w:ascii="Arial" w:hAnsi="Arial"/>
          <w:sz w:val="22"/>
        </w:rPr>
        <w:t xml:space="preserve"> Investment Co., Ltd.</w:t>
      </w:r>
      <w:bookmarkEnd w:id="16"/>
      <w:bookmarkEnd w:id="17"/>
      <w:r>
        <w:rPr>
          <w:rFonts w:hint="eastAsia" w:ascii="Arial" w:hAnsi="Arial"/>
          <w:sz w:val="22"/>
          <w:lang w:eastAsia="zh-CN"/>
        </w:rPr>
        <w:t xml:space="preserve"> (in Chinese pinyin)</w:t>
      </w:r>
    </w:p>
    <w:p>
      <w:pPr>
        <w:tabs>
          <w:tab w:val="left" w:pos="3600"/>
        </w:tabs>
        <w:jc w:val="both"/>
        <w:rPr>
          <w:rFonts w:ascii="Arial" w:hAnsi="Arial"/>
          <w:sz w:val="22"/>
        </w:rPr>
      </w:pPr>
      <w:bookmarkStart w:id="18" w:name="OLE_LINK248"/>
      <w:bookmarkStart w:id="19" w:name="OLE_LINK249"/>
      <w:bookmarkStart w:id="20" w:name="OLE_LINK250"/>
      <w:bookmarkStart w:id="21" w:name="OLE_LINK246"/>
      <w:bookmarkStart w:id="22" w:name="OLE_LINK247"/>
      <w:r>
        <w:rPr>
          <w:rFonts w:hint="eastAsia" w:ascii="Arial" w:hAnsi="Arial"/>
          <w:sz w:val="22"/>
        </w:rPr>
        <w:t>赣州市科智为投资有限公司</w:t>
      </w:r>
      <w:bookmarkEnd w:id="18"/>
      <w:bookmarkEnd w:id="19"/>
      <w:bookmarkEnd w:id="20"/>
      <w:r>
        <w:rPr>
          <w:rFonts w:hint="eastAsia" w:ascii="Arial" w:hAnsi="Arial"/>
          <w:sz w:val="22"/>
          <w:lang w:eastAsia="zh-CN"/>
        </w:rPr>
        <w:tab/>
      </w:r>
      <w:r>
        <w:rPr>
          <w:rFonts w:hint="eastAsia" w:ascii="Arial" w:hAnsi="Arial"/>
          <w:sz w:val="22"/>
          <w:lang w:eastAsia="zh-CN"/>
        </w:rPr>
        <w:tab/>
      </w:r>
      <w:r>
        <w:rPr>
          <w:rFonts w:hint="eastAsia" w:ascii="Arial" w:hAnsi="Arial"/>
          <w:sz w:val="22"/>
          <w:lang w:eastAsia="zh-CN"/>
        </w:rPr>
        <w:tab/>
      </w:r>
      <w:r>
        <w:rPr>
          <w:rFonts w:hint="eastAsia" w:ascii="Arial" w:hAnsi="Arial"/>
          <w:sz w:val="22"/>
          <w:lang w:eastAsia="zh-CN"/>
        </w:rPr>
        <w:tab/>
      </w:r>
      <w:r>
        <w:rPr>
          <w:rFonts w:hint="eastAsia" w:ascii="Arial" w:hAnsi="Arial"/>
          <w:sz w:val="22"/>
          <w:lang w:eastAsia="zh-CN"/>
        </w:rPr>
        <w:tab/>
      </w:r>
      <w:r>
        <w:rPr>
          <w:rFonts w:ascii="Arial" w:hAnsi="Arial"/>
          <w:sz w:val="22"/>
        </w:rPr>
        <w:t>3.65</w:t>
      </w:r>
      <w:r>
        <w:rPr>
          <w:rFonts w:ascii="Arial" w:hAnsi="Arial"/>
          <w:sz w:val="22"/>
        </w:rPr>
        <w:cr/>
      </w:r>
      <w:bookmarkStart w:id="23" w:name="OLE_LINK253"/>
      <w:bookmarkStart w:id="24" w:name="OLE_LINK254"/>
      <w:r>
        <w:rPr>
          <w:rFonts w:ascii="Arial" w:hAnsi="Arial"/>
          <w:sz w:val="22"/>
        </w:rPr>
        <w:t>Shenzhen</w:t>
      </w:r>
      <w:r>
        <w:rPr>
          <w:rFonts w:ascii="Arial" w:hAnsi="Arial"/>
          <w:sz w:val="22"/>
          <w:lang w:eastAsia="zh-CN"/>
        </w:rPr>
        <w:t xml:space="preserve"> Jumei</w:t>
      </w:r>
      <w:r>
        <w:rPr>
          <w:rFonts w:ascii="Arial" w:hAnsi="Arial"/>
          <w:sz w:val="22"/>
        </w:rPr>
        <w:t xml:space="preserve"> Equity Investment Partnership</w:t>
      </w:r>
      <w:bookmarkEnd w:id="23"/>
      <w:bookmarkEnd w:id="24"/>
      <w:r>
        <w:rPr>
          <w:rFonts w:ascii="Arial" w:hAnsi="Arial"/>
          <w:sz w:val="22"/>
        </w:rPr>
        <w:t xml:space="preserve"> (limited partnership)</w:t>
      </w:r>
      <w:r>
        <w:rPr>
          <w:rFonts w:hint="eastAsia" w:ascii="Arial" w:hAnsi="Arial"/>
          <w:sz w:val="22"/>
          <w:lang w:eastAsia="zh-CN"/>
        </w:rPr>
        <w:t xml:space="preserve"> (in Chinese pinyin)</w:t>
      </w:r>
    </w:p>
    <w:p>
      <w:pPr>
        <w:tabs>
          <w:tab w:val="left" w:pos="3600"/>
        </w:tabs>
        <w:jc w:val="both"/>
        <w:rPr>
          <w:rFonts w:hint="eastAsia" w:ascii="Arial" w:hAnsi="Arial"/>
          <w:sz w:val="22"/>
          <w:lang w:eastAsia="zh-CN"/>
        </w:rPr>
      </w:pPr>
      <w:r>
        <w:rPr>
          <w:rFonts w:hint="eastAsia" w:ascii="Arial" w:hAnsi="Arial"/>
          <w:sz w:val="22"/>
        </w:rPr>
        <w:t>深圳市聚美股权投资合伙企业(有限合伙)</w:t>
      </w:r>
      <w:r>
        <w:rPr>
          <w:rFonts w:hint="eastAsia" w:ascii="Arial" w:hAnsi="Arial"/>
          <w:sz w:val="22"/>
          <w:lang w:eastAsia="zh-CN"/>
        </w:rPr>
        <w:tab/>
      </w:r>
      <w:r>
        <w:rPr>
          <w:rFonts w:hint="eastAsia" w:ascii="Arial" w:hAnsi="Arial"/>
          <w:sz w:val="22"/>
          <w:lang w:eastAsia="zh-CN"/>
        </w:rPr>
        <w:tab/>
      </w:r>
      <w:r>
        <w:rPr>
          <w:rFonts w:hint="eastAsia" w:ascii="Arial" w:hAnsi="Arial"/>
          <w:sz w:val="22"/>
          <w:lang w:eastAsia="zh-CN"/>
        </w:rPr>
        <w:tab/>
      </w:r>
      <w:r>
        <w:rPr>
          <w:rFonts w:hint="eastAsia" w:ascii="Arial" w:hAnsi="Arial"/>
          <w:sz w:val="22"/>
          <w:lang w:eastAsia="zh-CN"/>
        </w:rPr>
        <w:tab/>
      </w:r>
      <w:r>
        <w:rPr>
          <w:rFonts w:ascii="Arial" w:hAnsi="Arial"/>
          <w:sz w:val="22"/>
        </w:rPr>
        <w:t>3.64</w:t>
      </w:r>
      <w:r>
        <w:rPr>
          <w:rFonts w:ascii="Arial" w:hAnsi="Arial"/>
          <w:sz w:val="22"/>
        </w:rPr>
        <w:cr/>
      </w:r>
      <w:r>
        <w:rPr>
          <w:rFonts w:ascii="Arial" w:hAnsi="Arial"/>
          <w:sz w:val="22"/>
        </w:rPr>
        <w:t xml:space="preserve">Ganzhou Lianheng </w:t>
      </w:r>
      <w:r>
        <w:rPr>
          <w:rFonts w:hint="eastAsia" w:ascii="Arial" w:hAnsi="Arial"/>
          <w:sz w:val="22"/>
          <w:lang w:eastAsia="zh-CN"/>
        </w:rPr>
        <w:t>Weiye</w:t>
      </w:r>
      <w:r>
        <w:rPr>
          <w:rFonts w:ascii="Arial" w:hAnsi="Arial"/>
          <w:sz w:val="22"/>
        </w:rPr>
        <w:t xml:space="preserve"> Investment and Development Co., Ltd</w:t>
      </w:r>
      <w:r>
        <w:rPr>
          <w:rFonts w:hint="eastAsia" w:ascii="Arial" w:hAnsi="Arial"/>
          <w:sz w:val="22"/>
          <w:lang w:eastAsia="zh-CN"/>
        </w:rPr>
        <w:t>. (in Chinese pinyin)</w:t>
      </w:r>
    </w:p>
    <w:p>
      <w:pPr>
        <w:tabs>
          <w:tab w:val="left" w:pos="3600"/>
        </w:tabs>
        <w:jc w:val="both"/>
        <w:rPr>
          <w:rFonts w:hint="eastAsia" w:ascii="Arial" w:hAnsi="Arial"/>
          <w:sz w:val="22"/>
          <w:lang w:eastAsia="zh-CN"/>
        </w:rPr>
      </w:pPr>
      <w:bookmarkStart w:id="25" w:name="OLE_LINK255"/>
      <w:bookmarkStart w:id="26" w:name="OLE_LINK256"/>
      <w:bookmarkStart w:id="27" w:name="OLE_LINK257"/>
      <w:bookmarkStart w:id="28" w:name="OLE_LINK258"/>
      <w:r>
        <w:rPr>
          <w:rFonts w:hint="eastAsia" w:ascii="Arial" w:hAnsi="Arial"/>
          <w:sz w:val="22"/>
        </w:rPr>
        <w:t>赣州市联恒伟业投资发展有限公司</w:t>
      </w:r>
      <w:bookmarkEnd w:id="25"/>
      <w:bookmarkEnd w:id="26"/>
      <w:bookmarkEnd w:id="27"/>
      <w:bookmarkEnd w:id="28"/>
      <w:r>
        <w:rPr>
          <w:rFonts w:hint="eastAsia" w:ascii="Arial" w:hAnsi="Arial"/>
          <w:sz w:val="22"/>
          <w:lang w:eastAsia="zh-CN"/>
        </w:rPr>
        <w:tab/>
      </w:r>
      <w:r>
        <w:rPr>
          <w:rFonts w:hint="eastAsia" w:ascii="Arial" w:hAnsi="Arial"/>
          <w:sz w:val="22"/>
          <w:lang w:eastAsia="zh-CN"/>
        </w:rPr>
        <w:tab/>
      </w:r>
      <w:r>
        <w:rPr>
          <w:rFonts w:hint="eastAsia" w:ascii="Arial" w:hAnsi="Arial"/>
          <w:sz w:val="22"/>
          <w:lang w:eastAsia="zh-CN"/>
        </w:rPr>
        <w:tab/>
      </w:r>
      <w:r>
        <w:rPr>
          <w:rFonts w:hint="eastAsia" w:ascii="Arial" w:hAnsi="Arial"/>
          <w:sz w:val="22"/>
          <w:lang w:eastAsia="zh-CN"/>
        </w:rPr>
        <w:tab/>
      </w:r>
      <w:r>
        <w:rPr>
          <w:rFonts w:hint="eastAsia" w:ascii="Arial" w:hAnsi="Arial"/>
          <w:sz w:val="22"/>
          <w:lang w:eastAsia="zh-CN"/>
        </w:rPr>
        <w:tab/>
      </w:r>
      <w:r>
        <w:rPr>
          <w:rFonts w:ascii="Arial" w:hAnsi="Arial"/>
          <w:sz w:val="22"/>
        </w:rPr>
        <w:t>2.43</w:t>
      </w:r>
      <w:r>
        <w:rPr>
          <w:rFonts w:ascii="Arial" w:hAnsi="Arial"/>
          <w:sz w:val="22"/>
        </w:rPr>
        <w:cr/>
      </w:r>
      <w:bookmarkStart w:id="29" w:name="OLE_LINK262"/>
      <w:bookmarkStart w:id="30" w:name="OLE_LINK263"/>
      <w:r>
        <w:rPr>
          <w:rFonts w:ascii="Arial" w:hAnsi="Arial"/>
          <w:sz w:val="22"/>
        </w:rPr>
        <w:t>First Capital Securities</w:t>
      </w:r>
      <w:r>
        <w:rPr>
          <w:rFonts w:hint="eastAsia" w:ascii="Arial" w:hAnsi="Arial"/>
          <w:sz w:val="22"/>
          <w:lang w:eastAsia="zh-CN"/>
        </w:rPr>
        <w:t>-</w:t>
      </w:r>
      <w:r>
        <w:t xml:space="preserve"> </w:t>
      </w:r>
      <w:r>
        <w:rPr>
          <w:rFonts w:ascii="Arial" w:hAnsi="Arial"/>
          <w:sz w:val="22"/>
          <w:lang w:eastAsia="zh-CN"/>
        </w:rPr>
        <w:t>Guosen Securities</w:t>
      </w:r>
      <w:bookmarkEnd w:id="29"/>
      <w:bookmarkEnd w:id="30"/>
      <w:r>
        <w:rPr>
          <w:rFonts w:hint="eastAsia" w:ascii="Arial" w:hAnsi="Arial"/>
          <w:sz w:val="22"/>
          <w:lang w:eastAsia="zh-CN"/>
        </w:rPr>
        <w:t>-</w:t>
      </w:r>
      <w:r>
        <w:t xml:space="preserve"> </w:t>
      </w:r>
      <w:r>
        <w:rPr>
          <w:rFonts w:ascii="Arial" w:hAnsi="Arial"/>
          <w:sz w:val="22"/>
          <w:lang w:eastAsia="zh-CN"/>
        </w:rPr>
        <w:t>Gongying Dayan</w:t>
      </w:r>
      <w:r>
        <w:rPr>
          <w:rFonts w:hint="eastAsia" w:ascii="Arial" w:hAnsi="Arial"/>
          <w:sz w:val="22"/>
          <w:lang w:eastAsia="zh-CN"/>
        </w:rPr>
        <w:t xml:space="preserve"> Q</w:t>
      </w:r>
      <w:r>
        <w:rPr>
          <w:rFonts w:ascii="Arial" w:hAnsi="Arial"/>
          <w:sz w:val="22"/>
          <w:lang w:eastAsia="zh-CN"/>
        </w:rPr>
        <w:t>uantitative Directed Issuance Collection Asset Management Plan</w:t>
      </w:r>
      <w:r>
        <w:rPr>
          <w:rFonts w:hint="eastAsia" w:ascii="Arial" w:hAnsi="Arial"/>
          <w:sz w:val="22"/>
          <w:lang w:eastAsia="zh-CN"/>
        </w:rPr>
        <w:t xml:space="preserve"> (in Chinese pinyin)</w:t>
      </w:r>
    </w:p>
    <w:p>
      <w:pPr>
        <w:tabs>
          <w:tab w:val="left" w:pos="3600"/>
        </w:tabs>
        <w:jc w:val="both"/>
        <w:rPr>
          <w:rFonts w:ascii="Arial" w:hAnsi="Arial"/>
          <w:sz w:val="22"/>
        </w:rPr>
      </w:pPr>
      <w:bookmarkStart w:id="31" w:name="OLE_LINK259"/>
      <w:r>
        <w:rPr>
          <w:rFonts w:hint="eastAsia" w:ascii="Arial" w:hAnsi="Arial"/>
          <w:sz w:val="22"/>
        </w:rPr>
        <w:t>第一创业证券</w:t>
      </w:r>
      <w:bookmarkEnd w:id="31"/>
      <w:r>
        <w:rPr>
          <w:rFonts w:hint="eastAsia" w:ascii="Arial" w:hAnsi="Arial"/>
          <w:sz w:val="22"/>
        </w:rPr>
        <w:t>－国信证券－</w:t>
      </w:r>
      <w:bookmarkStart w:id="32" w:name="OLE_LINK260"/>
      <w:bookmarkStart w:id="33" w:name="OLE_LINK261"/>
      <w:bookmarkStart w:id="34" w:name="OLE_LINK276"/>
      <w:r>
        <w:rPr>
          <w:rFonts w:hint="eastAsia" w:ascii="Arial" w:hAnsi="Arial"/>
          <w:sz w:val="22"/>
        </w:rPr>
        <w:t>共盈大岩量化定增集合资产管理计划</w:t>
      </w:r>
      <w:bookmarkEnd w:id="32"/>
      <w:bookmarkEnd w:id="33"/>
      <w:bookmarkEnd w:id="34"/>
      <w:r>
        <w:rPr>
          <w:rFonts w:hint="eastAsia" w:ascii="Arial" w:hAnsi="Arial"/>
          <w:sz w:val="22"/>
          <w:lang w:eastAsia="zh-CN"/>
        </w:rPr>
        <w:tab/>
      </w:r>
      <w:r>
        <w:rPr>
          <w:rFonts w:ascii="Arial" w:hAnsi="Arial"/>
          <w:sz w:val="22"/>
        </w:rPr>
        <w:t>2.17</w:t>
      </w:r>
      <w:r>
        <w:rPr>
          <w:rFonts w:ascii="Arial" w:hAnsi="Arial"/>
          <w:sz w:val="22"/>
        </w:rPr>
        <w:cr/>
      </w:r>
      <w:r>
        <w:rPr>
          <w:rFonts w:ascii="Arial" w:hAnsi="Arial"/>
          <w:sz w:val="22"/>
        </w:rPr>
        <w:t xml:space="preserve">Jiangmen Huahui </w:t>
      </w:r>
      <w:r>
        <w:rPr>
          <w:rFonts w:hint="eastAsia" w:ascii="Arial" w:hAnsi="Arial"/>
          <w:sz w:val="22"/>
          <w:lang w:eastAsia="zh-CN"/>
        </w:rPr>
        <w:t xml:space="preserve">Sifang </w:t>
      </w:r>
      <w:r>
        <w:rPr>
          <w:rFonts w:ascii="Arial" w:hAnsi="Arial"/>
          <w:sz w:val="22"/>
        </w:rPr>
        <w:t>Investment Partnership (limited partnership)</w:t>
      </w:r>
      <w:r>
        <w:rPr>
          <w:rFonts w:hint="eastAsia" w:ascii="Arial" w:hAnsi="Arial"/>
          <w:sz w:val="22"/>
          <w:lang w:eastAsia="zh-CN"/>
        </w:rPr>
        <w:t xml:space="preserve"> (in Chinese pinyin)</w:t>
      </w:r>
    </w:p>
    <w:p>
      <w:pPr>
        <w:tabs>
          <w:tab w:val="left" w:pos="3600"/>
        </w:tabs>
        <w:jc w:val="both"/>
        <w:rPr>
          <w:rFonts w:hint="eastAsia" w:ascii="Arial" w:hAnsi="Arial"/>
          <w:sz w:val="22"/>
          <w:lang w:eastAsia="zh-CN"/>
        </w:rPr>
      </w:pPr>
      <w:r>
        <w:rPr>
          <w:rFonts w:hint="eastAsia" w:ascii="Arial" w:hAnsi="Arial"/>
          <w:sz w:val="22"/>
        </w:rPr>
        <w:t>江门市华辉四方投资合伙企业(有限合伙)</w:t>
      </w:r>
      <w:r>
        <w:rPr>
          <w:rFonts w:hint="eastAsia" w:ascii="Arial" w:hAnsi="Arial"/>
          <w:sz w:val="22"/>
          <w:lang w:eastAsia="zh-CN"/>
        </w:rPr>
        <w:tab/>
      </w:r>
      <w:r>
        <w:rPr>
          <w:rFonts w:hint="eastAsia" w:ascii="Arial" w:hAnsi="Arial"/>
          <w:sz w:val="22"/>
          <w:lang w:eastAsia="zh-CN"/>
        </w:rPr>
        <w:tab/>
      </w:r>
      <w:r>
        <w:rPr>
          <w:rFonts w:hint="eastAsia" w:ascii="Arial" w:hAnsi="Arial"/>
          <w:sz w:val="22"/>
          <w:lang w:eastAsia="zh-CN"/>
        </w:rPr>
        <w:tab/>
      </w:r>
      <w:r>
        <w:rPr>
          <w:rFonts w:hint="eastAsia" w:ascii="Arial" w:hAnsi="Arial"/>
          <w:sz w:val="22"/>
          <w:lang w:eastAsia="zh-CN"/>
        </w:rPr>
        <w:tab/>
      </w:r>
      <w:r>
        <w:rPr>
          <w:rFonts w:ascii="Arial" w:hAnsi="Arial"/>
          <w:sz w:val="22"/>
        </w:rPr>
        <w:t>2.15</w:t>
      </w:r>
      <w:r>
        <w:rPr>
          <w:rFonts w:ascii="Arial" w:hAnsi="Arial"/>
          <w:sz w:val="22"/>
        </w:rPr>
        <w:cr/>
      </w:r>
    </w:p>
    <w:p>
      <w:pPr>
        <w:tabs>
          <w:tab w:val="left" w:pos="3600"/>
        </w:tabs>
        <w:jc w:val="both"/>
        <w:rPr>
          <w:rFonts w:hint="eastAsia" w:ascii="Arial" w:hAnsi="Arial"/>
          <w:sz w:val="22"/>
          <w:lang w:eastAsia="zh-CN"/>
        </w:rPr>
      </w:pPr>
      <w:r>
        <w:rPr>
          <w:rFonts w:hint="eastAsia" w:ascii="Arial" w:hAnsi="Arial"/>
          <w:sz w:val="22"/>
          <w:lang w:eastAsia="zh-CN"/>
        </w:rPr>
        <w:t>Wu Jie</w:t>
      </w:r>
    </w:p>
    <w:p>
      <w:pPr>
        <w:tabs>
          <w:tab w:val="left" w:pos="3600"/>
        </w:tabs>
        <w:jc w:val="both"/>
        <w:rPr>
          <w:rFonts w:hint="eastAsia" w:ascii="Arial" w:hAnsi="Arial"/>
          <w:sz w:val="22"/>
          <w:lang w:eastAsia="zh-CN"/>
        </w:rPr>
      </w:pPr>
      <w:r>
        <w:rPr>
          <w:rFonts w:hint="eastAsia" w:ascii="Arial" w:hAnsi="Arial"/>
          <w:sz w:val="22"/>
        </w:rPr>
        <w:t>吴捷</w:t>
      </w:r>
      <w:r>
        <w:rPr>
          <w:rFonts w:hint="eastAsia" w:ascii="Arial" w:hAnsi="Arial"/>
          <w:sz w:val="22"/>
          <w:lang w:eastAsia="zh-CN"/>
        </w:rPr>
        <w:tab/>
      </w:r>
      <w:r>
        <w:rPr>
          <w:rFonts w:hint="eastAsia" w:ascii="Arial" w:hAnsi="Arial"/>
          <w:sz w:val="22"/>
          <w:lang w:eastAsia="zh-CN"/>
        </w:rPr>
        <w:tab/>
      </w:r>
      <w:r>
        <w:rPr>
          <w:rFonts w:hint="eastAsia" w:ascii="Arial" w:hAnsi="Arial"/>
          <w:sz w:val="22"/>
          <w:lang w:eastAsia="zh-CN"/>
        </w:rPr>
        <w:tab/>
      </w:r>
      <w:r>
        <w:rPr>
          <w:rFonts w:hint="eastAsia" w:ascii="Arial" w:hAnsi="Arial"/>
          <w:sz w:val="22"/>
          <w:lang w:eastAsia="zh-CN"/>
        </w:rPr>
        <w:tab/>
      </w:r>
      <w:r>
        <w:rPr>
          <w:rFonts w:hint="eastAsia" w:ascii="Arial" w:hAnsi="Arial"/>
          <w:sz w:val="22"/>
          <w:lang w:eastAsia="zh-CN"/>
        </w:rPr>
        <w:tab/>
      </w:r>
      <w:r>
        <w:rPr>
          <w:rFonts w:ascii="Arial" w:hAnsi="Arial"/>
          <w:sz w:val="22"/>
        </w:rPr>
        <w:t>1.67</w:t>
      </w:r>
      <w:r>
        <w:rPr>
          <w:rFonts w:ascii="Arial" w:hAnsi="Arial"/>
          <w:sz w:val="22"/>
        </w:rPr>
        <w:cr/>
      </w:r>
      <w:r>
        <w:rPr>
          <w:rFonts w:ascii="Arial" w:hAnsi="Arial"/>
          <w:sz w:val="22"/>
        </w:rPr>
        <w:t>Penghua Asset</w:t>
      </w:r>
      <w:r>
        <w:rPr>
          <w:rFonts w:hint="eastAsia" w:ascii="Arial" w:hAnsi="Arial"/>
          <w:sz w:val="22"/>
          <w:lang w:eastAsia="zh-CN"/>
        </w:rPr>
        <w:t>-</w:t>
      </w:r>
      <w:r>
        <w:rPr>
          <w:rFonts w:ascii="Arial" w:hAnsi="Arial"/>
          <w:sz w:val="22"/>
          <w:lang w:eastAsia="zh-CN"/>
        </w:rPr>
        <w:t xml:space="preserve"> Shanghai Pudong Development Bank -</w:t>
      </w:r>
      <w:r>
        <w:t xml:space="preserve"> </w:t>
      </w:r>
      <w:r>
        <w:rPr>
          <w:rFonts w:ascii="Arial" w:hAnsi="Arial"/>
          <w:sz w:val="22"/>
          <w:lang w:eastAsia="zh-CN"/>
        </w:rPr>
        <w:t>Ding Tai N</w:t>
      </w:r>
      <w:r>
        <w:rPr>
          <w:rFonts w:hint="eastAsia" w:ascii="Arial" w:hAnsi="Arial"/>
          <w:sz w:val="22"/>
          <w:lang w:eastAsia="zh-CN"/>
        </w:rPr>
        <w:t>o</w:t>
      </w:r>
      <w:r>
        <w:rPr>
          <w:rFonts w:ascii="Arial" w:hAnsi="Arial"/>
          <w:sz w:val="22"/>
          <w:lang w:eastAsia="zh-CN"/>
        </w:rPr>
        <w:t>. 3 Specific Asset Management Plan</w:t>
      </w:r>
    </w:p>
    <w:p>
      <w:pPr>
        <w:tabs>
          <w:tab w:val="left" w:pos="3600"/>
        </w:tabs>
        <w:jc w:val="both"/>
        <w:rPr>
          <w:rFonts w:hint="eastAsia" w:ascii="Arial" w:hAnsi="Arial"/>
          <w:sz w:val="22"/>
          <w:lang w:eastAsia="zh-CN"/>
        </w:rPr>
      </w:pPr>
      <w:r>
        <w:rPr>
          <w:rFonts w:hint="eastAsia" w:ascii="Arial" w:hAnsi="Arial"/>
          <w:sz w:val="22"/>
        </w:rPr>
        <w:t>鹏华资产－浦发银行－</w:t>
      </w:r>
      <w:bookmarkStart w:id="35" w:name="OLE_LINK264"/>
      <w:bookmarkStart w:id="36" w:name="OLE_LINK265"/>
      <w:r>
        <w:rPr>
          <w:rFonts w:hint="eastAsia" w:ascii="Arial" w:hAnsi="Arial"/>
          <w:sz w:val="22"/>
        </w:rPr>
        <w:t>鼎泰3号专项资产管理计划</w:t>
      </w:r>
      <w:bookmarkEnd w:id="35"/>
      <w:bookmarkEnd w:id="36"/>
      <w:r>
        <w:rPr>
          <w:rFonts w:hint="eastAsia" w:ascii="Arial" w:hAnsi="Arial"/>
          <w:sz w:val="22"/>
          <w:lang w:eastAsia="zh-CN"/>
        </w:rPr>
        <w:tab/>
      </w:r>
      <w:r>
        <w:rPr>
          <w:rFonts w:hint="eastAsia" w:ascii="Arial" w:hAnsi="Arial"/>
          <w:sz w:val="22"/>
          <w:lang w:eastAsia="zh-CN"/>
        </w:rPr>
        <w:tab/>
      </w:r>
      <w:r>
        <w:rPr>
          <w:rFonts w:hint="eastAsia" w:ascii="Arial" w:hAnsi="Arial"/>
          <w:sz w:val="22"/>
          <w:lang w:eastAsia="zh-CN"/>
        </w:rPr>
        <w:tab/>
      </w:r>
      <w:r>
        <w:rPr>
          <w:rFonts w:ascii="Arial" w:hAnsi="Arial"/>
          <w:sz w:val="22"/>
        </w:rPr>
        <w:t>1.13</w:t>
      </w:r>
      <w:r>
        <w:rPr>
          <w:rFonts w:ascii="Arial" w:hAnsi="Arial"/>
          <w:sz w:val="22"/>
        </w:rPr>
        <w:cr/>
      </w:r>
      <w:bookmarkStart w:id="37" w:name="OLE_LINK272"/>
      <w:bookmarkStart w:id="38" w:name="OLE_LINK273"/>
      <w:bookmarkStart w:id="39" w:name="OLE_LINK274"/>
      <w:bookmarkStart w:id="40" w:name="OLE_LINK275"/>
      <w:r>
        <w:rPr>
          <w:rFonts w:ascii="Arial" w:hAnsi="Arial"/>
          <w:sz w:val="22"/>
        </w:rPr>
        <w:t>Soochow</w:t>
      </w:r>
      <w:bookmarkEnd w:id="37"/>
      <w:bookmarkEnd w:id="38"/>
      <w:r>
        <w:rPr>
          <w:rFonts w:ascii="Arial" w:hAnsi="Arial"/>
          <w:sz w:val="22"/>
        </w:rPr>
        <w:t xml:space="preserve"> Fund</w:t>
      </w:r>
      <w:bookmarkEnd w:id="39"/>
      <w:bookmarkEnd w:id="40"/>
      <w:r>
        <w:rPr>
          <w:rFonts w:hint="eastAsia" w:ascii="Arial" w:hAnsi="Arial"/>
          <w:sz w:val="22"/>
          <w:lang w:eastAsia="zh-CN"/>
        </w:rPr>
        <w:t>-Bank of Shanghai-</w:t>
      </w:r>
      <w:r>
        <w:t xml:space="preserve"> </w:t>
      </w:r>
      <w:r>
        <w:rPr>
          <w:rFonts w:ascii="Arial" w:hAnsi="Arial"/>
          <w:sz w:val="22"/>
          <w:lang w:eastAsia="zh-CN"/>
        </w:rPr>
        <w:t xml:space="preserve">Soochow </w:t>
      </w:r>
      <w:r>
        <w:rPr>
          <w:rFonts w:hint="eastAsia" w:ascii="Arial" w:hAnsi="Arial"/>
          <w:sz w:val="22"/>
          <w:lang w:eastAsia="zh-CN"/>
        </w:rPr>
        <w:t>D</w:t>
      </w:r>
      <w:r>
        <w:rPr>
          <w:rFonts w:ascii="Arial" w:hAnsi="Arial"/>
          <w:sz w:val="22"/>
          <w:lang w:eastAsia="zh-CN"/>
        </w:rPr>
        <w:t>ingli 6017 Asset Management Plan</w:t>
      </w:r>
    </w:p>
    <w:p>
      <w:pPr>
        <w:tabs>
          <w:tab w:val="left" w:pos="3600"/>
        </w:tabs>
        <w:jc w:val="both"/>
        <w:rPr>
          <w:rFonts w:hint="eastAsia" w:ascii="Arial" w:hAnsi="Arial"/>
          <w:sz w:val="22"/>
          <w:lang w:eastAsia="zh-CN"/>
        </w:rPr>
      </w:pPr>
      <w:bookmarkStart w:id="41" w:name="OLE_LINK266"/>
      <w:bookmarkStart w:id="42" w:name="OLE_LINK267"/>
      <w:r>
        <w:rPr>
          <w:rFonts w:hint="eastAsia" w:ascii="Arial" w:hAnsi="Arial"/>
          <w:sz w:val="22"/>
        </w:rPr>
        <w:t>东吴基金</w:t>
      </w:r>
      <w:bookmarkEnd w:id="41"/>
      <w:bookmarkEnd w:id="42"/>
      <w:r>
        <w:rPr>
          <w:rFonts w:hint="eastAsia" w:ascii="Arial" w:hAnsi="Arial"/>
          <w:sz w:val="22"/>
        </w:rPr>
        <w:t>－</w:t>
      </w:r>
      <w:bookmarkStart w:id="43" w:name="OLE_LINK268"/>
      <w:bookmarkStart w:id="44" w:name="OLE_LINK269"/>
      <w:r>
        <w:rPr>
          <w:rFonts w:hint="eastAsia" w:ascii="Arial" w:hAnsi="Arial"/>
          <w:sz w:val="22"/>
        </w:rPr>
        <w:t>上海银行</w:t>
      </w:r>
      <w:bookmarkEnd w:id="43"/>
      <w:bookmarkEnd w:id="44"/>
      <w:r>
        <w:rPr>
          <w:rFonts w:hint="eastAsia" w:ascii="Arial" w:hAnsi="Arial"/>
          <w:sz w:val="22"/>
        </w:rPr>
        <w:t>－</w:t>
      </w:r>
      <w:bookmarkStart w:id="45" w:name="OLE_LINK270"/>
      <w:bookmarkStart w:id="46" w:name="OLE_LINK271"/>
      <w:r>
        <w:rPr>
          <w:rFonts w:hint="eastAsia" w:ascii="Arial" w:hAnsi="Arial"/>
          <w:sz w:val="22"/>
        </w:rPr>
        <w:t>东吴鼎利6017号资产管理计划</w:t>
      </w:r>
      <w:bookmarkEnd w:id="21"/>
      <w:bookmarkEnd w:id="22"/>
      <w:bookmarkEnd w:id="45"/>
      <w:bookmarkEnd w:id="46"/>
      <w:r>
        <w:rPr>
          <w:rFonts w:hint="eastAsia" w:ascii="Arial" w:hAnsi="Arial"/>
          <w:sz w:val="22"/>
          <w:lang w:eastAsia="zh-CN"/>
        </w:rPr>
        <w:tab/>
      </w:r>
      <w:r>
        <w:rPr>
          <w:rFonts w:hint="eastAsia" w:ascii="Arial" w:hAnsi="Arial"/>
          <w:sz w:val="22"/>
          <w:lang w:eastAsia="zh-CN"/>
        </w:rPr>
        <w:tab/>
      </w:r>
      <w:r>
        <w:rPr>
          <w:rFonts w:ascii="Arial" w:hAnsi="Arial"/>
          <w:sz w:val="22"/>
        </w:rPr>
        <w:t xml:space="preserve">1.13 </w:t>
      </w:r>
    </w:p>
    <w:p>
      <w:pPr>
        <w:tabs>
          <w:tab w:val="left" w:pos="3600"/>
        </w:tabs>
        <w:jc w:val="both"/>
        <w:rPr>
          <w:rFonts w:hint="eastAsia" w:ascii="Arial" w:hAnsi="Arial"/>
          <w:sz w:val="22"/>
          <w:lang w:eastAsia="zh-CN"/>
        </w:rPr>
      </w:pPr>
      <w:r>
        <w:rPr>
          <w:rFonts w:hint="eastAsia" w:ascii="Arial" w:hAnsi="Arial"/>
          <w:sz w:val="22"/>
          <w:lang w:eastAsia="zh-CN"/>
        </w:rPr>
        <w:t>O</w:t>
      </w:r>
      <w:r>
        <w:rPr>
          <w:rFonts w:ascii="Arial" w:hAnsi="Arial"/>
          <w:sz w:val="22"/>
          <w:lang w:eastAsia="zh-CN"/>
        </w:rPr>
        <w:t>ther</w:t>
      </w:r>
      <w:r>
        <w:rPr>
          <w:rFonts w:hint="eastAsia" w:ascii="Arial" w:hAnsi="Arial"/>
          <w:sz w:val="22"/>
          <w:lang w:eastAsia="zh-CN"/>
        </w:rPr>
        <w:t xml:space="preserve"> shareholders</w:t>
      </w:r>
    </w:p>
    <w:p>
      <w:pPr>
        <w:tabs>
          <w:tab w:val="left" w:pos="3600"/>
        </w:tabs>
        <w:jc w:val="both"/>
        <w:rPr>
          <w:rFonts w:hint="eastAsia" w:ascii="Arial" w:hAnsi="Arial"/>
          <w:sz w:val="22"/>
          <w:lang w:eastAsia="zh-CN"/>
        </w:rPr>
      </w:pPr>
      <w:r>
        <w:rPr>
          <w:rFonts w:hint="eastAsia" w:ascii="Arial" w:hAnsi="Arial"/>
          <w:sz w:val="22"/>
          <w:lang w:eastAsia="zh-CN"/>
        </w:rPr>
        <w:t>其他股东</w:t>
      </w:r>
      <w:r>
        <w:rPr>
          <w:rFonts w:hint="eastAsia" w:ascii="Arial" w:hAnsi="Arial"/>
          <w:sz w:val="22"/>
          <w:lang w:eastAsia="zh-CN"/>
        </w:rPr>
        <w:tab/>
      </w:r>
      <w:r>
        <w:rPr>
          <w:rFonts w:hint="eastAsia" w:ascii="Arial" w:hAnsi="Arial"/>
          <w:sz w:val="22"/>
          <w:lang w:eastAsia="zh-CN"/>
        </w:rPr>
        <w:tab/>
      </w:r>
      <w:r>
        <w:rPr>
          <w:rFonts w:hint="eastAsia" w:ascii="Arial" w:hAnsi="Arial"/>
          <w:sz w:val="22"/>
          <w:lang w:eastAsia="zh-CN"/>
        </w:rPr>
        <w:tab/>
      </w:r>
      <w:r>
        <w:rPr>
          <w:rFonts w:hint="eastAsia" w:ascii="Arial" w:hAnsi="Arial"/>
          <w:sz w:val="22"/>
          <w:lang w:eastAsia="zh-CN"/>
        </w:rPr>
        <w:tab/>
      </w:r>
      <w:r>
        <w:rPr>
          <w:rFonts w:hint="eastAsia" w:ascii="Arial" w:hAnsi="Arial"/>
          <w:sz w:val="22"/>
          <w:lang w:eastAsia="zh-CN"/>
        </w:rPr>
        <w:tab/>
      </w:r>
      <w:r>
        <w:rPr>
          <w:rFonts w:hint="eastAsia" w:ascii="Arial" w:hAnsi="Arial"/>
          <w:sz w:val="22"/>
          <w:lang w:eastAsia="zh-CN"/>
        </w:rPr>
        <w:t>49.68</w:t>
      </w:r>
    </w:p>
    <w:p>
      <w:pPr>
        <w:tabs>
          <w:tab w:val="left" w:pos="3600"/>
        </w:tabs>
        <w:jc w:val="both"/>
        <w:rPr>
          <w:rFonts w:hint="eastAsia" w:ascii="Arial" w:hAnsi="Arial"/>
          <w:sz w:val="22"/>
          <w:lang w:eastAsia="zh-CN"/>
        </w:rPr>
      </w:pPr>
    </w:p>
    <w:p>
      <w:pPr>
        <w:tabs>
          <w:tab w:val="left" w:pos="3600"/>
        </w:tabs>
        <w:jc w:val="both"/>
        <w:rPr>
          <w:rFonts w:hint="eastAsia" w:ascii="Arial" w:hAnsi="Arial"/>
          <w:sz w:val="22"/>
          <w:lang w:eastAsia="zh-CN"/>
        </w:rPr>
      </w:pPr>
    </w:p>
    <w:p>
      <w:pPr>
        <w:tabs>
          <w:tab w:val="left" w:pos="3600"/>
        </w:tabs>
        <w:jc w:val="both"/>
        <w:rPr>
          <w:rFonts w:ascii="Arial" w:hAnsi="Arial"/>
          <w:sz w:val="22"/>
        </w:rPr>
      </w:pPr>
      <w:r>
        <w:rPr>
          <w:rFonts w:ascii="Arial" w:hAnsi="Arial"/>
          <w:sz w:val="22"/>
        </w:rPr>
        <w:t xml:space="preserve">Company operations commenced </w:t>
      </w:r>
      <w:r>
        <w:rPr>
          <w:rFonts w:hint="eastAsia" w:ascii="Arial" w:hAnsi="Arial"/>
          <w:sz w:val="22"/>
          <w:lang w:eastAsia="zh-CN"/>
        </w:rPr>
        <w:t>in 1975</w:t>
      </w:r>
      <w:r>
        <w:rPr>
          <w:rFonts w:ascii="Arial" w:hAnsi="Arial"/>
          <w:sz w:val="22"/>
        </w:rPr>
        <w:t>, and is engaged in</w:t>
      </w:r>
      <w:r>
        <w:rPr>
          <w:rFonts w:hint="eastAsia" w:ascii="Arial" w:hAnsi="Arial"/>
          <w:sz w:val="22"/>
          <w:lang w:eastAsia="zh-CN"/>
        </w:rPr>
        <w:t xml:space="preserve"> production and sales of</w:t>
      </w:r>
      <w:r>
        <w:rPr>
          <w:rFonts w:ascii="Arial" w:hAnsi="Arial"/>
          <w:sz w:val="22"/>
          <w:lang w:eastAsia="zh-CN"/>
        </w:rPr>
        <w:t xml:space="preserve"> magnetic materials </w:t>
      </w:r>
      <w:r>
        <w:rPr>
          <w:rFonts w:hint="eastAsia" w:ascii="Arial" w:hAnsi="Arial"/>
          <w:sz w:val="22"/>
          <w:lang w:eastAsia="zh-CN"/>
        </w:rPr>
        <w:t>components</w:t>
      </w:r>
      <w:r>
        <w:rPr>
          <w:rFonts w:ascii="Arial" w:hAnsi="Arial"/>
          <w:sz w:val="22"/>
          <w:lang w:eastAsia="zh-CN"/>
        </w:rPr>
        <w:t xml:space="preserve"> and their products, alloy powder products, micro-motor, machinery and equipment and parts</w:t>
      </w:r>
      <w:r>
        <w:rPr>
          <w:rFonts w:hint="eastAsia" w:ascii="Arial" w:hAnsi="Arial"/>
          <w:sz w:val="22"/>
          <w:lang w:eastAsia="zh-CN"/>
        </w:rPr>
        <w:t>.</w:t>
      </w:r>
    </w:p>
    <w:p>
      <w:pPr>
        <w:tabs>
          <w:tab w:val="left" w:pos="3600"/>
        </w:tabs>
        <w:jc w:val="both"/>
        <w:rPr>
          <w:rFonts w:hint="eastAsia" w:ascii="Arial" w:hAnsi="Arial"/>
          <w:sz w:val="22"/>
          <w:lang w:eastAsia="zh-CN"/>
        </w:rPr>
      </w:pPr>
    </w:p>
    <w:p>
      <w:pPr>
        <w:pStyle w:val="12"/>
        <w:tabs>
          <w:tab w:val="clear" w:pos="5850"/>
          <w:tab w:val="clear" w:pos="8100"/>
        </w:tabs>
        <w:rPr>
          <w:rFonts w:hint="eastAsia"/>
          <w:lang w:eastAsia="zh-CN"/>
        </w:rPr>
      </w:pPr>
      <w:r>
        <w:rPr>
          <w:b/>
        </w:rPr>
        <w:t>Directors’</w:t>
      </w:r>
      <w:r>
        <w:t xml:space="preserve"> information in detail is as follows:</w:t>
      </w:r>
      <w:r>
        <w:rPr>
          <w:rFonts w:hint="eastAsia"/>
          <w:b/>
          <w:i/>
          <w:color w:val="0000FF"/>
          <w:lang w:eastAsia="zh-CN"/>
        </w:rPr>
        <w:t xml:space="preserve"> </w:t>
      </w:r>
    </w:p>
    <w:p>
      <w:pPr>
        <w:tabs>
          <w:tab w:val="left" w:pos="3600"/>
        </w:tabs>
        <w:jc w:val="both"/>
        <w:rPr>
          <w:rFonts w:hint="eastAsia" w:ascii="Arial" w:hAnsi="Arial"/>
          <w:b/>
          <w:sz w:val="22"/>
          <w:lang w:eastAsia="zh-CN"/>
        </w:rPr>
      </w:pPr>
    </w:p>
    <w:p>
      <w:pPr>
        <w:numPr>
          <w:ilvl w:val="0"/>
          <w:numId w:val="2"/>
        </w:numPr>
        <w:jc w:val="both"/>
        <w:rPr>
          <w:rFonts w:hint="eastAsia" w:ascii="Arial" w:hAnsi="Arial" w:cs="Arial"/>
          <w:b/>
          <w:i/>
          <w:color w:val="000000"/>
          <w:sz w:val="22"/>
        </w:rPr>
      </w:pPr>
      <w:r>
        <w:rPr>
          <w:rFonts w:ascii="Arial" w:hAnsi="Arial" w:cs="Arial"/>
          <w:b/>
          <w:bCs/>
          <w:i/>
          <w:iCs/>
          <w:color w:val="000000"/>
          <w:sz w:val="22"/>
          <w:szCs w:val="21"/>
        </w:rPr>
        <w:t>Legal representative</w:t>
      </w:r>
      <w:r>
        <w:rPr>
          <w:rFonts w:hint="eastAsia" w:ascii="Arial" w:hAnsi="Arial" w:cs="Arial"/>
          <w:b/>
          <w:bCs/>
          <w:i/>
          <w:iCs/>
          <w:color w:val="000000"/>
          <w:sz w:val="22"/>
          <w:szCs w:val="21"/>
          <w:lang w:eastAsia="zh-CN"/>
        </w:rPr>
        <w:t>, chairman and general manager:</w:t>
      </w:r>
    </w:p>
    <w:p>
      <w:pPr>
        <w:tabs>
          <w:tab w:val="left" w:pos="3600"/>
        </w:tabs>
        <w:jc w:val="both"/>
        <w:rPr>
          <w:rFonts w:hint="eastAsia" w:ascii="Arial" w:hAnsi="Arial"/>
          <w:sz w:val="22"/>
          <w:lang w:eastAsia="zh-CN"/>
        </w:rPr>
      </w:pPr>
    </w:p>
    <w:p>
      <w:pPr>
        <w:tabs>
          <w:tab w:val="left" w:pos="3600"/>
        </w:tabs>
        <w:jc w:val="both"/>
        <w:rPr>
          <w:rFonts w:hint="eastAsia" w:ascii="Arial" w:hAnsi="Arial"/>
          <w:sz w:val="22"/>
          <w:lang w:eastAsia="zh-CN"/>
        </w:rPr>
      </w:pPr>
      <w:r>
        <w:rPr>
          <w:rFonts w:hint="eastAsia" w:ascii="Arial" w:hAnsi="Arial"/>
          <w:sz w:val="22"/>
          <w:lang w:eastAsia="zh-CN"/>
        </w:rPr>
        <w:t xml:space="preserve">Mr. </w:t>
      </w:r>
      <w:r>
        <w:rPr>
          <w:rFonts w:hint="eastAsia" w:ascii="Arial" w:hAnsi="Arial" w:cs="Arial"/>
          <w:sz w:val="22"/>
          <w:lang w:eastAsia="zh-CN"/>
        </w:rPr>
        <w:t xml:space="preserve">Wang Nandong </w:t>
      </w:r>
      <w:r>
        <w:rPr>
          <w:rFonts w:hint="eastAsia" w:ascii="Arial" w:hAnsi="Arial"/>
          <w:sz w:val="22"/>
          <w:lang w:eastAsia="zh-CN"/>
        </w:rPr>
        <w:t>(汪南东), born in 1953 with junior college education, he is currently responsible for the overall management of SC.</w:t>
      </w:r>
    </w:p>
    <w:p>
      <w:pPr>
        <w:tabs>
          <w:tab w:val="left" w:pos="3600"/>
        </w:tabs>
        <w:jc w:val="both"/>
        <w:rPr>
          <w:rFonts w:ascii="Arial" w:hAnsi="Arial"/>
          <w:sz w:val="22"/>
          <w:lang w:eastAsia="zh-CN"/>
        </w:rPr>
      </w:pPr>
    </w:p>
    <w:p>
      <w:pPr>
        <w:tabs>
          <w:tab w:val="left" w:pos="3600"/>
        </w:tabs>
        <w:jc w:val="both"/>
        <w:rPr>
          <w:rFonts w:ascii="Arial" w:hAnsi="Arial"/>
          <w:sz w:val="22"/>
          <w:lang w:eastAsia="zh-CN"/>
        </w:rPr>
      </w:pPr>
      <w:r>
        <w:rPr>
          <w:rFonts w:ascii="Arial" w:hAnsi="Arial"/>
          <w:sz w:val="22"/>
          <w:lang w:eastAsia="zh-CN"/>
        </w:rPr>
        <w:t xml:space="preserve">Working Experience(s): </w:t>
      </w:r>
    </w:p>
    <w:p>
      <w:pPr>
        <w:tabs>
          <w:tab w:val="left" w:pos="3600"/>
        </w:tabs>
        <w:jc w:val="both"/>
        <w:rPr>
          <w:rFonts w:ascii="Arial" w:hAnsi="Arial"/>
          <w:sz w:val="22"/>
          <w:lang w:eastAsia="zh-CN"/>
        </w:rPr>
      </w:pPr>
    </w:p>
    <w:p>
      <w:pPr>
        <w:tabs>
          <w:tab w:val="left" w:pos="3385"/>
        </w:tabs>
        <w:jc w:val="both"/>
        <w:rPr>
          <w:rFonts w:hint="eastAsia" w:ascii="Arial" w:hAnsi="Arial"/>
          <w:sz w:val="22"/>
          <w:lang w:eastAsia="zh-CN"/>
        </w:rPr>
      </w:pPr>
      <w:r>
        <w:rPr>
          <w:rFonts w:ascii="Arial" w:hAnsi="Arial"/>
          <w:sz w:val="22"/>
          <w:lang w:eastAsia="zh-CN"/>
        </w:rPr>
        <w:t>A</w:t>
      </w:r>
      <w:r>
        <w:rPr>
          <w:rFonts w:hint="eastAsia" w:ascii="Arial" w:hAnsi="Arial"/>
          <w:sz w:val="22"/>
          <w:lang w:eastAsia="zh-CN"/>
        </w:rPr>
        <w:t>t present</w:t>
      </w:r>
      <w:r>
        <w:rPr>
          <w:rFonts w:ascii="Arial" w:hAnsi="Arial"/>
          <w:sz w:val="22"/>
          <w:lang w:eastAsia="zh-CN"/>
        </w:rPr>
        <w:tab/>
      </w:r>
      <w:r>
        <w:rPr>
          <w:rFonts w:ascii="Arial" w:hAnsi="Arial"/>
          <w:sz w:val="22"/>
          <w:lang w:eastAsia="zh-CN"/>
        </w:rPr>
        <w:t>Working in SC as legal representative</w:t>
      </w:r>
      <w:r>
        <w:rPr>
          <w:rFonts w:hint="eastAsia" w:ascii="Arial" w:hAnsi="Arial"/>
          <w:sz w:val="22"/>
          <w:lang w:eastAsia="zh-CN"/>
        </w:rPr>
        <w:t>, chairman and general manager.</w:t>
      </w:r>
    </w:p>
    <w:p>
      <w:pPr>
        <w:tabs>
          <w:tab w:val="left" w:pos="3385"/>
        </w:tabs>
        <w:jc w:val="both"/>
        <w:rPr>
          <w:rFonts w:hint="eastAsia" w:ascii="Arial" w:hAnsi="Arial"/>
          <w:sz w:val="22"/>
          <w:lang w:eastAsia="zh-CN"/>
        </w:rPr>
      </w:pPr>
      <w:r>
        <w:rPr>
          <w:rFonts w:ascii="Arial" w:hAnsi="Arial"/>
          <w:sz w:val="22"/>
          <w:lang w:eastAsia="zh-CN"/>
        </w:rPr>
        <w:t>A</w:t>
      </w:r>
      <w:r>
        <w:rPr>
          <w:rFonts w:hint="eastAsia" w:ascii="Arial" w:hAnsi="Arial"/>
          <w:sz w:val="22"/>
          <w:lang w:eastAsia="zh-CN"/>
        </w:rPr>
        <w:t xml:space="preserve">lso working in Guangdong Zhong An Holdings Co., Ltd. (literal translation), Heshan High Magnetic Electronics Co., Ltd. (literal translation), JPMF Jiangyi Co., Ltd., etc. </w:t>
      </w:r>
      <w:r>
        <w:rPr>
          <w:rFonts w:ascii="Arial" w:hAnsi="Arial"/>
          <w:sz w:val="22"/>
          <w:lang w:eastAsia="zh-CN"/>
        </w:rPr>
        <w:t>as legal representative</w:t>
      </w:r>
      <w:r>
        <w:rPr>
          <w:rFonts w:hint="eastAsia" w:ascii="Arial" w:hAnsi="Arial"/>
          <w:sz w:val="22"/>
          <w:lang w:eastAsia="zh-CN"/>
        </w:rPr>
        <w:t xml:space="preserve">, working in Shenzhen DJN Optronics Technology Co., Ltd., Shenzhen Dongfang Liangcai Precision Technology Co., Ltd., etc. as director, working in </w:t>
      </w:r>
      <w:r>
        <w:rPr>
          <w:rFonts w:ascii="Arial" w:hAnsi="Arial" w:cs="Arial"/>
          <w:sz w:val="22"/>
          <w:szCs w:val="22"/>
          <w:lang w:eastAsia="zh-CN"/>
        </w:rPr>
        <w:t>Jiangmen Jianghai District Foreign Economic Enterprise Corporation Limited</w:t>
      </w:r>
      <w:r>
        <w:rPr>
          <w:rFonts w:hint="eastAsia" w:ascii="Arial" w:hAnsi="Arial" w:cs="Arial"/>
          <w:sz w:val="22"/>
          <w:szCs w:val="22"/>
          <w:lang w:eastAsia="zh-CN"/>
        </w:rPr>
        <w:t xml:space="preserve">, </w:t>
      </w:r>
      <w:r>
        <w:rPr>
          <w:rFonts w:ascii="Arial" w:hAnsi="Arial"/>
          <w:sz w:val="22"/>
          <w:lang w:eastAsia="zh-CN"/>
        </w:rPr>
        <w:t>Jiangmen Jianghai District Foreign Processing &amp; Assembling Service Limited Company</w:t>
      </w:r>
      <w:r>
        <w:rPr>
          <w:rFonts w:hint="eastAsia" w:ascii="Arial" w:hAnsi="Arial"/>
          <w:sz w:val="22"/>
          <w:lang w:eastAsia="zh-CN"/>
        </w:rPr>
        <w:t xml:space="preserve"> and </w:t>
      </w:r>
      <w:r>
        <w:rPr>
          <w:rFonts w:ascii="Arial" w:hAnsi="Arial"/>
          <w:sz w:val="22"/>
          <w:lang w:eastAsia="zh-CN"/>
        </w:rPr>
        <w:t>Jiangmen Zhong An Logistic</w:t>
      </w:r>
      <w:r>
        <w:rPr>
          <w:rFonts w:hint="eastAsia" w:ascii="Arial" w:hAnsi="Arial"/>
          <w:sz w:val="22"/>
          <w:lang w:eastAsia="zh-CN"/>
        </w:rPr>
        <w:t>s</w:t>
      </w:r>
      <w:r>
        <w:rPr>
          <w:rFonts w:ascii="Arial" w:hAnsi="Arial"/>
          <w:sz w:val="22"/>
          <w:lang w:eastAsia="zh-CN"/>
        </w:rPr>
        <w:t xml:space="preserve"> Co., Ltd. </w:t>
      </w:r>
      <w:r>
        <w:rPr>
          <w:rFonts w:hint="eastAsia" w:ascii="Arial" w:hAnsi="Arial"/>
          <w:sz w:val="22"/>
          <w:lang w:eastAsia="zh-CN"/>
        </w:rPr>
        <w:t>(Literal translation), etc. as chairman.</w:t>
      </w:r>
    </w:p>
    <w:p>
      <w:pPr>
        <w:tabs>
          <w:tab w:val="left" w:pos="3385"/>
        </w:tabs>
        <w:jc w:val="both"/>
        <w:rPr>
          <w:rFonts w:hint="eastAsia" w:ascii="Arial" w:hAnsi="Arial"/>
          <w:sz w:val="22"/>
          <w:lang w:eastAsia="zh-CN"/>
        </w:rPr>
      </w:pPr>
    </w:p>
    <w:p>
      <w:pPr>
        <w:numPr>
          <w:ilvl w:val="0"/>
          <w:numId w:val="2"/>
        </w:numPr>
        <w:jc w:val="both"/>
        <w:rPr>
          <w:rFonts w:hint="eastAsia" w:ascii="Arial" w:hAnsi="Arial" w:cs="Arial"/>
          <w:b/>
          <w:i/>
          <w:color w:val="000000"/>
          <w:sz w:val="22"/>
        </w:rPr>
      </w:pPr>
      <w:r>
        <w:rPr>
          <w:rFonts w:ascii="Arial" w:hAnsi="Arial" w:cs="Arial"/>
          <w:b/>
          <w:bCs/>
          <w:i/>
          <w:iCs/>
          <w:color w:val="000000"/>
          <w:sz w:val="22"/>
          <w:szCs w:val="21"/>
          <w:lang w:eastAsia="zh-CN"/>
        </w:rPr>
        <w:t>V</w:t>
      </w:r>
      <w:r>
        <w:rPr>
          <w:rFonts w:hint="eastAsia" w:ascii="Arial" w:hAnsi="Arial" w:cs="Arial"/>
          <w:b/>
          <w:bCs/>
          <w:i/>
          <w:iCs/>
          <w:color w:val="000000"/>
          <w:sz w:val="22"/>
          <w:szCs w:val="21"/>
          <w:lang w:eastAsia="zh-CN"/>
        </w:rPr>
        <w:t>ice chairman:</w:t>
      </w:r>
    </w:p>
    <w:p>
      <w:pPr>
        <w:tabs>
          <w:tab w:val="left" w:pos="3385"/>
        </w:tabs>
        <w:jc w:val="both"/>
        <w:rPr>
          <w:rFonts w:hint="eastAsia" w:ascii="Arial" w:hAnsi="Arial"/>
          <w:sz w:val="22"/>
          <w:lang w:eastAsia="zh-CN"/>
        </w:rPr>
      </w:pPr>
    </w:p>
    <w:p>
      <w:pPr>
        <w:tabs>
          <w:tab w:val="left" w:pos="3600"/>
        </w:tabs>
        <w:jc w:val="both"/>
        <w:rPr>
          <w:rFonts w:hint="eastAsia" w:ascii="Arial" w:hAnsi="Arial"/>
          <w:sz w:val="22"/>
          <w:lang w:eastAsia="zh-CN"/>
        </w:rPr>
      </w:pPr>
      <w:r>
        <w:rPr>
          <w:rFonts w:ascii="Arial" w:hAnsi="Arial"/>
          <w:sz w:val="22"/>
          <w:lang w:eastAsia="zh-CN"/>
        </w:rPr>
        <w:t>M</w:t>
      </w:r>
      <w:r>
        <w:rPr>
          <w:rFonts w:hint="eastAsia" w:ascii="Arial" w:hAnsi="Arial"/>
          <w:sz w:val="22"/>
          <w:lang w:eastAsia="zh-CN"/>
        </w:rPr>
        <w:t xml:space="preserve">r. Cao Yun (曹云), born in 1967 </w:t>
      </w:r>
      <w:r>
        <w:rPr>
          <w:rFonts w:ascii="Arial" w:hAnsi="Arial"/>
          <w:sz w:val="22"/>
          <w:lang w:eastAsia="zh-CN"/>
        </w:rPr>
        <w:t>with</w:t>
      </w:r>
      <w:r>
        <w:rPr>
          <w:rFonts w:hint="eastAsia" w:ascii="Arial" w:hAnsi="Arial"/>
          <w:sz w:val="22"/>
          <w:lang w:eastAsia="zh-CN"/>
        </w:rPr>
        <w:t xml:space="preserve"> university education, he is currently responsible for the daily management of SC.</w:t>
      </w:r>
    </w:p>
    <w:p>
      <w:pPr>
        <w:tabs>
          <w:tab w:val="left" w:pos="3600"/>
        </w:tabs>
        <w:jc w:val="both"/>
        <w:rPr>
          <w:rFonts w:ascii="Arial" w:hAnsi="Arial"/>
          <w:sz w:val="22"/>
          <w:lang w:eastAsia="zh-CN"/>
        </w:rPr>
      </w:pPr>
    </w:p>
    <w:p>
      <w:pPr>
        <w:tabs>
          <w:tab w:val="left" w:pos="3600"/>
        </w:tabs>
        <w:jc w:val="both"/>
        <w:rPr>
          <w:rFonts w:ascii="Arial" w:hAnsi="Arial"/>
          <w:sz w:val="22"/>
          <w:lang w:eastAsia="zh-CN"/>
        </w:rPr>
      </w:pPr>
      <w:r>
        <w:rPr>
          <w:rFonts w:ascii="Arial" w:hAnsi="Arial"/>
          <w:sz w:val="22"/>
          <w:lang w:eastAsia="zh-CN"/>
        </w:rPr>
        <w:t xml:space="preserve">Working Experience(s): </w:t>
      </w:r>
    </w:p>
    <w:p>
      <w:pPr>
        <w:tabs>
          <w:tab w:val="left" w:pos="3600"/>
        </w:tabs>
        <w:jc w:val="both"/>
        <w:rPr>
          <w:rFonts w:ascii="Arial" w:hAnsi="Arial"/>
          <w:sz w:val="22"/>
          <w:lang w:eastAsia="zh-CN"/>
        </w:rPr>
      </w:pPr>
    </w:p>
    <w:p>
      <w:pPr>
        <w:tabs>
          <w:tab w:val="left" w:pos="3385"/>
        </w:tabs>
        <w:jc w:val="both"/>
        <w:rPr>
          <w:rFonts w:hint="eastAsia" w:ascii="Arial" w:hAnsi="Arial"/>
          <w:sz w:val="22"/>
          <w:lang w:eastAsia="zh-CN"/>
        </w:rPr>
      </w:pPr>
      <w:r>
        <w:rPr>
          <w:rFonts w:ascii="Arial" w:hAnsi="Arial"/>
          <w:sz w:val="22"/>
          <w:lang w:eastAsia="zh-CN"/>
        </w:rPr>
        <w:t>A</w:t>
      </w:r>
      <w:r>
        <w:rPr>
          <w:rFonts w:hint="eastAsia" w:ascii="Arial" w:hAnsi="Arial"/>
          <w:sz w:val="22"/>
          <w:lang w:eastAsia="zh-CN"/>
        </w:rPr>
        <w:t>t present</w:t>
      </w:r>
      <w:r>
        <w:rPr>
          <w:rFonts w:ascii="Arial" w:hAnsi="Arial"/>
          <w:sz w:val="22"/>
          <w:lang w:eastAsia="zh-CN"/>
        </w:rPr>
        <w:tab/>
      </w:r>
      <w:r>
        <w:rPr>
          <w:rFonts w:ascii="Arial" w:hAnsi="Arial"/>
          <w:sz w:val="22"/>
          <w:lang w:eastAsia="zh-CN"/>
        </w:rPr>
        <w:t>Working in SC as</w:t>
      </w:r>
      <w:r>
        <w:rPr>
          <w:rFonts w:hint="eastAsia" w:ascii="Arial" w:hAnsi="Arial"/>
          <w:sz w:val="22"/>
          <w:lang w:eastAsia="zh-CN"/>
        </w:rPr>
        <w:t xml:space="preserve"> vice chairman.</w:t>
      </w:r>
    </w:p>
    <w:p>
      <w:pPr>
        <w:tabs>
          <w:tab w:val="left" w:pos="3385"/>
        </w:tabs>
        <w:jc w:val="both"/>
        <w:rPr>
          <w:rFonts w:hint="eastAsia" w:ascii="Arial" w:hAnsi="Arial"/>
          <w:sz w:val="22"/>
          <w:lang w:eastAsia="zh-CN"/>
        </w:rPr>
      </w:pPr>
      <w:r>
        <w:rPr>
          <w:rFonts w:ascii="Arial" w:hAnsi="Arial"/>
          <w:sz w:val="22"/>
          <w:lang w:eastAsia="zh-CN"/>
        </w:rPr>
        <w:t>A</w:t>
      </w:r>
      <w:r>
        <w:rPr>
          <w:rFonts w:hint="eastAsia" w:ascii="Arial" w:hAnsi="Arial"/>
          <w:sz w:val="22"/>
          <w:lang w:eastAsia="zh-CN"/>
        </w:rPr>
        <w:t xml:space="preserve">lso working in </w:t>
      </w:r>
      <w:r>
        <w:rPr>
          <w:rFonts w:ascii="Arial" w:hAnsi="Arial"/>
          <w:sz w:val="22"/>
          <w:lang w:eastAsia="zh-CN"/>
        </w:rPr>
        <w:t>Shenzhen Dongfang Liangcai Precision Technology Co., Ltd. as legal representative</w:t>
      </w:r>
      <w:r>
        <w:rPr>
          <w:rFonts w:hint="eastAsia" w:ascii="Arial" w:hAnsi="Arial"/>
          <w:sz w:val="22"/>
          <w:lang w:eastAsia="zh-CN"/>
        </w:rPr>
        <w:t>.</w:t>
      </w:r>
    </w:p>
    <w:p>
      <w:pPr>
        <w:tabs>
          <w:tab w:val="left" w:pos="3385"/>
        </w:tabs>
        <w:jc w:val="both"/>
        <w:rPr>
          <w:rFonts w:hint="eastAsia" w:ascii="Arial" w:hAnsi="Arial"/>
          <w:sz w:val="22"/>
          <w:lang w:eastAsia="zh-CN"/>
        </w:rPr>
      </w:pPr>
    </w:p>
    <w:p>
      <w:pPr>
        <w:numPr>
          <w:ilvl w:val="0"/>
          <w:numId w:val="2"/>
        </w:numPr>
        <w:jc w:val="both"/>
        <w:rPr>
          <w:rFonts w:hint="eastAsia" w:ascii="Arial" w:hAnsi="Arial" w:cs="Arial"/>
          <w:b/>
          <w:i/>
          <w:color w:val="000000"/>
          <w:sz w:val="22"/>
        </w:rPr>
      </w:pPr>
      <w:r>
        <w:rPr>
          <w:rFonts w:ascii="Arial" w:hAnsi="Arial" w:cs="Arial"/>
          <w:b/>
          <w:bCs/>
          <w:i/>
          <w:iCs/>
          <w:color w:val="000000"/>
          <w:sz w:val="22"/>
          <w:szCs w:val="21"/>
          <w:lang w:eastAsia="zh-CN"/>
        </w:rPr>
        <w:t>V</w:t>
      </w:r>
      <w:r>
        <w:rPr>
          <w:rFonts w:hint="eastAsia" w:ascii="Arial" w:hAnsi="Arial" w:cs="Arial"/>
          <w:b/>
          <w:bCs/>
          <w:i/>
          <w:iCs/>
          <w:color w:val="000000"/>
          <w:sz w:val="22"/>
          <w:szCs w:val="21"/>
          <w:lang w:eastAsia="zh-CN"/>
        </w:rPr>
        <w:t>ice chairman:</w:t>
      </w:r>
    </w:p>
    <w:p>
      <w:pPr>
        <w:tabs>
          <w:tab w:val="left" w:pos="3385"/>
        </w:tabs>
        <w:jc w:val="both"/>
        <w:rPr>
          <w:rFonts w:hint="eastAsia" w:ascii="Arial" w:hAnsi="Arial"/>
          <w:sz w:val="22"/>
          <w:lang w:eastAsia="zh-CN"/>
        </w:rPr>
      </w:pPr>
    </w:p>
    <w:p>
      <w:pPr>
        <w:tabs>
          <w:tab w:val="left" w:pos="3600"/>
        </w:tabs>
        <w:jc w:val="both"/>
        <w:rPr>
          <w:rFonts w:hint="eastAsia" w:ascii="Arial" w:hAnsi="Arial"/>
          <w:sz w:val="22"/>
          <w:lang w:eastAsia="zh-CN"/>
        </w:rPr>
      </w:pPr>
      <w:r>
        <w:rPr>
          <w:rFonts w:ascii="Arial" w:hAnsi="Arial"/>
          <w:sz w:val="22"/>
          <w:lang w:eastAsia="zh-CN"/>
        </w:rPr>
        <w:t>M</w:t>
      </w:r>
      <w:r>
        <w:rPr>
          <w:rFonts w:hint="eastAsia" w:ascii="Arial" w:hAnsi="Arial"/>
          <w:sz w:val="22"/>
          <w:lang w:eastAsia="zh-CN"/>
        </w:rPr>
        <w:t>r. Chen Guoshi (陈国狮), born in 1978, he is currently responsible for the daily management of SC.</w:t>
      </w:r>
    </w:p>
    <w:p>
      <w:pPr>
        <w:tabs>
          <w:tab w:val="left" w:pos="3600"/>
        </w:tabs>
        <w:jc w:val="both"/>
        <w:rPr>
          <w:rFonts w:ascii="Arial" w:hAnsi="Arial"/>
          <w:sz w:val="22"/>
          <w:lang w:eastAsia="zh-CN"/>
        </w:rPr>
      </w:pPr>
    </w:p>
    <w:p>
      <w:pPr>
        <w:tabs>
          <w:tab w:val="left" w:pos="3600"/>
        </w:tabs>
        <w:jc w:val="both"/>
        <w:rPr>
          <w:rFonts w:ascii="Arial" w:hAnsi="Arial"/>
          <w:sz w:val="22"/>
          <w:lang w:eastAsia="zh-CN"/>
        </w:rPr>
      </w:pPr>
      <w:r>
        <w:rPr>
          <w:rFonts w:ascii="Arial" w:hAnsi="Arial"/>
          <w:sz w:val="22"/>
          <w:lang w:eastAsia="zh-CN"/>
        </w:rPr>
        <w:t xml:space="preserve">Working Experience(s): </w:t>
      </w:r>
    </w:p>
    <w:p>
      <w:pPr>
        <w:tabs>
          <w:tab w:val="left" w:pos="3600"/>
        </w:tabs>
        <w:jc w:val="both"/>
        <w:rPr>
          <w:rFonts w:ascii="Arial" w:hAnsi="Arial"/>
          <w:sz w:val="22"/>
          <w:lang w:eastAsia="zh-CN"/>
        </w:rPr>
      </w:pPr>
    </w:p>
    <w:p>
      <w:pPr>
        <w:tabs>
          <w:tab w:val="left" w:pos="3385"/>
        </w:tabs>
        <w:jc w:val="both"/>
        <w:rPr>
          <w:rFonts w:hint="eastAsia" w:ascii="Arial" w:hAnsi="Arial"/>
          <w:sz w:val="22"/>
          <w:lang w:eastAsia="zh-CN"/>
        </w:rPr>
      </w:pPr>
      <w:r>
        <w:rPr>
          <w:rFonts w:ascii="Arial" w:hAnsi="Arial"/>
          <w:sz w:val="22"/>
          <w:lang w:eastAsia="zh-CN"/>
        </w:rPr>
        <w:t>A</w:t>
      </w:r>
      <w:r>
        <w:rPr>
          <w:rFonts w:hint="eastAsia" w:ascii="Arial" w:hAnsi="Arial"/>
          <w:sz w:val="22"/>
          <w:lang w:eastAsia="zh-CN"/>
        </w:rPr>
        <w:t>t present</w:t>
      </w:r>
      <w:r>
        <w:rPr>
          <w:rFonts w:ascii="Arial" w:hAnsi="Arial"/>
          <w:sz w:val="22"/>
          <w:lang w:eastAsia="zh-CN"/>
        </w:rPr>
        <w:tab/>
      </w:r>
      <w:r>
        <w:rPr>
          <w:rFonts w:ascii="Arial" w:hAnsi="Arial"/>
          <w:sz w:val="22"/>
          <w:lang w:eastAsia="zh-CN"/>
        </w:rPr>
        <w:t>Working in SC as</w:t>
      </w:r>
      <w:r>
        <w:rPr>
          <w:rFonts w:hint="eastAsia" w:ascii="Arial" w:hAnsi="Arial"/>
          <w:sz w:val="22"/>
          <w:lang w:eastAsia="zh-CN"/>
        </w:rPr>
        <w:t xml:space="preserve"> vice chairman.</w:t>
      </w:r>
    </w:p>
    <w:p>
      <w:pPr>
        <w:tabs>
          <w:tab w:val="left" w:pos="3385"/>
        </w:tabs>
        <w:jc w:val="both"/>
        <w:rPr>
          <w:rFonts w:hint="eastAsia" w:ascii="Arial" w:hAnsi="Arial"/>
          <w:sz w:val="22"/>
          <w:lang w:eastAsia="zh-CN"/>
        </w:rPr>
      </w:pPr>
      <w:r>
        <w:rPr>
          <w:rFonts w:ascii="Arial" w:hAnsi="Arial"/>
          <w:sz w:val="22"/>
          <w:lang w:eastAsia="zh-CN"/>
        </w:rPr>
        <w:t>A</w:t>
      </w:r>
      <w:r>
        <w:rPr>
          <w:rFonts w:hint="eastAsia" w:ascii="Arial" w:hAnsi="Arial"/>
          <w:sz w:val="22"/>
          <w:lang w:eastAsia="zh-CN"/>
        </w:rPr>
        <w:t xml:space="preserve">lso working in </w:t>
      </w:r>
      <w:r>
        <w:rPr>
          <w:rFonts w:ascii="Arial" w:hAnsi="Arial"/>
          <w:sz w:val="22"/>
          <w:lang w:eastAsia="zh-CN"/>
        </w:rPr>
        <w:t>Shenzhen DJN Optronics Technology Co., Ltd.</w:t>
      </w:r>
      <w:r>
        <w:rPr>
          <w:rFonts w:hint="eastAsia" w:ascii="Arial" w:hAnsi="Arial"/>
          <w:sz w:val="22"/>
          <w:lang w:eastAsia="zh-CN"/>
        </w:rPr>
        <w:t>,</w:t>
      </w:r>
      <w:r>
        <w:rPr>
          <w:rFonts w:ascii="Arial" w:hAnsi="Arial"/>
          <w:sz w:val="22"/>
        </w:rPr>
        <w:t xml:space="preserve"> Ganzhou Kezhi</w:t>
      </w:r>
      <w:r>
        <w:rPr>
          <w:rFonts w:hint="eastAsia" w:ascii="Arial" w:hAnsi="Arial"/>
          <w:sz w:val="22"/>
          <w:lang w:eastAsia="zh-CN"/>
        </w:rPr>
        <w:t>wei</w:t>
      </w:r>
      <w:r>
        <w:rPr>
          <w:rFonts w:ascii="Arial" w:hAnsi="Arial"/>
          <w:sz w:val="22"/>
        </w:rPr>
        <w:t xml:space="preserve"> Investment Co., Ltd.</w:t>
      </w:r>
      <w:r>
        <w:rPr>
          <w:rFonts w:hint="eastAsia" w:ascii="Arial" w:hAnsi="Arial"/>
          <w:sz w:val="22"/>
          <w:lang w:eastAsia="zh-CN"/>
        </w:rPr>
        <w:t xml:space="preserve"> (in Chinese pinyin) </w:t>
      </w:r>
      <w:r>
        <w:rPr>
          <w:rFonts w:ascii="Arial" w:hAnsi="Arial"/>
          <w:sz w:val="22"/>
          <w:lang w:eastAsia="zh-CN"/>
        </w:rPr>
        <w:t>and</w:t>
      </w:r>
      <w:r>
        <w:rPr>
          <w:rFonts w:hint="eastAsia" w:ascii="Arial" w:hAnsi="Arial"/>
          <w:sz w:val="22"/>
          <w:lang w:eastAsia="zh-CN"/>
        </w:rPr>
        <w:t xml:space="preserve"> </w:t>
      </w:r>
      <w:r>
        <w:rPr>
          <w:rFonts w:ascii="Arial" w:hAnsi="Arial"/>
          <w:sz w:val="22"/>
        </w:rPr>
        <w:t xml:space="preserve">Ganzhou Lianheng </w:t>
      </w:r>
      <w:r>
        <w:rPr>
          <w:rFonts w:hint="eastAsia" w:ascii="Arial" w:hAnsi="Arial"/>
          <w:sz w:val="22"/>
          <w:lang w:eastAsia="zh-CN"/>
        </w:rPr>
        <w:t>Weiye</w:t>
      </w:r>
      <w:r>
        <w:rPr>
          <w:rFonts w:ascii="Arial" w:hAnsi="Arial"/>
          <w:sz w:val="22"/>
        </w:rPr>
        <w:t xml:space="preserve"> Investment and Development Co., Ltd</w:t>
      </w:r>
      <w:r>
        <w:rPr>
          <w:rFonts w:hint="eastAsia" w:ascii="Arial" w:hAnsi="Arial"/>
          <w:sz w:val="22"/>
          <w:lang w:eastAsia="zh-CN"/>
        </w:rPr>
        <w:t>.</w:t>
      </w:r>
      <w:r>
        <w:rPr>
          <w:rFonts w:ascii="Arial" w:hAnsi="Arial"/>
          <w:sz w:val="22"/>
          <w:lang w:eastAsia="zh-CN"/>
        </w:rPr>
        <w:t xml:space="preserve"> as legal representative</w:t>
      </w:r>
      <w:r>
        <w:rPr>
          <w:rFonts w:hint="eastAsia" w:ascii="Arial" w:hAnsi="Arial"/>
          <w:sz w:val="22"/>
          <w:lang w:eastAsia="zh-CN"/>
        </w:rPr>
        <w:t>.</w:t>
      </w:r>
    </w:p>
    <w:p>
      <w:pPr>
        <w:tabs>
          <w:tab w:val="left" w:pos="3385"/>
        </w:tabs>
        <w:jc w:val="both"/>
        <w:rPr>
          <w:rFonts w:hint="eastAsia" w:ascii="Arial" w:hAnsi="Arial"/>
          <w:sz w:val="22"/>
          <w:lang w:eastAsia="zh-CN"/>
        </w:rPr>
      </w:pPr>
    </w:p>
    <w:p>
      <w:pPr>
        <w:numPr>
          <w:ilvl w:val="0"/>
          <w:numId w:val="2"/>
        </w:numPr>
        <w:jc w:val="both"/>
        <w:rPr>
          <w:rFonts w:hint="eastAsia" w:ascii="Arial" w:hAnsi="Arial" w:cs="Arial"/>
          <w:b/>
          <w:i/>
          <w:color w:val="000000"/>
          <w:sz w:val="22"/>
        </w:rPr>
      </w:pPr>
      <w:r>
        <w:rPr>
          <w:rFonts w:ascii="Arial" w:hAnsi="Arial" w:cs="Arial"/>
          <w:b/>
          <w:bCs/>
          <w:i/>
          <w:iCs/>
          <w:color w:val="000000"/>
          <w:sz w:val="22"/>
          <w:szCs w:val="21"/>
          <w:lang w:eastAsia="zh-CN"/>
        </w:rPr>
        <w:t>V</w:t>
      </w:r>
      <w:r>
        <w:rPr>
          <w:rFonts w:hint="eastAsia" w:ascii="Arial" w:hAnsi="Arial" w:cs="Arial"/>
          <w:b/>
          <w:bCs/>
          <w:i/>
          <w:iCs/>
          <w:color w:val="000000"/>
          <w:sz w:val="22"/>
          <w:szCs w:val="21"/>
          <w:lang w:eastAsia="zh-CN"/>
        </w:rPr>
        <w:t>ice general managers:</w:t>
      </w:r>
    </w:p>
    <w:p>
      <w:pPr>
        <w:tabs>
          <w:tab w:val="left" w:pos="3385"/>
        </w:tabs>
        <w:jc w:val="both"/>
        <w:rPr>
          <w:rFonts w:hint="eastAsia" w:ascii="Arial" w:hAnsi="Arial"/>
          <w:sz w:val="22"/>
          <w:lang w:eastAsia="zh-CN"/>
        </w:rPr>
      </w:pPr>
    </w:p>
    <w:p>
      <w:pPr>
        <w:tabs>
          <w:tab w:val="left" w:pos="3385"/>
        </w:tabs>
        <w:jc w:val="both"/>
        <w:rPr>
          <w:rFonts w:hint="eastAsia" w:ascii="Arial" w:hAnsi="Arial"/>
          <w:sz w:val="22"/>
          <w:lang w:eastAsia="zh-CN"/>
        </w:rPr>
      </w:pPr>
      <w:r>
        <w:rPr>
          <w:rFonts w:ascii="Arial" w:hAnsi="Arial"/>
          <w:sz w:val="22"/>
          <w:lang w:eastAsia="zh-CN"/>
        </w:rPr>
        <w:t>Z</w:t>
      </w:r>
      <w:r>
        <w:rPr>
          <w:rFonts w:hint="eastAsia" w:ascii="Arial" w:hAnsi="Arial"/>
          <w:sz w:val="22"/>
          <w:lang w:eastAsia="zh-CN"/>
        </w:rPr>
        <w:t>hou Zhanfeng周战峰</w:t>
      </w:r>
      <w:r>
        <w:rPr>
          <w:rFonts w:hint="eastAsia" w:ascii="Arial" w:hAnsi="Arial"/>
          <w:sz w:val="22"/>
          <w:lang w:eastAsia="zh-CN"/>
        </w:rPr>
        <w:cr/>
      </w:r>
      <w:r>
        <w:rPr>
          <w:rFonts w:hint="eastAsia" w:ascii="Arial" w:hAnsi="Arial"/>
          <w:sz w:val="22"/>
          <w:lang w:eastAsia="zh-CN"/>
        </w:rPr>
        <w:t>Wang Yan汪彦</w:t>
      </w:r>
      <w:r>
        <w:rPr>
          <w:rFonts w:hint="eastAsia" w:ascii="Arial" w:hAnsi="Arial"/>
          <w:sz w:val="22"/>
          <w:lang w:eastAsia="zh-CN"/>
        </w:rPr>
        <w:cr/>
      </w:r>
      <w:r>
        <w:rPr>
          <w:rFonts w:hint="eastAsia" w:ascii="Arial" w:hAnsi="Arial"/>
          <w:sz w:val="22"/>
          <w:lang w:eastAsia="zh-CN"/>
        </w:rPr>
        <w:t>Liu Gang刘刚</w:t>
      </w:r>
      <w:r>
        <w:rPr>
          <w:rFonts w:hint="eastAsia" w:ascii="Arial" w:hAnsi="Arial"/>
          <w:sz w:val="22"/>
          <w:lang w:eastAsia="zh-CN"/>
        </w:rPr>
        <w:cr/>
      </w:r>
    </w:p>
    <w:p>
      <w:pPr>
        <w:numPr>
          <w:ilvl w:val="0"/>
          <w:numId w:val="2"/>
        </w:numPr>
        <w:jc w:val="both"/>
        <w:rPr>
          <w:rFonts w:hint="eastAsia" w:ascii="Arial" w:hAnsi="Arial" w:cs="Arial"/>
          <w:b/>
          <w:i/>
          <w:color w:val="000000"/>
          <w:sz w:val="22"/>
        </w:rPr>
      </w:pPr>
      <w:r>
        <w:rPr>
          <w:rFonts w:ascii="Arial" w:hAnsi="Arial" w:cs="Arial"/>
          <w:b/>
          <w:i/>
          <w:color w:val="000000"/>
          <w:sz w:val="22"/>
          <w:lang w:eastAsia="zh-CN"/>
        </w:rPr>
        <w:t>D</w:t>
      </w:r>
      <w:r>
        <w:rPr>
          <w:rFonts w:hint="eastAsia" w:ascii="Arial" w:hAnsi="Arial" w:cs="Arial"/>
          <w:b/>
          <w:i/>
          <w:color w:val="000000"/>
          <w:sz w:val="22"/>
          <w:lang w:eastAsia="zh-CN"/>
        </w:rPr>
        <w:t>irectors:</w:t>
      </w:r>
    </w:p>
    <w:p>
      <w:pPr>
        <w:jc w:val="both"/>
        <w:rPr>
          <w:rFonts w:hint="eastAsia" w:ascii="Arial" w:hAnsi="Arial"/>
          <w:sz w:val="22"/>
          <w:lang w:eastAsia="zh-CN"/>
        </w:rPr>
      </w:pPr>
    </w:p>
    <w:p>
      <w:pPr>
        <w:jc w:val="both"/>
        <w:rPr>
          <w:rFonts w:hint="eastAsia" w:ascii="Arial" w:hAnsi="Arial" w:cs="Arial"/>
          <w:color w:val="000000"/>
          <w:sz w:val="22"/>
          <w:lang w:eastAsia="zh-CN"/>
        </w:rPr>
      </w:pPr>
      <w:r>
        <w:rPr>
          <w:rFonts w:hint="eastAsia" w:ascii="Arial" w:hAnsi="Arial"/>
          <w:sz w:val="22"/>
          <w:lang w:eastAsia="zh-CN"/>
        </w:rPr>
        <w:t>Chen Guoshi陈国狮</w:t>
      </w:r>
      <w:r>
        <w:rPr>
          <w:rFonts w:hint="eastAsia" w:ascii="Arial" w:hAnsi="Arial"/>
          <w:sz w:val="22"/>
          <w:lang w:eastAsia="zh-CN"/>
        </w:rPr>
        <w:cr/>
      </w:r>
      <w:r>
        <w:rPr>
          <w:rFonts w:ascii="Arial" w:hAnsi="Arial"/>
          <w:sz w:val="22"/>
          <w:lang w:eastAsia="zh-CN"/>
        </w:rPr>
        <w:t>Z</w:t>
      </w:r>
      <w:r>
        <w:rPr>
          <w:rFonts w:hint="eastAsia" w:ascii="Arial" w:hAnsi="Arial"/>
          <w:sz w:val="22"/>
          <w:lang w:eastAsia="zh-CN"/>
        </w:rPr>
        <w:t>hou Zhanfeng周战峰</w:t>
      </w:r>
      <w:r>
        <w:rPr>
          <w:rFonts w:hint="eastAsia" w:ascii="Arial" w:hAnsi="Arial"/>
          <w:sz w:val="22"/>
          <w:lang w:eastAsia="zh-CN"/>
        </w:rPr>
        <w:cr/>
      </w:r>
      <w:r>
        <w:rPr>
          <w:rFonts w:hint="eastAsia" w:ascii="Arial" w:hAnsi="Arial"/>
          <w:sz w:val="22"/>
          <w:lang w:eastAsia="zh-CN"/>
        </w:rPr>
        <w:t>Liu Gang刘刚</w:t>
      </w:r>
      <w:r>
        <w:rPr>
          <w:rFonts w:hint="eastAsia" w:ascii="Arial" w:hAnsi="Arial"/>
          <w:sz w:val="22"/>
          <w:lang w:eastAsia="zh-CN"/>
        </w:rPr>
        <w:cr/>
      </w:r>
      <w:r>
        <w:rPr>
          <w:rFonts w:hint="eastAsia" w:ascii="Arial" w:hAnsi="Arial"/>
          <w:sz w:val="22"/>
          <w:lang w:eastAsia="zh-CN"/>
        </w:rPr>
        <w:t>Wen Yundong文云东</w:t>
      </w:r>
    </w:p>
    <w:p>
      <w:pPr>
        <w:jc w:val="both"/>
        <w:rPr>
          <w:rFonts w:hint="eastAsia" w:ascii="Arial" w:hAnsi="Arial" w:cs="Arial"/>
          <w:color w:val="000000"/>
          <w:sz w:val="22"/>
          <w:lang w:eastAsia="zh-CN"/>
        </w:rPr>
      </w:pPr>
      <w:r>
        <w:rPr>
          <w:rFonts w:hint="eastAsia" w:ascii="Arial" w:hAnsi="Arial" w:cs="Arial"/>
          <w:color w:val="000000"/>
          <w:sz w:val="22"/>
          <w:lang w:eastAsia="zh-CN"/>
        </w:rPr>
        <w:t>Etc.</w:t>
      </w:r>
    </w:p>
    <w:p>
      <w:pPr>
        <w:jc w:val="both"/>
        <w:rPr>
          <w:rFonts w:hint="eastAsia" w:ascii="Arial" w:hAnsi="Arial" w:cs="Arial"/>
          <w:color w:val="000000"/>
          <w:sz w:val="22"/>
          <w:lang w:eastAsia="zh-CN"/>
        </w:rPr>
      </w:pPr>
    </w:p>
    <w:p>
      <w:pPr>
        <w:numPr>
          <w:ilvl w:val="0"/>
          <w:numId w:val="2"/>
        </w:numPr>
        <w:jc w:val="both"/>
        <w:rPr>
          <w:rFonts w:hint="eastAsia" w:ascii="Arial" w:hAnsi="Arial" w:cs="Arial"/>
          <w:b/>
          <w:i/>
          <w:color w:val="000000"/>
          <w:sz w:val="22"/>
        </w:rPr>
      </w:pPr>
      <w:r>
        <w:rPr>
          <w:rFonts w:hint="eastAsia" w:ascii="Arial" w:hAnsi="Arial" w:cs="Arial"/>
          <w:b/>
          <w:bCs/>
          <w:i/>
          <w:iCs/>
          <w:color w:val="000000"/>
          <w:sz w:val="22"/>
          <w:szCs w:val="21"/>
          <w:lang w:eastAsia="zh-CN"/>
        </w:rPr>
        <w:t>Supervisors</w:t>
      </w:r>
      <w:r>
        <w:rPr>
          <w:rFonts w:ascii="Arial" w:hAnsi="Arial" w:cs="Arial"/>
          <w:b/>
          <w:i/>
          <w:color w:val="000000"/>
          <w:sz w:val="22"/>
        </w:rPr>
        <w:t>:</w:t>
      </w:r>
    </w:p>
    <w:p>
      <w:pPr>
        <w:jc w:val="both"/>
        <w:rPr>
          <w:rFonts w:hint="eastAsia" w:ascii="Arial" w:hAnsi="Arial" w:cs="Arial"/>
          <w:color w:val="000000"/>
          <w:sz w:val="22"/>
          <w:lang w:eastAsia="zh-CN"/>
        </w:rPr>
      </w:pPr>
    </w:p>
    <w:p>
      <w:pPr>
        <w:tabs>
          <w:tab w:val="left" w:pos="3600"/>
        </w:tabs>
        <w:jc w:val="both"/>
        <w:rPr>
          <w:rFonts w:hint="eastAsia" w:ascii="Arial" w:hAnsi="Arial"/>
          <w:sz w:val="22"/>
          <w:lang w:eastAsia="zh-CN"/>
        </w:rPr>
      </w:pPr>
      <w:r>
        <w:rPr>
          <w:rFonts w:hint="eastAsia" w:ascii="Arial" w:hAnsi="Arial"/>
          <w:sz w:val="22"/>
          <w:lang w:eastAsia="zh-CN"/>
        </w:rPr>
        <w:t>Zhao Yanmei赵艳媚</w:t>
      </w:r>
      <w:r>
        <w:rPr>
          <w:rFonts w:hint="eastAsia" w:ascii="Arial" w:hAnsi="Arial"/>
          <w:sz w:val="22"/>
          <w:lang w:eastAsia="zh-CN"/>
        </w:rPr>
        <w:cr/>
      </w:r>
      <w:r>
        <w:rPr>
          <w:rFonts w:hint="eastAsia" w:ascii="Arial" w:hAnsi="Arial"/>
          <w:sz w:val="22"/>
          <w:lang w:eastAsia="zh-CN"/>
        </w:rPr>
        <w:t>Liu Jiwen刘吉文</w:t>
      </w:r>
      <w:r>
        <w:rPr>
          <w:rFonts w:hint="eastAsia" w:ascii="Arial" w:hAnsi="Arial"/>
          <w:sz w:val="22"/>
          <w:lang w:eastAsia="zh-CN"/>
        </w:rPr>
        <w:cr/>
      </w:r>
      <w:r>
        <w:rPr>
          <w:rFonts w:hint="eastAsia" w:ascii="Arial" w:hAnsi="Arial"/>
          <w:sz w:val="22"/>
          <w:lang w:eastAsia="zh-CN"/>
        </w:rPr>
        <w:t>Chen Ying陈莹</w:t>
      </w:r>
    </w:p>
    <w:p>
      <w:pPr>
        <w:tabs>
          <w:tab w:val="left" w:pos="3600"/>
        </w:tabs>
        <w:jc w:val="both"/>
        <w:rPr>
          <w:rFonts w:hint="eastAsia" w:ascii="Arial" w:hAnsi="Arial"/>
          <w:b/>
          <w:sz w:val="22"/>
          <w:lang w:eastAsia="zh-CN"/>
        </w:rPr>
      </w:pPr>
    </w:p>
    <w:p>
      <w:pPr>
        <w:tabs>
          <w:tab w:val="left" w:pos="3600"/>
        </w:tabs>
        <w:jc w:val="both"/>
        <w:rPr>
          <w:rFonts w:hint="eastAsia" w:ascii="Arial" w:hAnsi="Arial"/>
          <w:b/>
          <w:sz w:val="22"/>
          <w:lang w:eastAsia="zh-CN"/>
        </w:rPr>
      </w:pPr>
    </w:p>
    <w:p>
      <w:pPr>
        <w:tabs>
          <w:tab w:val="left" w:pos="3600"/>
        </w:tabs>
        <w:jc w:val="both"/>
        <w:rPr>
          <w:rFonts w:ascii="Arial" w:hAnsi="Arial"/>
          <w:b/>
          <w:sz w:val="22"/>
        </w:rPr>
      </w:pPr>
      <w:r>
        <w:rPr>
          <w:rFonts w:ascii="Arial" w:hAnsi="Arial"/>
          <w:b/>
          <w:sz w:val="22"/>
        </w:rPr>
        <w:t>INVESTIGATION:</w:t>
      </w:r>
    </w:p>
    <w:p>
      <w:pPr>
        <w:tabs>
          <w:tab w:val="left" w:pos="3600"/>
        </w:tabs>
        <w:jc w:val="both"/>
        <w:rPr>
          <w:rFonts w:ascii="Arial" w:hAnsi="Arial"/>
          <w:b/>
          <w:sz w:val="22"/>
        </w:rPr>
      </w:pPr>
    </w:p>
    <w:p>
      <w:pPr>
        <w:pStyle w:val="12"/>
        <w:rPr>
          <w:rFonts w:hint="eastAsia"/>
          <w:color w:val="000000"/>
          <w:lang w:eastAsia="zh-CN"/>
        </w:rPr>
      </w:pPr>
      <w:r>
        <w:rPr>
          <w:lang w:eastAsia="zh-CN"/>
        </w:rPr>
        <w:t>A</w:t>
      </w:r>
      <w:r>
        <w:rPr>
          <w:rFonts w:hint="eastAsia"/>
          <w:lang w:eastAsia="zh-CN"/>
        </w:rPr>
        <w:t>ccording to SC</w:t>
      </w:r>
      <w:r>
        <w:rPr>
          <w:lang w:eastAsia="zh-CN"/>
        </w:rPr>
        <w:t>’</w:t>
      </w:r>
      <w:r>
        <w:rPr>
          <w:rFonts w:hint="eastAsia"/>
          <w:lang w:eastAsia="zh-CN"/>
        </w:rPr>
        <w:t>s public report</w:t>
      </w:r>
      <w:r>
        <w:t>, operational and trading details were confirmed as follows:</w:t>
      </w:r>
    </w:p>
    <w:p>
      <w:pPr>
        <w:pStyle w:val="12"/>
        <w:rPr>
          <w:color w:val="000000"/>
        </w:rPr>
      </w:pPr>
    </w:p>
    <w:p>
      <w:pPr>
        <w:tabs>
          <w:tab w:val="left" w:pos="3600"/>
        </w:tabs>
        <w:jc w:val="both"/>
        <w:rPr>
          <w:rFonts w:ascii="Arial" w:hAnsi="Arial"/>
          <w:sz w:val="22"/>
        </w:rPr>
      </w:pPr>
      <w:r>
        <w:rPr>
          <w:rFonts w:ascii="Arial" w:hAnsi="Arial" w:cs="Arial"/>
          <w:color w:val="000000"/>
          <w:sz w:val="22"/>
          <w:szCs w:val="22"/>
        </w:rPr>
        <w:t xml:space="preserve">SC is </w:t>
      </w:r>
      <w:r>
        <w:rPr>
          <w:rFonts w:hint="eastAsia" w:ascii="Arial" w:hAnsi="Arial"/>
          <w:sz w:val="22"/>
          <w:lang w:eastAsia="zh-CN"/>
        </w:rPr>
        <w:t>engaged in production and sales of</w:t>
      </w:r>
      <w:r>
        <w:rPr>
          <w:rFonts w:ascii="Arial" w:hAnsi="Arial"/>
          <w:sz w:val="22"/>
          <w:lang w:eastAsia="zh-CN"/>
        </w:rPr>
        <w:t xml:space="preserve"> magnetic materials</w:t>
      </w:r>
      <w:r>
        <w:rPr>
          <w:rFonts w:hint="eastAsia" w:ascii="Arial" w:hAnsi="Arial"/>
          <w:sz w:val="22"/>
          <w:lang w:eastAsia="zh-CN"/>
        </w:rPr>
        <w:t xml:space="preserve"> components</w:t>
      </w:r>
      <w:r>
        <w:rPr>
          <w:rFonts w:ascii="Arial" w:hAnsi="Arial"/>
          <w:sz w:val="22"/>
          <w:lang w:eastAsia="zh-CN"/>
        </w:rPr>
        <w:t xml:space="preserve"> and their products, alloy powder products, micro-motor, machinery and equipment and parts</w:t>
      </w:r>
      <w:r>
        <w:rPr>
          <w:rFonts w:hint="eastAsia" w:ascii="Arial" w:hAnsi="Arial"/>
          <w:sz w:val="22"/>
          <w:lang w:eastAsia="zh-CN"/>
        </w:rPr>
        <w:t>.</w:t>
      </w:r>
      <w:r>
        <w:rPr>
          <w:rFonts w:ascii="Arial" w:hAnsi="Arial" w:cs="Arial"/>
          <w:color w:val="000000"/>
          <w:sz w:val="22"/>
          <w:szCs w:val="22"/>
        </w:rPr>
        <w:t xml:space="preserve"> </w:t>
      </w:r>
      <w:r>
        <w:rPr>
          <w:rFonts w:ascii="Arial" w:hAnsi="Arial" w:cs="Arial"/>
          <w:color w:val="000000"/>
          <w:sz w:val="22"/>
          <w:szCs w:val="22"/>
          <w:lang w:eastAsia="zh-CN"/>
        </w:rPr>
        <w:t>(</w:t>
      </w:r>
      <w:r>
        <w:rPr>
          <w:sz w:val="22"/>
          <w:szCs w:val="22"/>
          <w:lang w:eastAsia="zh-CN"/>
        </w:rPr>
        <w:t>该公司目前实际主要从事</w:t>
      </w:r>
      <w:r>
        <w:rPr>
          <w:rFonts w:hint="eastAsia"/>
          <w:sz w:val="22"/>
          <w:szCs w:val="22"/>
          <w:lang w:eastAsia="zh-CN"/>
        </w:rPr>
        <w:t>制造、销售：磁性材料元件及其制品、合金粉末制品、微电机、机械设备和零部件</w:t>
      </w:r>
      <w:r>
        <w:rPr>
          <w:rFonts w:ascii="Arial" w:hAnsi="Arial" w:cs="Arial"/>
          <w:color w:val="000000"/>
          <w:sz w:val="22"/>
          <w:szCs w:val="22"/>
          <w:lang w:eastAsia="zh-CN"/>
        </w:rPr>
        <w:t>。)</w:t>
      </w:r>
    </w:p>
    <w:p>
      <w:pPr>
        <w:autoSpaceDE w:val="0"/>
        <w:autoSpaceDN w:val="0"/>
        <w:jc w:val="both"/>
        <w:textAlignment w:val="bottom"/>
        <w:rPr>
          <w:rFonts w:ascii="Arial" w:hAnsi="Arial" w:cs="Arial"/>
          <w:color w:val="000000"/>
          <w:sz w:val="22"/>
          <w:szCs w:val="22"/>
          <w:lang w:eastAsia="zh-CN"/>
        </w:rPr>
      </w:pPr>
    </w:p>
    <w:p>
      <w:pPr>
        <w:autoSpaceDE w:val="0"/>
        <w:autoSpaceDN w:val="0"/>
        <w:jc w:val="both"/>
        <w:textAlignment w:val="bottom"/>
        <w:rPr>
          <w:rFonts w:hint="eastAsia" w:ascii="Arial" w:hAnsi="Arial" w:cs="Arial"/>
          <w:sz w:val="22"/>
          <w:szCs w:val="22"/>
          <w:lang w:eastAsia="zh-CN"/>
        </w:rPr>
      </w:pPr>
      <w:r>
        <w:rPr>
          <w:rFonts w:ascii="Arial" w:hAnsi="Arial" w:cs="Arial"/>
          <w:color w:val="000000"/>
          <w:sz w:val="22"/>
          <w:szCs w:val="22"/>
        </w:rPr>
        <w:t>Main Products:</w:t>
      </w:r>
    </w:p>
    <w:p>
      <w:pPr>
        <w:jc w:val="both"/>
        <w:rPr>
          <w:rFonts w:hint="eastAsia" w:ascii="Arial" w:hAnsi="Arial" w:cs="Arial"/>
          <w:color w:val="000000"/>
          <w:sz w:val="22"/>
          <w:szCs w:val="22"/>
          <w:lang w:eastAsia="zh-CN"/>
        </w:rPr>
      </w:pPr>
      <w:r>
        <w:rPr>
          <w:rFonts w:ascii="Arial" w:hAnsi="Arial" w:cs="Arial"/>
          <w:color w:val="000000"/>
          <w:sz w:val="22"/>
          <w:szCs w:val="22"/>
          <w:lang w:eastAsia="zh-CN"/>
        </w:rPr>
        <w:t>Display material and touch device</w:t>
      </w:r>
    </w:p>
    <w:p>
      <w:pPr>
        <w:jc w:val="both"/>
        <w:rPr>
          <w:rFonts w:ascii="Arial" w:hAnsi="Arial" w:cs="Arial"/>
          <w:color w:val="000000"/>
          <w:sz w:val="22"/>
          <w:szCs w:val="22"/>
          <w:lang w:eastAsia="zh-CN"/>
        </w:rPr>
      </w:pPr>
      <w:r>
        <w:rPr>
          <w:rFonts w:ascii="Arial" w:hAnsi="Arial" w:cs="Arial"/>
          <w:color w:val="000000"/>
          <w:sz w:val="22"/>
          <w:szCs w:val="22"/>
          <w:lang w:eastAsia="zh-CN"/>
        </w:rPr>
        <w:t>wet anisotropic ferrite magnets</w:t>
      </w:r>
      <w:r>
        <w:rPr>
          <w:rFonts w:ascii="Arial" w:hAnsi="Arial" w:cs="Arial"/>
          <w:color w:val="000000"/>
          <w:sz w:val="22"/>
          <w:szCs w:val="22"/>
          <w:lang w:eastAsia="zh-CN"/>
        </w:rPr>
        <w:tab/>
      </w:r>
    </w:p>
    <w:p>
      <w:pPr>
        <w:jc w:val="both"/>
        <w:rPr>
          <w:rFonts w:ascii="Arial" w:hAnsi="Arial" w:cs="Arial"/>
          <w:color w:val="000000"/>
          <w:sz w:val="22"/>
          <w:szCs w:val="22"/>
          <w:lang w:eastAsia="zh-CN"/>
        </w:rPr>
      </w:pPr>
      <w:r>
        <w:rPr>
          <w:rFonts w:ascii="Arial" w:hAnsi="Arial" w:cs="Arial"/>
          <w:color w:val="000000"/>
          <w:sz w:val="22"/>
          <w:szCs w:val="22"/>
          <w:lang w:eastAsia="zh-CN"/>
        </w:rPr>
        <w:t>dry anisotropic ferrite magnets</w:t>
      </w:r>
    </w:p>
    <w:p>
      <w:pPr>
        <w:jc w:val="both"/>
        <w:rPr>
          <w:rFonts w:ascii="Arial" w:hAnsi="Arial" w:cs="Arial"/>
          <w:color w:val="000000"/>
          <w:sz w:val="22"/>
          <w:szCs w:val="22"/>
          <w:lang w:eastAsia="zh-CN"/>
        </w:rPr>
      </w:pPr>
      <w:r>
        <w:rPr>
          <w:rFonts w:ascii="Arial" w:hAnsi="Arial" w:cs="Arial"/>
          <w:color w:val="000000"/>
          <w:sz w:val="22"/>
          <w:szCs w:val="22"/>
          <w:lang w:eastAsia="zh-CN"/>
        </w:rPr>
        <w:t>isotropic ferrite magnets</w:t>
      </w:r>
    </w:p>
    <w:p>
      <w:pPr>
        <w:jc w:val="both"/>
        <w:rPr>
          <w:rFonts w:ascii="Arial" w:hAnsi="Arial" w:cs="Arial"/>
          <w:color w:val="000000"/>
          <w:sz w:val="22"/>
          <w:szCs w:val="22"/>
          <w:lang w:eastAsia="zh-CN"/>
        </w:rPr>
      </w:pPr>
      <w:r>
        <w:rPr>
          <w:rFonts w:ascii="Arial" w:hAnsi="Arial" w:cs="Arial"/>
          <w:color w:val="000000"/>
          <w:sz w:val="22"/>
          <w:szCs w:val="22"/>
          <w:lang w:eastAsia="zh-CN"/>
        </w:rPr>
        <w:t>rubber ferrite magnets</w:t>
      </w:r>
    </w:p>
    <w:p>
      <w:pPr>
        <w:jc w:val="both"/>
        <w:rPr>
          <w:rFonts w:ascii="Arial" w:hAnsi="Arial" w:cs="Arial"/>
          <w:color w:val="000000"/>
          <w:sz w:val="22"/>
          <w:szCs w:val="22"/>
          <w:lang w:eastAsia="zh-CN"/>
        </w:rPr>
      </w:pPr>
      <w:r>
        <w:rPr>
          <w:rFonts w:ascii="Arial" w:hAnsi="Arial" w:cs="Arial"/>
          <w:color w:val="000000"/>
          <w:sz w:val="22"/>
          <w:szCs w:val="22"/>
          <w:lang w:eastAsia="zh-CN"/>
        </w:rPr>
        <w:t>bonded NdFeB magnets</w:t>
      </w:r>
    </w:p>
    <w:p>
      <w:pPr>
        <w:jc w:val="both"/>
        <w:rPr>
          <w:rFonts w:ascii="Arial" w:hAnsi="Arial" w:cs="Arial"/>
          <w:color w:val="000000"/>
          <w:sz w:val="22"/>
          <w:szCs w:val="22"/>
          <w:lang w:eastAsia="zh-CN"/>
        </w:rPr>
      </w:pPr>
      <w:r>
        <w:rPr>
          <w:rFonts w:ascii="Arial" w:hAnsi="Arial" w:cs="Arial"/>
          <w:color w:val="000000"/>
          <w:sz w:val="22"/>
          <w:szCs w:val="22"/>
          <w:lang w:eastAsia="zh-CN"/>
        </w:rPr>
        <w:t>sintered SmCo magnets</w:t>
      </w:r>
    </w:p>
    <w:p>
      <w:pPr>
        <w:jc w:val="both"/>
        <w:rPr>
          <w:rFonts w:ascii="Arial" w:hAnsi="Arial" w:cs="Arial"/>
          <w:color w:val="000000"/>
          <w:sz w:val="22"/>
          <w:szCs w:val="22"/>
          <w:lang w:eastAsia="zh-CN"/>
        </w:rPr>
      </w:pPr>
      <w:r>
        <w:rPr>
          <w:rFonts w:ascii="Arial" w:hAnsi="Arial" w:cs="Arial"/>
          <w:color w:val="000000"/>
          <w:sz w:val="22"/>
          <w:szCs w:val="22"/>
          <w:lang w:eastAsia="zh-CN"/>
        </w:rPr>
        <w:t>Ni-Zn ferrite cores</w:t>
      </w:r>
    </w:p>
    <w:p>
      <w:pPr>
        <w:jc w:val="both"/>
        <w:rPr>
          <w:rFonts w:ascii="Arial" w:hAnsi="Arial" w:cs="Arial"/>
          <w:color w:val="000000"/>
          <w:sz w:val="22"/>
          <w:szCs w:val="22"/>
          <w:lang w:eastAsia="zh-CN"/>
        </w:rPr>
      </w:pPr>
      <w:r>
        <w:rPr>
          <w:rFonts w:ascii="Arial" w:hAnsi="Arial" w:cs="Arial"/>
          <w:color w:val="000000"/>
          <w:sz w:val="22"/>
          <w:szCs w:val="22"/>
          <w:lang w:eastAsia="zh-CN"/>
        </w:rPr>
        <w:t>Mn-Zn ferrite cores</w:t>
      </w:r>
    </w:p>
    <w:p>
      <w:pPr>
        <w:jc w:val="both"/>
        <w:rPr>
          <w:rFonts w:hint="eastAsia" w:ascii="Arial" w:hAnsi="Arial" w:cs="Arial"/>
          <w:color w:val="000000"/>
          <w:sz w:val="22"/>
          <w:szCs w:val="22"/>
          <w:lang w:eastAsia="zh-CN"/>
        </w:rPr>
      </w:pPr>
      <w:r>
        <w:rPr>
          <w:rFonts w:ascii="Arial" w:hAnsi="Arial" w:cs="Arial"/>
          <w:color w:val="000000"/>
          <w:sz w:val="22"/>
          <w:szCs w:val="22"/>
          <w:lang w:eastAsia="zh-CN"/>
        </w:rPr>
        <w:t>Inductors with ferrite cores</w:t>
      </w:r>
    </w:p>
    <w:p>
      <w:pPr>
        <w:jc w:val="both"/>
        <w:rPr>
          <w:rFonts w:hint="eastAsia" w:ascii="Arial" w:hAnsi="Arial" w:cs="Arial"/>
          <w:color w:val="000000"/>
          <w:sz w:val="22"/>
          <w:szCs w:val="22"/>
          <w:lang w:eastAsia="zh-CN"/>
        </w:rPr>
      </w:pPr>
      <w:r>
        <w:rPr>
          <w:rFonts w:ascii="Arial" w:hAnsi="Arial" w:cs="Arial"/>
          <w:color w:val="000000"/>
          <w:sz w:val="22"/>
          <w:szCs w:val="22"/>
          <w:lang w:eastAsia="zh-CN"/>
        </w:rPr>
        <w:t>E</w:t>
      </w:r>
      <w:r>
        <w:rPr>
          <w:rFonts w:hint="eastAsia" w:ascii="Arial" w:hAnsi="Arial" w:cs="Arial"/>
          <w:color w:val="000000"/>
          <w:sz w:val="22"/>
          <w:szCs w:val="22"/>
          <w:lang w:eastAsia="zh-CN"/>
        </w:rPr>
        <w:t>tc.</w:t>
      </w:r>
    </w:p>
    <w:p>
      <w:pPr>
        <w:jc w:val="both"/>
        <w:rPr>
          <w:rFonts w:ascii="Arial" w:hAnsi="Arial" w:cs="Arial"/>
          <w:color w:val="000000"/>
          <w:sz w:val="22"/>
          <w:szCs w:val="22"/>
          <w:lang w:eastAsia="zh-CN"/>
        </w:rPr>
      </w:pPr>
    </w:p>
    <w:p>
      <w:pPr>
        <w:jc w:val="both"/>
        <w:textAlignment w:val="bottom"/>
        <w:rPr>
          <w:rFonts w:hint="eastAsia" w:ascii="Arial" w:hAnsi="Arial" w:cs="Arial"/>
          <w:sz w:val="22"/>
          <w:szCs w:val="22"/>
          <w:lang w:eastAsia="zh-CN"/>
        </w:rPr>
      </w:pPr>
      <w:r>
        <w:rPr>
          <w:rFonts w:ascii="Arial" w:hAnsi="Arial" w:cs="Arial"/>
          <w:sz w:val="22"/>
          <w:szCs w:val="22"/>
        </w:rPr>
        <w:t xml:space="preserve">SC sells </w:t>
      </w:r>
      <w:r>
        <w:rPr>
          <w:rFonts w:hint="eastAsia" w:ascii="Arial" w:hAnsi="Arial" w:cs="Arial"/>
          <w:sz w:val="22"/>
          <w:szCs w:val="22"/>
          <w:lang w:eastAsia="zh-CN"/>
        </w:rPr>
        <w:t xml:space="preserve">75% of </w:t>
      </w:r>
      <w:r>
        <w:rPr>
          <w:rFonts w:ascii="Arial" w:hAnsi="Arial" w:cs="Arial"/>
          <w:sz w:val="22"/>
          <w:szCs w:val="22"/>
        </w:rPr>
        <w:t>its products in domestic market</w:t>
      </w:r>
      <w:r>
        <w:rPr>
          <w:rFonts w:hint="eastAsia" w:ascii="Arial" w:hAnsi="Arial" w:cs="Arial"/>
          <w:sz w:val="22"/>
          <w:szCs w:val="22"/>
          <w:lang w:eastAsia="zh-CN"/>
        </w:rPr>
        <w:t>, and 25% to overseas market.</w:t>
      </w:r>
    </w:p>
    <w:p>
      <w:pPr>
        <w:jc w:val="both"/>
        <w:rPr>
          <w:rFonts w:ascii="Arial" w:hAnsi="Arial" w:cs="Arial"/>
          <w:color w:val="000000"/>
          <w:sz w:val="22"/>
          <w:szCs w:val="22"/>
          <w:lang w:eastAsia="zh-CN"/>
        </w:rPr>
      </w:pPr>
    </w:p>
    <w:p>
      <w:pPr>
        <w:jc w:val="both"/>
        <w:rPr>
          <w:rFonts w:hint="eastAsia" w:ascii="Arial" w:hAnsi="Arial" w:cs="Arial"/>
          <w:sz w:val="22"/>
          <w:szCs w:val="22"/>
          <w:lang w:eastAsia="zh-CN"/>
        </w:rPr>
      </w:pPr>
      <w:r>
        <w:rPr>
          <w:rFonts w:ascii="Arial" w:hAnsi="Arial" w:cs="Arial"/>
          <w:sz w:val="22"/>
          <w:szCs w:val="22"/>
        </w:rPr>
        <w:t>The payment terms of SC include Check, T/T</w:t>
      </w:r>
      <w:r>
        <w:rPr>
          <w:rFonts w:hint="eastAsia" w:ascii="Arial" w:hAnsi="Arial" w:cs="Arial"/>
          <w:sz w:val="22"/>
          <w:szCs w:val="22"/>
          <w:lang w:eastAsia="zh-CN"/>
        </w:rPr>
        <w:t>, L/C</w:t>
      </w:r>
      <w:r>
        <w:rPr>
          <w:rFonts w:ascii="Arial" w:hAnsi="Arial" w:cs="Arial"/>
          <w:sz w:val="22"/>
          <w:szCs w:val="22"/>
        </w:rPr>
        <w:t xml:space="preserve"> and Credit of 30-60 days.</w:t>
      </w:r>
    </w:p>
    <w:p>
      <w:pPr>
        <w:jc w:val="both"/>
        <w:rPr>
          <w:rFonts w:hint="eastAsia" w:ascii="Arial" w:hAnsi="Arial" w:cs="Arial"/>
          <w:sz w:val="22"/>
          <w:szCs w:val="22"/>
          <w:lang w:eastAsia="zh-CN"/>
        </w:rPr>
      </w:pPr>
    </w:p>
    <w:p>
      <w:pPr>
        <w:tabs>
          <w:tab w:val="left" w:pos="3600"/>
          <w:tab w:val="left" w:pos="5850"/>
          <w:tab w:val="left" w:pos="8100"/>
        </w:tabs>
        <w:jc w:val="both"/>
        <w:rPr>
          <w:rFonts w:hint="eastAsia" w:ascii="Arial" w:hAnsi="Arial"/>
          <w:b/>
          <w:color w:val="000000"/>
          <w:sz w:val="22"/>
          <w:lang w:eastAsia="zh-CN"/>
        </w:rPr>
      </w:pPr>
      <w:r>
        <w:rPr>
          <w:rFonts w:ascii="Arial" w:hAnsi="Arial" w:cs="Arial"/>
          <w:color w:val="000000"/>
          <w:sz w:val="22"/>
          <w:szCs w:val="22"/>
          <w:lang w:eastAsia="zh-CN"/>
        </w:rPr>
        <w:t>N</w:t>
      </w:r>
      <w:r>
        <w:rPr>
          <w:rFonts w:hint="eastAsia" w:ascii="Arial" w:hAnsi="Arial" w:cs="Arial"/>
          <w:color w:val="000000"/>
          <w:sz w:val="22"/>
          <w:szCs w:val="22"/>
          <w:lang w:eastAsia="zh-CN"/>
        </w:rPr>
        <w:t xml:space="preserve">ote: SC refused to release its main supplies and </w:t>
      </w:r>
      <w:r>
        <w:rPr>
          <w:rFonts w:ascii="Arial" w:hAnsi="Arial" w:cs="Arial"/>
          <w:color w:val="000000"/>
          <w:sz w:val="22"/>
          <w:szCs w:val="22"/>
          <w:lang w:eastAsia="zh-CN"/>
        </w:rPr>
        <w:t>clients</w:t>
      </w:r>
      <w:r>
        <w:rPr>
          <w:rFonts w:hint="eastAsia" w:ascii="Arial" w:hAnsi="Arial" w:cs="Arial"/>
          <w:color w:val="000000"/>
          <w:sz w:val="22"/>
          <w:szCs w:val="22"/>
          <w:lang w:eastAsia="zh-CN"/>
        </w:rPr>
        <w:t xml:space="preserve">. </w:t>
      </w:r>
    </w:p>
    <w:p>
      <w:pPr>
        <w:tabs>
          <w:tab w:val="left" w:pos="3600"/>
          <w:tab w:val="left" w:pos="5850"/>
          <w:tab w:val="left" w:pos="8100"/>
        </w:tabs>
        <w:jc w:val="both"/>
        <w:rPr>
          <w:rFonts w:hint="eastAsia" w:ascii="Arial" w:hAnsi="Arial"/>
          <w:b/>
          <w:color w:val="000000"/>
          <w:sz w:val="22"/>
          <w:lang w:eastAsia="zh-CN"/>
        </w:rPr>
      </w:pPr>
    </w:p>
    <w:tbl>
      <w:tblPr>
        <w:tblStyle w:val="24"/>
        <w:tblW w:w="10296" w:type="dxa"/>
        <w:tblInd w:w="0" w:type="dxa"/>
        <w:tblBorders>
          <w:top w:val="none" w:color="auto" w:sz="0" w:space="0"/>
          <w:left w:val="none" w:color="auto" w:sz="0" w:space="0"/>
          <w:bottom w:val="single" w:color="007AC3" w:sz="18"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296"/>
      </w:tblGrid>
      <w:tr>
        <w:tblPrEx>
          <w:tblBorders>
            <w:top w:val="none" w:color="auto" w:sz="0" w:space="0"/>
            <w:left w:val="none" w:color="auto" w:sz="0" w:space="0"/>
            <w:bottom w:val="single" w:color="007AC3" w:sz="18"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10296" w:type="dxa"/>
            <w:shd w:val="clear" w:color="auto" w:fill="auto"/>
            <w:noWrap w:val="0"/>
            <w:vAlign w:val="top"/>
          </w:tcPr>
          <w:p>
            <w:pPr>
              <w:rPr>
                <w:rFonts w:ascii="Arial" w:hAnsi="Arial" w:cs="Arial"/>
                <w:sz w:val="22"/>
                <w:szCs w:val="22"/>
              </w:rPr>
            </w:pPr>
            <w:r>
              <w:rPr>
                <w:rFonts w:ascii="Arial" w:hAnsi="Arial" w:cs="Arial"/>
                <w:b/>
                <w:bCs/>
                <w:sz w:val="22"/>
                <w:szCs w:val="22"/>
              </w:rPr>
              <w:t>TRADEMARKS &amp; PATENTS</w:t>
            </w:r>
          </w:p>
        </w:tc>
      </w:tr>
    </w:tbl>
    <w:p>
      <w:pPr>
        <w:rPr>
          <w:rFonts w:ascii="Arial" w:hAnsi="Arial" w:cs="Arial"/>
          <w:sz w:val="22"/>
          <w:szCs w:val="22"/>
        </w:rPr>
      </w:pPr>
      <w:r>
        <w:rPr>
          <w:rFonts w:ascii="Arial" w:hAnsi="Arial" w:cs="Arial"/>
          <w:sz w:val="22"/>
          <w:szCs w:val="22"/>
        </w:rPr>
        <w:t> </w:t>
      </w:r>
    </w:p>
    <w:tbl>
      <w:tblPr>
        <w:tblStyle w:val="24"/>
        <w:tblW w:w="10298" w:type="dxa"/>
        <w:jc w:val="center"/>
        <w:tblInd w:w="0" w:type="dxa"/>
        <w:tblLayout w:type="fixed"/>
        <w:tblCellMar>
          <w:top w:w="0" w:type="dxa"/>
          <w:left w:w="0" w:type="dxa"/>
          <w:bottom w:w="0" w:type="dxa"/>
          <w:right w:w="0" w:type="dxa"/>
        </w:tblCellMar>
      </w:tblPr>
      <w:tblGrid>
        <w:gridCol w:w="1945"/>
        <w:gridCol w:w="3643"/>
        <w:gridCol w:w="2356"/>
        <w:gridCol w:w="2354"/>
      </w:tblGrid>
      <w:tr>
        <w:tblPrEx>
          <w:tblLayout w:type="fixed"/>
          <w:tblCellMar>
            <w:top w:w="0" w:type="dxa"/>
            <w:left w:w="0" w:type="dxa"/>
            <w:bottom w:w="0" w:type="dxa"/>
            <w:right w:w="0" w:type="dxa"/>
          </w:tblCellMar>
        </w:tblPrEx>
        <w:trPr>
          <w:jc w:val="center"/>
        </w:trPr>
        <w:tc>
          <w:tcPr>
            <w:tcW w:w="1945" w:type="dxa"/>
            <w:tcBorders>
              <w:top w:val="nil"/>
              <w:left w:val="nil"/>
              <w:bottom w:val="nil"/>
              <w:right w:val="nil"/>
            </w:tcBorders>
            <w:shd w:val="clear" w:color="auto" w:fill="auto"/>
            <w:noWrap w:val="0"/>
            <w:vAlign w:val="top"/>
          </w:tcPr>
          <w:p>
            <w:pPr>
              <w:spacing w:before="20" w:after="20"/>
              <w:rPr>
                <w:rFonts w:ascii="Arial" w:hAnsi="Arial" w:cs="Arial"/>
                <w:sz w:val="22"/>
                <w:szCs w:val="22"/>
              </w:rPr>
            </w:pPr>
            <w:r>
              <w:rPr>
                <w:rFonts w:ascii="Arial" w:hAnsi="Arial" w:cs="Arial"/>
                <w:sz w:val="22"/>
                <w:szCs w:val="22"/>
              </w:rPr>
              <w:t>Registration No.</w:t>
            </w:r>
          </w:p>
        </w:tc>
        <w:tc>
          <w:tcPr>
            <w:tcW w:w="3643" w:type="dxa"/>
            <w:tcBorders>
              <w:top w:val="nil"/>
              <w:left w:val="nil"/>
              <w:bottom w:val="nil"/>
              <w:right w:val="nil"/>
            </w:tcBorders>
            <w:shd w:val="clear" w:color="auto" w:fill="auto"/>
            <w:noWrap w:val="0"/>
            <w:vAlign w:val="top"/>
          </w:tcPr>
          <w:p>
            <w:pPr>
              <w:spacing w:before="20" w:after="20"/>
              <w:jc w:val="right"/>
              <w:rPr>
                <w:rFonts w:ascii="Arial" w:hAnsi="Arial" w:cs="Arial"/>
                <w:sz w:val="22"/>
                <w:szCs w:val="22"/>
              </w:rPr>
            </w:pPr>
            <w:r>
              <w:rPr>
                <w:rFonts w:ascii="Arial" w:hAnsi="Arial" w:cs="Arial"/>
                <w:sz w:val="22"/>
                <w:szCs w:val="22"/>
              </w:rPr>
              <w:t>19321015</w:t>
            </w:r>
          </w:p>
        </w:tc>
        <w:tc>
          <w:tcPr>
            <w:tcW w:w="2356" w:type="dxa"/>
            <w:tcBorders>
              <w:top w:val="nil"/>
              <w:left w:val="nil"/>
              <w:bottom w:val="nil"/>
              <w:right w:val="nil"/>
            </w:tcBorders>
            <w:shd w:val="clear" w:color="auto" w:fill="auto"/>
            <w:noWrap w:val="0"/>
            <w:vAlign w:val="top"/>
          </w:tcPr>
          <w:p>
            <w:pPr>
              <w:spacing w:before="20" w:after="20"/>
              <w:jc w:val="right"/>
              <w:rPr>
                <w:rFonts w:ascii="Arial" w:hAnsi="Arial" w:cs="Arial"/>
                <w:sz w:val="22"/>
                <w:szCs w:val="22"/>
              </w:rPr>
            </w:pPr>
            <w:r>
              <w:rPr>
                <w:rFonts w:ascii="Arial" w:hAnsi="Arial" w:cs="Arial"/>
                <w:sz w:val="22"/>
                <w:szCs w:val="22"/>
              </w:rPr>
              <w:t>15442085</w:t>
            </w:r>
          </w:p>
        </w:tc>
        <w:tc>
          <w:tcPr>
            <w:tcW w:w="2354" w:type="dxa"/>
            <w:tcBorders>
              <w:top w:val="nil"/>
              <w:left w:val="nil"/>
              <w:bottom w:val="nil"/>
              <w:right w:val="nil"/>
            </w:tcBorders>
            <w:noWrap w:val="0"/>
            <w:vAlign w:val="top"/>
          </w:tcPr>
          <w:p>
            <w:pPr>
              <w:spacing w:before="20" w:after="20"/>
              <w:ind w:right="110"/>
              <w:jc w:val="right"/>
              <w:rPr>
                <w:rFonts w:ascii="Arial" w:hAnsi="Arial" w:cs="Arial"/>
                <w:sz w:val="22"/>
                <w:szCs w:val="22"/>
              </w:rPr>
            </w:pPr>
            <w:r>
              <w:rPr>
                <w:rFonts w:ascii="Arial" w:hAnsi="Arial" w:cs="Arial"/>
                <w:sz w:val="22"/>
                <w:szCs w:val="22"/>
              </w:rPr>
              <w:t>11818852</w:t>
            </w:r>
          </w:p>
        </w:tc>
      </w:tr>
      <w:tr>
        <w:tblPrEx>
          <w:tblLayout w:type="fixed"/>
          <w:tblCellMar>
            <w:top w:w="0" w:type="dxa"/>
            <w:left w:w="0" w:type="dxa"/>
            <w:bottom w:w="0" w:type="dxa"/>
            <w:right w:w="0" w:type="dxa"/>
          </w:tblCellMar>
        </w:tblPrEx>
        <w:trPr>
          <w:jc w:val="center"/>
        </w:trPr>
        <w:tc>
          <w:tcPr>
            <w:tcW w:w="1945" w:type="dxa"/>
            <w:tcBorders>
              <w:top w:val="nil"/>
              <w:left w:val="nil"/>
              <w:right w:val="nil"/>
            </w:tcBorders>
            <w:shd w:val="clear" w:color="auto" w:fill="auto"/>
            <w:noWrap w:val="0"/>
            <w:vAlign w:val="top"/>
          </w:tcPr>
          <w:p>
            <w:pPr>
              <w:spacing w:before="20" w:after="20"/>
              <w:rPr>
                <w:rFonts w:ascii="Arial" w:hAnsi="Arial" w:cs="Arial"/>
                <w:sz w:val="22"/>
                <w:szCs w:val="22"/>
              </w:rPr>
            </w:pPr>
            <w:r>
              <w:rPr>
                <w:rFonts w:ascii="Arial" w:hAnsi="Arial" w:cs="Arial"/>
                <w:sz w:val="22"/>
                <w:szCs w:val="22"/>
              </w:rPr>
              <w:t>Registration Date</w:t>
            </w:r>
          </w:p>
        </w:tc>
        <w:tc>
          <w:tcPr>
            <w:tcW w:w="3643" w:type="dxa"/>
            <w:tcBorders>
              <w:top w:val="nil"/>
              <w:left w:val="nil"/>
              <w:right w:val="nil"/>
            </w:tcBorders>
            <w:shd w:val="clear" w:color="auto" w:fill="auto"/>
            <w:noWrap w:val="0"/>
            <w:vAlign w:val="top"/>
          </w:tcPr>
          <w:p>
            <w:pPr>
              <w:spacing w:before="20" w:after="20"/>
              <w:jc w:val="right"/>
              <w:rPr>
                <w:rFonts w:hint="eastAsia" w:ascii="Arial" w:hAnsi="Arial" w:cs="Arial"/>
                <w:sz w:val="22"/>
                <w:szCs w:val="22"/>
                <w:lang w:eastAsia="zh-CN"/>
              </w:rPr>
            </w:pPr>
            <w:r>
              <w:rPr>
                <w:rFonts w:hint="eastAsia" w:ascii="Arial" w:hAnsi="Arial" w:cs="Arial"/>
                <w:sz w:val="22"/>
                <w:szCs w:val="22"/>
                <w:lang w:eastAsia="zh-CN"/>
              </w:rPr>
              <w:t>2017-04-21</w:t>
            </w:r>
          </w:p>
        </w:tc>
        <w:tc>
          <w:tcPr>
            <w:tcW w:w="2356" w:type="dxa"/>
            <w:tcBorders>
              <w:top w:val="nil"/>
              <w:left w:val="nil"/>
              <w:right w:val="nil"/>
            </w:tcBorders>
            <w:shd w:val="clear" w:color="auto" w:fill="auto"/>
            <w:noWrap w:val="0"/>
            <w:vAlign w:val="top"/>
          </w:tcPr>
          <w:p>
            <w:pPr>
              <w:wordWrap w:val="0"/>
              <w:spacing w:before="20" w:after="20"/>
              <w:jc w:val="right"/>
              <w:rPr>
                <w:rFonts w:hint="eastAsia" w:ascii="Arial" w:hAnsi="Arial" w:cs="Arial"/>
                <w:sz w:val="22"/>
                <w:szCs w:val="22"/>
                <w:lang w:eastAsia="zh-CN"/>
              </w:rPr>
            </w:pPr>
            <w:r>
              <w:rPr>
                <w:rFonts w:hint="eastAsia" w:ascii="Arial" w:hAnsi="Arial" w:cs="Arial"/>
                <w:sz w:val="22"/>
                <w:szCs w:val="22"/>
                <w:lang w:eastAsia="zh-CN"/>
              </w:rPr>
              <w:t>2016-01-21</w:t>
            </w:r>
          </w:p>
        </w:tc>
        <w:tc>
          <w:tcPr>
            <w:tcW w:w="2354" w:type="dxa"/>
            <w:tcBorders>
              <w:top w:val="nil"/>
              <w:left w:val="nil"/>
              <w:right w:val="nil"/>
            </w:tcBorders>
            <w:noWrap w:val="0"/>
            <w:vAlign w:val="top"/>
          </w:tcPr>
          <w:p>
            <w:pPr>
              <w:wordWrap w:val="0"/>
              <w:spacing w:before="20" w:after="20"/>
              <w:ind w:right="110"/>
              <w:jc w:val="right"/>
              <w:rPr>
                <w:rFonts w:hint="eastAsia" w:ascii="Arial" w:hAnsi="Arial" w:cs="Arial"/>
                <w:sz w:val="22"/>
                <w:szCs w:val="22"/>
                <w:lang w:eastAsia="zh-CN"/>
              </w:rPr>
            </w:pPr>
            <w:r>
              <w:rPr>
                <w:rFonts w:hint="eastAsia" w:ascii="Arial" w:hAnsi="Arial" w:cs="Arial"/>
                <w:sz w:val="22"/>
                <w:szCs w:val="22"/>
                <w:lang w:eastAsia="zh-CN"/>
              </w:rPr>
              <w:t>2014-05-14</w:t>
            </w:r>
          </w:p>
        </w:tc>
      </w:tr>
      <w:tr>
        <w:tblPrEx>
          <w:tblLayout w:type="fixed"/>
          <w:tblCellMar>
            <w:top w:w="0" w:type="dxa"/>
            <w:left w:w="0" w:type="dxa"/>
            <w:bottom w:w="0" w:type="dxa"/>
            <w:right w:w="0" w:type="dxa"/>
          </w:tblCellMar>
        </w:tblPrEx>
        <w:trPr>
          <w:jc w:val="center"/>
        </w:trPr>
        <w:tc>
          <w:tcPr>
            <w:tcW w:w="1945" w:type="dxa"/>
            <w:tcBorders>
              <w:top w:val="nil"/>
              <w:left w:val="nil"/>
              <w:bottom w:val="nil"/>
              <w:right w:val="nil"/>
            </w:tcBorders>
            <w:shd w:val="clear" w:color="auto" w:fill="auto"/>
            <w:noWrap w:val="0"/>
            <w:vAlign w:val="top"/>
          </w:tcPr>
          <w:p>
            <w:pPr>
              <w:spacing w:before="20" w:after="20"/>
              <w:rPr>
                <w:rFonts w:ascii="Arial" w:hAnsi="Arial" w:cs="Arial"/>
                <w:sz w:val="22"/>
                <w:szCs w:val="22"/>
              </w:rPr>
            </w:pPr>
            <w:r>
              <w:rPr>
                <w:rFonts w:ascii="Arial" w:hAnsi="Arial" w:cs="Arial"/>
                <w:sz w:val="22"/>
                <w:szCs w:val="22"/>
              </w:rPr>
              <w:t>Trademark Design</w:t>
            </w:r>
          </w:p>
        </w:tc>
        <w:tc>
          <w:tcPr>
            <w:tcW w:w="3643" w:type="dxa"/>
            <w:tcBorders>
              <w:top w:val="nil"/>
              <w:left w:val="nil"/>
              <w:bottom w:val="nil"/>
              <w:right w:val="nil"/>
            </w:tcBorders>
            <w:shd w:val="clear" w:color="auto" w:fill="auto"/>
            <w:noWrap w:val="0"/>
            <w:vAlign w:val="top"/>
          </w:tcPr>
          <w:p>
            <w:pPr>
              <w:spacing w:line="320" w:lineRule="atLeast"/>
              <w:jc w:val="right"/>
              <w:rPr>
                <w:rFonts w:ascii="Arial" w:hAnsi="Arial" w:cs="Arial"/>
                <w:sz w:val="22"/>
                <w:szCs w:val="22"/>
              </w:rPr>
            </w:pPr>
            <w:r>
              <w:rPr>
                <w:rFonts w:ascii="Arial" w:hAnsi="Arial" w:cs="Arial"/>
                <w:sz w:val="22"/>
                <w:szCs w:val="22"/>
              </w:rPr>
              <w:drawing>
                <wp:inline distT="0" distB="0" distL="114300" distR="114300">
                  <wp:extent cx="758825" cy="457200"/>
                  <wp:effectExtent l="0" t="0" r="317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758825" cy="457200"/>
                          </a:xfrm>
                          <a:prstGeom prst="rect">
                            <a:avLst/>
                          </a:prstGeom>
                          <a:noFill/>
                          <a:ln w="9525">
                            <a:noFill/>
                          </a:ln>
                        </pic:spPr>
                      </pic:pic>
                    </a:graphicData>
                  </a:graphic>
                </wp:inline>
              </w:drawing>
            </w:r>
          </w:p>
        </w:tc>
        <w:tc>
          <w:tcPr>
            <w:tcW w:w="2356" w:type="dxa"/>
            <w:tcBorders>
              <w:top w:val="nil"/>
              <w:left w:val="nil"/>
              <w:bottom w:val="nil"/>
              <w:right w:val="nil"/>
            </w:tcBorders>
            <w:shd w:val="clear" w:color="auto" w:fill="auto"/>
            <w:noWrap w:val="0"/>
            <w:vAlign w:val="top"/>
          </w:tcPr>
          <w:p>
            <w:pPr>
              <w:spacing w:line="320" w:lineRule="atLeast"/>
              <w:jc w:val="right"/>
              <w:rPr>
                <w:rFonts w:ascii="Arial" w:hAnsi="Arial" w:cs="Arial"/>
                <w:sz w:val="22"/>
                <w:szCs w:val="22"/>
              </w:rPr>
            </w:pPr>
            <w:r>
              <w:rPr>
                <w:rFonts w:ascii="Arial" w:hAnsi="Arial" w:cs="Arial"/>
                <w:sz w:val="22"/>
                <w:szCs w:val="22"/>
              </w:rPr>
              <w:drawing>
                <wp:inline distT="0" distB="0" distL="114300" distR="114300">
                  <wp:extent cx="764540" cy="618490"/>
                  <wp:effectExtent l="0" t="0" r="12700"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764540" cy="618490"/>
                          </a:xfrm>
                          <a:prstGeom prst="rect">
                            <a:avLst/>
                          </a:prstGeom>
                          <a:noFill/>
                          <a:ln w="9525">
                            <a:noFill/>
                          </a:ln>
                        </pic:spPr>
                      </pic:pic>
                    </a:graphicData>
                  </a:graphic>
                </wp:inline>
              </w:drawing>
            </w:r>
          </w:p>
        </w:tc>
        <w:tc>
          <w:tcPr>
            <w:tcW w:w="2354" w:type="dxa"/>
            <w:tcBorders>
              <w:top w:val="nil"/>
              <w:left w:val="nil"/>
              <w:bottom w:val="nil"/>
              <w:right w:val="nil"/>
            </w:tcBorders>
            <w:noWrap w:val="0"/>
            <w:vAlign w:val="top"/>
          </w:tcPr>
          <w:p>
            <w:pPr>
              <w:spacing w:line="320" w:lineRule="atLeast"/>
              <w:jc w:val="right"/>
              <w:rPr>
                <w:rFonts w:ascii="Arial" w:hAnsi="Arial" w:cs="Arial"/>
                <w:sz w:val="22"/>
                <w:szCs w:val="22"/>
              </w:rPr>
            </w:pPr>
            <w:r>
              <w:rPr>
                <w:rFonts w:ascii="Arial" w:hAnsi="Arial" w:cs="Arial"/>
                <w:sz w:val="22"/>
                <w:szCs w:val="22"/>
              </w:rPr>
              <w:drawing>
                <wp:inline distT="0" distB="0" distL="114300" distR="114300">
                  <wp:extent cx="732155" cy="591185"/>
                  <wp:effectExtent l="0" t="0" r="14605" b="317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732155" cy="591185"/>
                          </a:xfrm>
                          <a:prstGeom prst="rect">
                            <a:avLst/>
                          </a:prstGeom>
                          <a:noFill/>
                          <a:ln w="9525">
                            <a:noFill/>
                          </a:ln>
                        </pic:spPr>
                      </pic:pic>
                    </a:graphicData>
                  </a:graphic>
                </wp:inline>
              </w:drawing>
            </w:r>
          </w:p>
        </w:tc>
      </w:tr>
    </w:tbl>
    <w:p>
      <w:pPr>
        <w:tabs>
          <w:tab w:val="left" w:pos="3600"/>
          <w:tab w:val="left" w:pos="5850"/>
          <w:tab w:val="left" w:pos="8100"/>
        </w:tabs>
        <w:jc w:val="both"/>
        <w:rPr>
          <w:rFonts w:hint="eastAsia" w:ascii="Arial" w:hAnsi="Arial"/>
          <w:b/>
          <w:color w:val="000000"/>
          <w:sz w:val="22"/>
          <w:lang w:eastAsia="zh-CN"/>
        </w:rPr>
      </w:pPr>
    </w:p>
    <w:p>
      <w:pPr>
        <w:tabs>
          <w:tab w:val="left" w:pos="3600"/>
          <w:tab w:val="left" w:pos="5850"/>
          <w:tab w:val="left" w:pos="8100"/>
        </w:tabs>
        <w:jc w:val="both"/>
        <w:rPr>
          <w:rFonts w:ascii="Arial" w:hAnsi="Arial"/>
          <w:b/>
          <w:color w:val="000000"/>
          <w:sz w:val="22"/>
          <w:lang w:eastAsia="zh-CN"/>
        </w:rPr>
      </w:pPr>
      <w:r>
        <w:rPr>
          <w:rFonts w:ascii="Arial" w:hAnsi="Arial"/>
          <w:b/>
          <w:color w:val="000000"/>
          <w:sz w:val="22"/>
          <w:lang w:eastAsia="zh-CN"/>
        </w:rPr>
        <w:t>Industry code: 3</w:t>
      </w:r>
      <w:r>
        <w:rPr>
          <w:rFonts w:hint="eastAsia" w:ascii="Arial" w:hAnsi="Arial"/>
          <w:b/>
          <w:color w:val="000000"/>
          <w:sz w:val="22"/>
          <w:lang w:eastAsia="zh-CN"/>
        </w:rPr>
        <w:t>970</w:t>
      </w:r>
    </w:p>
    <w:p>
      <w:pPr>
        <w:tabs>
          <w:tab w:val="left" w:pos="3600"/>
          <w:tab w:val="left" w:pos="5850"/>
          <w:tab w:val="left" w:pos="8100"/>
        </w:tabs>
        <w:jc w:val="both"/>
        <w:rPr>
          <w:rFonts w:ascii="Arial" w:hAnsi="Arial"/>
          <w:b/>
          <w:color w:val="000000"/>
          <w:sz w:val="22"/>
          <w:lang w:eastAsia="zh-CN"/>
        </w:rPr>
      </w:pPr>
      <w:r>
        <w:rPr>
          <w:rFonts w:ascii="Arial" w:hAnsi="Arial"/>
          <w:b/>
          <w:color w:val="000000"/>
          <w:sz w:val="22"/>
          <w:lang w:eastAsia="zh-CN"/>
        </w:rPr>
        <w:t>Industry name: Electronic components manufacturing</w:t>
      </w:r>
    </w:p>
    <w:p>
      <w:pPr>
        <w:tabs>
          <w:tab w:val="left" w:pos="3600"/>
          <w:tab w:val="left" w:pos="5850"/>
          <w:tab w:val="left" w:pos="8100"/>
        </w:tabs>
        <w:jc w:val="both"/>
        <w:rPr>
          <w:rFonts w:ascii="Arial" w:hAnsi="Arial"/>
          <w:color w:val="000000"/>
          <w:sz w:val="22"/>
          <w:lang w:eastAsia="zh-CN"/>
        </w:rPr>
      </w:pPr>
    </w:p>
    <w:p>
      <w:pPr>
        <w:tabs>
          <w:tab w:val="left" w:pos="3600"/>
          <w:tab w:val="left" w:pos="5850"/>
          <w:tab w:val="left" w:pos="8100"/>
        </w:tabs>
        <w:jc w:val="both"/>
        <w:rPr>
          <w:rFonts w:hint="eastAsia" w:ascii="Arial" w:hAnsi="Arial"/>
          <w:color w:val="000000"/>
          <w:sz w:val="22"/>
          <w:lang w:eastAsia="zh-CN"/>
        </w:rPr>
      </w:pPr>
      <w:r>
        <w:rPr>
          <w:rFonts w:ascii="Arial" w:hAnsi="Arial"/>
          <w:color w:val="000000"/>
          <w:sz w:val="22"/>
          <w:lang w:eastAsia="zh-CN"/>
        </w:rPr>
        <w:t>The gross domestic product of China in 2015 which is 676,708 billion that is increased 6.9% than previous year.</w:t>
      </w:r>
    </w:p>
    <w:p>
      <w:pPr>
        <w:jc w:val="center"/>
        <w:rPr>
          <w:sz w:val="22"/>
        </w:rPr>
      </w:pPr>
      <w:r>
        <w:rPr>
          <w:sz w:val="22"/>
          <w:lang/>
        </w:rPr>
        <w:object>
          <v:shape id="_x0000_i1028" o:spt="75" type="#_x0000_t75" style="height:189.75pt;width:417.55pt;" o:ole="t" filled="f" o:preferrelative="t" stroked="f" coordsize="21600,21600">
            <v:path/>
            <v:fill on="f" alignshape="1" focussize="0,0"/>
            <v:stroke on="f"/>
            <v:imagedata r:id="rId14" grayscale="f" bilevel="f" o:title=""/>
            <o:lock v:ext="edit" aspectratio="f"/>
            <w10:wrap type="none"/>
            <w10:anchorlock/>
          </v:shape>
          <o:OLEObject Type="Embed" ProgID="Excel.Chart.8" ShapeID="_x0000_i1028" DrawAspect="Content" ObjectID="_1468075725" r:id="rId13">
            <o:LockedField>false</o:LockedField>
          </o:OLEObject>
        </w:object>
      </w:r>
    </w:p>
    <w:p>
      <w:pPr>
        <w:tabs>
          <w:tab w:val="left" w:pos="3600"/>
          <w:tab w:val="left" w:pos="5850"/>
          <w:tab w:val="left" w:pos="8100"/>
        </w:tabs>
        <w:jc w:val="both"/>
        <w:rPr>
          <w:rFonts w:hint="eastAsia" w:ascii="Arial" w:hAnsi="Arial"/>
          <w:b/>
          <w:color w:val="000000"/>
          <w:sz w:val="22"/>
          <w:lang w:eastAsia="zh-CN"/>
        </w:rPr>
      </w:pPr>
    </w:p>
    <w:p>
      <w:pPr>
        <w:tabs>
          <w:tab w:val="left" w:pos="3600"/>
          <w:tab w:val="left" w:pos="5850"/>
          <w:tab w:val="left" w:pos="8100"/>
        </w:tabs>
        <w:jc w:val="both"/>
        <w:rPr>
          <w:rFonts w:hint="eastAsia" w:ascii="Arial" w:hAnsi="Arial"/>
          <w:color w:val="000000"/>
          <w:sz w:val="22"/>
          <w:lang w:eastAsia="zh-CN"/>
        </w:rPr>
      </w:pPr>
      <w:r>
        <w:rPr>
          <w:rFonts w:ascii="Arial" w:hAnsi="Arial"/>
          <w:color w:val="000000"/>
          <w:sz w:val="22"/>
          <w:lang w:eastAsia="zh-CN"/>
        </w:rPr>
        <w:t>The revenue of electronic products was grown rapidly in domestic market which caused by State policy that expanding domestic demand. Total output value of electronic products was 6,169.5 billion Yuan in 2015 which was increased 17.3% than previous year and 17.4 percentage higher than export delivery value. Total export-import volume was 1,308.8 billion U.S. dollar which was decreased 1.1% than previous year and 5.9 percentages higher than growth rate of export and import. Among import volume 781.1 billion U.S. dollar which is 34.3% of total import value of China that decrease 1.1% than previous year. Export volume of this industry is 527.7 billion U.S. dollar which is 31.4% of total export value of China that was decreased 1.2% than previous year.</w:t>
      </w:r>
    </w:p>
    <w:p>
      <w:pPr>
        <w:spacing w:line="360" w:lineRule="auto"/>
        <w:jc w:val="center"/>
        <w:rPr>
          <w:sz w:val="22"/>
          <w:szCs w:val="22"/>
        </w:rPr>
      </w:pPr>
      <w:r>
        <w:rPr>
          <w:sz w:val="22"/>
          <w:lang/>
        </w:rPr>
        <w:object>
          <v:shape id="_x0000_i1029" o:spt="75" type="#_x0000_t75" style="height:243.4pt;width:416.2pt;" o:ole="t" filled="f" stroked="f" coordsize="21600,21600">
            <v:path/>
            <v:fill on="f" focussize="0,0"/>
            <v:stroke on="f"/>
            <v:imagedata r:id="rId16" o:title=""/>
            <o:lock v:ext="edit" grouping="f" rotation="f" text="f" aspectratio="f"/>
            <w10:wrap type="none"/>
            <w10:anchorlock/>
          </v:shape>
          <o:OLEObject Type="Embed" ProgID="Excel.Chart.8" ShapeID="_x0000_i1029" DrawAspect="Content" ObjectID="_1468075726" r:id="rId15">
            <o:LockedField>false</o:LockedField>
          </o:OLEObject>
        </w:object>
      </w:r>
    </w:p>
    <w:p>
      <w:pPr>
        <w:tabs>
          <w:tab w:val="left" w:pos="3600"/>
          <w:tab w:val="left" w:pos="5850"/>
          <w:tab w:val="left" w:pos="8100"/>
        </w:tabs>
        <w:jc w:val="both"/>
        <w:rPr>
          <w:rFonts w:hint="eastAsia" w:ascii="Arial" w:hAnsi="Arial"/>
          <w:b/>
          <w:color w:val="000000"/>
          <w:sz w:val="22"/>
          <w:lang w:eastAsia="zh-CN"/>
        </w:rPr>
      </w:pPr>
    </w:p>
    <w:p>
      <w:pPr>
        <w:tabs>
          <w:tab w:val="left" w:pos="3600"/>
          <w:tab w:val="left" w:pos="5850"/>
          <w:tab w:val="left" w:pos="8100"/>
        </w:tabs>
        <w:jc w:val="both"/>
        <w:rPr>
          <w:rFonts w:hint="eastAsia" w:ascii="Arial" w:hAnsi="Arial"/>
          <w:b/>
          <w:color w:val="000000"/>
          <w:sz w:val="22"/>
          <w:lang w:eastAsia="zh-CN"/>
        </w:rPr>
      </w:pPr>
    </w:p>
    <w:p>
      <w:pPr>
        <w:tabs>
          <w:tab w:val="left" w:pos="3600"/>
          <w:tab w:val="left" w:pos="5850"/>
          <w:tab w:val="left" w:pos="8100"/>
        </w:tabs>
        <w:jc w:val="both"/>
        <w:rPr>
          <w:rFonts w:ascii="Arial" w:hAnsi="Arial"/>
          <w:sz w:val="22"/>
        </w:rPr>
      </w:pPr>
      <w:r>
        <w:rPr>
          <w:rFonts w:ascii="Arial" w:hAnsi="Arial"/>
          <w:b/>
          <w:color w:val="000000"/>
          <w:sz w:val="22"/>
        </w:rPr>
        <w:t>Financials/</w:t>
      </w:r>
      <w:r>
        <w:rPr>
          <w:rFonts w:ascii="Arial" w:hAnsi="Arial"/>
          <w:b/>
          <w:sz w:val="22"/>
        </w:rPr>
        <w:t>Key Financial data –</w:t>
      </w:r>
      <w:r>
        <w:rPr>
          <w:rFonts w:ascii="Arial" w:hAnsi="Arial"/>
          <w:sz w:val="22"/>
        </w:rPr>
        <w:t xml:space="preserve"> </w:t>
      </w:r>
    </w:p>
    <w:p>
      <w:pPr>
        <w:tabs>
          <w:tab w:val="left" w:pos="3600"/>
          <w:tab w:val="left" w:pos="5850"/>
          <w:tab w:val="left" w:pos="8100"/>
        </w:tabs>
        <w:jc w:val="both"/>
        <w:rPr>
          <w:rFonts w:hint="eastAsia" w:ascii="Arial" w:hAnsi="Arial"/>
          <w:b/>
          <w:color w:val="FF0000"/>
          <w:sz w:val="22"/>
          <w:lang w:eastAsia="zh-CN"/>
        </w:rPr>
      </w:pPr>
      <w:r>
        <w:rPr>
          <w:rFonts w:ascii="Arial" w:hAnsi="Arial"/>
          <w:b/>
          <w:sz w:val="22"/>
        </w:rPr>
        <w:t xml:space="preserve">Financials </w:t>
      </w:r>
      <w:r>
        <w:rPr>
          <w:rFonts w:ascii="Arial" w:hAnsi="Arial"/>
          <w:b/>
          <w:color w:val="000000"/>
          <w:sz w:val="22"/>
        </w:rPr>
        <w:t xml:space="preserve">for the period </w:t>
      </w:r>
      <w:r>
        <w:rPr>
          <w:rFonts w:hint="eastAsia" w:ascii="Arial" w:hAnsi="Arial"/>
          <w:b/>
          <w:sz w:val="22"/>
          <w:lang w:eastAsia="zh-CN"/>
        </w:rPr>
        <w:t xml:space="preserve">2015 and 2016 </w:t>
      </w:r>
      <w:r>
        <w:rPr>
          <w:rFonts w:ascii="Arial" w:hAnsi="Arial"/>
          <w:sz w:val="22"/>
        </w:rPr>
        <w:t>are provided.</w:t>
      </w:r>
      <w:r>
        <w:rPr>
          <w:rFonts w:ascii="Arial" w:hAnsi="Arial"/>
          <w:b/>
          <w:color w:val="FF0000"/>
          <w:sz w:val="22"/>
        </w:rPr>
        <w:t xml:space="preserve"> </w:t>
      </w:r>
    </w:p>
    <w:p>
      <w:pPr>
        <w:autoSpaceDE w:val="0"/>
        <w:autoSpaceDN w:val="0"/>
        <w:textAlignment w:val="bottom"/>
        <w:rPr>
          <w:rFonts w:hint="eastAsia" w:ascii="Arial" w:hAnsi="Arial" w:cs="Arial"/>
          <w:b/>
          <w:i/>
          <w:sz w:val="22"/>
          <w:szCs w:val="22"/>
          <w:lang w:eastAsia="zh-CN"/>
        </w:rPr>
      </w:pPr>
    </w:p>
    <w:p>
      <w:pPr>
        <w:autoSpaceDE w:val="0"/>
        <w:autoSpaceDN w:val="0"/>
        <w:textAlignment w:val="bottom"/>
        <w:rPr>
          <w:rFonts w:hint="eastAsia" w:ascii="Arial" w:hAnsi="Arial" w:cs="Arial"/>
          <w:b/>
          <w:i/>
          <w:sz w:val="22"/>
          <w:szCs w:val="22"/>
        </w:rPr>
      </w:pPr>
      <w:r>
        <w:rPr>
          <w:rFonts w:ascii="Arial" w:hAnsi="Arial" w:cs="Arial"/>
          <w:b/>
          <w:i/>
          <w:sz w:val="22"/>
          <w:szCs w:val="22"/>
        </w:rPr>
        <w:t xml:space="preserve">Consolidated Balance Sheet </w:t>
      </w:r>
    </w:p>
    <w:p>
      <w:pPr>
        <w:autoSpaceDE w:val="0"/>
        <w:autoSpaceDN w:val="0"/>
        <w:textAlignment w:val="bottom"/>
        <w:rPr>
          <w:rFonts w:ascii="Arial" w:hAnsi="Arial" w:cs="Arial"/>
          <w:sz w:val="22"/>
          <w:szCs w:val="22"/>
        </w:rPr>
      </w:pPr>
      <w:r>
        <w:rPr>
          <w:rFonts w:ascii="Arial" w:hAnsi="Arial" w:cs="Arial"/>
          <w:sz w:val="22"/>
          <w:szCs w:val="22"/>
        </w:rPr>
        <w:t>Unit: CNY’000</w:t>
      </w:r>
    </w:p>
    <w:tbl>
      <w:tblPr>
        <w:tblStyle w:val="24"/>
        <w:tblW w:w="8634" w:type="dxa"/>
        <w:tblInd w:w="0" w:type="dxa"/>
        <w:tblLayout w:type="fixed"/>
        <w:tblCellMar>
          <w:top w:w="0" w:type="dxa"/>
          <w:left w:w="28" w:type="dxa"/>
          <w:bottom w:w="0" w:type="dxa"/>
          <w:right w:w="28" w:type="dxa"/>
        </w:tblCellMar>
      </w:tblPr>
      <w:tblGrid>
        <w:gridCol w:w="3514"/>
        <w:gridCol w:w="2560"/>
        <w:gridCol w:w="2560"/>
      </w:tblGrid>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bookmarkStart w:id="47" w:name="OLE_LINK277" w:colFirst="1" w:colLast="2"/>
            <w:bookmarkStart w:id="48" w:name="OLE_LINK278" w:colFirst="1" w:colLast="2"/>
            <w:bookmarkStart w:id="49" w:name="OLE_LINK279" w:colFirst="1" w:colLast="2"/>
            <w:bookmarkStart w:id="50" w:name="OLE_LINK280" w:colFirst="1" w:colLast="2"/>
            <w:bookmarkStart w:id="51" w:name="_Hlk483236947"/>
          </w:p>
        </w:tc>
        <w:tc>
          <w:tcPr>
            <w:tcW w:w="2560" w:type="dxa"/>
            <w:noWrap w:val="0"/>
            <w:vAlign w:val="top"/>
          </w:tcPr>
          <w:p>
            <w:pPr>
              <w:ind w:firstLine="331" w:firstLineChars="150"/>
              <w:rPr>
                <w:rFonts w:hint="eastAsia" w:ascii="Arial" w:hAnsi="Arial" w:cs="Arial"/>
                <w:b/>
                <w:sz w:val="22"/>
                <w:szCs w:val="22"/>
                <w:lang w:eastAsia="zh-CN"/>
              </w:rPr>
            </w:pPr>
            <w:r>
              <w:rPr>
                <w:rFonts w:ascii="Arial" w:hAnsi="Arial" w:cs="Arial"/>
                <w:b/>
                <w:sz w:val="22"/>
                <w:szCs w:val="22"/>
              </w:rPr>
              <w:t>As of Dec. 31, 20</w:t>
            </w:r>
            <w:r>
              <w:rPr>
                <w:rFonts w:hint="eastAsia" w:ascii="Arial" w:hAnsi="Arial" w:cs="Arial"/>
                <w:b/>
                <w:sz w:val="22"/>
                <w:szCs w:val="22"/>
                <w:lang w:eastAsia="zh-CN"/>
              </w:rPr>
              <w:t>16</w:t>
            </w:r>
          </w:p>
        </w:tc>
        <w:tc>
          <w:tcPr>
            <w:tcW w:w="2560" w:type="dxa"/>
            <w:noWrap w:val="0"/>
            <w:vAlign w:val="top"/>
          </w:tcPr>
          <w:p>
            <w:pPr>
              <w:ind w:firstLine="331" w:firstLineChars="150"/>
              <w:rPr>
                <w:rFonts w:hint="eastAsia" w:ascii="Arial" w:hAnsi="Arial" w:cs="Arial"/>
                <w:b/>
                <w:sz w:val="22"/>
                <w:szCs w:val="22"/>
                <w:lang w:eastAsia="zh-CN"/>
              </w:rPr>
            </w:pPr>
            <w:r>
              <w:rPr>
                <w:rFonts w:ascii="Arial" w:hAnsi="Arial" w:cs="Arial"/>
                <w:b/>
                <w:sz w:val="22"/>
                <w:szCs w:val="22"/>
              </w:rPr>
              <w:t>As of Dec. 31, 20</w:t>
            </w:r>
            <w:r>
              <w:rPr>
                <w:rFonts w:hint="eastAsia" w:ascii="Arial" w:hAnsi="Arial" w:cs="Arial"/>
                <w:b/>
                <w:sz w:val="22"/>
                <w:szCs w:val="22"/>
                <w:lang w:eastAsia="zh-CN"/>
              </w:rPr>
              <w:t>15</w:t>
            </w:r>
          </w:p>
        </w:tc>
      </w:tr>
      <w:bookmarkEnd w:id="47"/>
      <w:bookmarkEnd w:id="48"/>
      <w:bookmarkEnd w:id="49"/>
      <w:bookmarkEnd w:id="50"/>
      <w:bookmarkEnd w:id="51"/>
      <w:tr>
        <w:tblPrEx>
          <w:tblLayout w:type="fixed"/>
          <w:tblCellMar>
            <w:top w:w="0" w:type="dxa"/>
            <w:left w:w="28" w:type="dxa"/>
            <w:bottom w:w="0" w:type="dxa"/>
            <w:right w:w="28" w:type="dxa"/>
          </w:tblCellMar>
        </w:tblPrEx>
        <w:trPr>
          <w:cantSplit/>
          <w:trHeight w:val="80" w:hRule="atLeast"/>
        </w:trPr>
        <w:tc>
          <w:tcPr>
            <w:tcW w:w="3514" w:type="dxa"/>
            <w:noWrap w:val="0"/>
            <w:vAlign w:val="top"/>
          </w:tcPr>
          <w:p>
            <w:pPr>
              <w:autoSpaceDE w:val="0"/>
              <w:autoSpaceDN w:val="0"/>
              <w:textAlignment w:val="bottom"/>
              <w:rPr>
                <w:rFonts w:ascii="Arial" w:hAnsi="Arial" w:cs="Arial"/>
                <w:sz w:val="22"/>
                <w:szCs w:val="22"/>
              </w:rPr>
            </w:pPr>
            <w:r>
              <w:rPr>
                <w:rFonts w:ascii="Arial" w:hAnsi="Arial" w:cs="Arial"/>
                <w:sz w:val="22"/>
                <w:szCs w:val="22"/>
              </w:rPr>
              <w:t>Cash &amp; bank</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1,681,726</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1,102,436</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bookmarkStart w:id="52" w:name="OLE_LINK101" w:colFirst="1" w:colLast="1"/>
            <w:bookmarkStart w:id="53" w:name="OLE_LINK102" w:colFirst="1" w:colLast="1"/>
            <w:bookmarkStart w:id="54" w:name="_Hlk434919997"/>
            <w:r>
              <w:rPr>
                <w:rFonts w:ascii="Arial" w:hAnsi="Arial" w:cs="Arial"/>
                <w:sz w:val="22"/>
                <w:szCs w:val="22"/>
              </w:rPr>
              <w:t>Inventory</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1,551,892</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694,900</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r>
              <w:rPr>
                <w:rFonts w:ascii="Arial" w:hAnsi="Arial" w:cs="Arial"/>
                <w:sz w:val="22"/>
                <w:szCs w:val="22"/>
              </w:rPr>
              <w:t>Accounts receivable</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2,670,218</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1,123,384</w:t>
            </w:r>
          </w:p>
        </w:tc>
      </w:tr>
      <w:bookmarkEnd w:id="52"/>
      <w:bookmarkEnd w:id="53"/>
      <w:bookmarkEnd w:id="54"/>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r>
              <w:rPr>
                <w:rFonts w:ascii="Arial" w:hAnsi="Arial" w:cs="Arial"/>
                <w:sz w:val="22"/>
                <w:szCs w:val="22"/>
              </w:rPr>
              <w:t>Advances to suppliers</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850,415</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392,227</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hint="eastAsia" w:ascii="Arial" w:hAnsi="Arial" w:cs="Arial"/>
                <w:sz w:val="22"/>
                <w:szCs w:val="22"/>
                <w:lang w:eastAsia="zh-CN"/>
              </w:rPr>
            </w:pPr>
            <w:r>
              <w:rPr>
                <w:rFonts w:hint="eastAsia" w:ascii="Arial" w:hAnsi="Arial" w:cs="Arial"/>
                <w:sz w:val="22"/>
                <w:szCs w:val="22"/>
                <w:lang w:eastAsia="zh-CN"/>
              </w:rPr>
              <w:t xml:space="preserve">Notes receivable </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516,954</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290,921</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hint="eastAsia" w:ascii="Arial" w:hAnsi="Arial" w:cs="Arial"/>
                <w:sz w:val="22"/>
                <w:szCs w:val="22"/>
                <w:lang w:eastAsia="zh-CN"/>
              </w:rPr>
            </w:pPr>
            <w:r>
              <w:rPr>
                <w:rFonts w:ascii="Arial" w:hAnsi="Arial" w:cs="Arial"/>
                <w:sz w:val="22"/>
                <w:szCs w:val="22"/>
                <w:lang w:eastAsia="zh-CN"/>
              </w:rPr>
              <w:t>I</w:t>
            </w:r>
            <w:r>
              <w:rPr>
                <w:rFonts w:hint="eastAsia" w:ascii="Arial" w:hAnsi="Arial" w:cs="Arial"/>
                <w:sz w:val="22"/>
                <w:szCs w:val="22"/>
                <w:lang w:eastAsia="zh-CN"/>
              </w:rPr>
              <w:t xml:space="preserve">nterest receivable </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13,852</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1,129</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lang w:eastAsia="zh-CN"/>
              </w:rPr>
            </w:pPr>
            <w:r>
              <w:rPr>
                <w:rFonts w:ascii="Arial" w:hAnsi="Arial" w:cs="Arial"/>
                <w:sz w:val="22"/>
                <w:szCs w:val="22"/>
                <w:lang w:eastAsia="zh-CN"/>
              </w:rPr>
              <w:t>D</w:t>
            </w:r>
            <w:r>
              <w:rPr>
                <w:rFonts w:hint="eastAsia" w:ascii="Arial" w:hAnsi="Arial" w:cs="Arial"/>
                <w:sz w:val="22"/>
                <w:szCs w:val="22"/>
                <w:lang w:eastAsia="zh-CN"/>
              </w:rPr>
              <w:t xml:space="preserve">ividend receivable </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3,750</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0</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r>
              <w:rPr>
                <w:rFonts w:ascii="Arial" w:hAnsi="Arial" w:cs="Arial"/>
                <w:sz w:val="22"/>
                <w:szCs w:val="22"/>
              </w:rPr>
              <w:t>Other accounts receivable</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100,186</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83,062</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hint="eastAsia" w:ascii="Arial" w:hAnsi="Arial" w:cs="Arial"/>
                <w:sz w:val="22"/>
                <w:szCs w:val="22"/>
                <w:lang w:eastAsia="zh-CN"/>
              </w:rPr>
            </w:pPr>
            <w:r>
              <w:rPr>
                <w:rFonts w:ascii="Arial" w:hAnsi="Arial" w:cs="Arial"/>
                <w:sz w:val="22"/>
                <w:szCs w:val="22"/>
                <w:lang w:eastAsia="zh-CN"/>
              </w:rPr>
              <w:t>N</w:t>
            </w:r>
            <w:r>
              <w:rPr>
                <w:rFonts w:hint="eastAsia" w:ascii="Arial" w:hAnsi="Arial" w:cs="Arial"/>
                <w:sz w:val="22"/>
                <w:szCs w:val="22"/>
                <w:lang w:eastAsia="zh-CN"/>
              </w:rPr>
              <w:t>on-current assets due within one year</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2,565</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0</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r>
              <w:rPr>
                <w:rFonts w:ascii="Arial" w:hAnsi="Arial" w:cs="Arial"/>
                <w:sz w:val="22"/>
                <w:szCs w:val="22"/>
              </w:rPr>
              <w:t>Other current assets</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514,400</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40,923</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p>
        </w:tc>
        <w:tc>
          <w:tcPr>
            <w:tcW w:w="2560" w:type="dxa"/>
            <w:noWrap w:val="0"/>
            <w:vAlign w:val="top"/>
          </w:tcPr>
          <w:p>
            <w:pPr>
              <w:autoSpaceDE w:val="0"/>
              <w:autoSpaceDN w:val="0"/>
              <w:jc w:val="right"/>
              <w:textAlignment w:val="bottom"/>
              <w:rPr>
                <w:rFonts w:ascii="Arial" w:hAnsi="Arial" w:cs="Arial"/>
                <w:sz w:val="22"/>
                <w:szCs w:val="22"/>
              </w:rPr>
            </w:pPr>
            <w:r>
              <w:rPr>
                <w:rFonts w:ascii="Arial" w:hAnsi="Arial" w:cs="Arial"/>
                <w:sz w:val="22"/>
                <w:szCs w:val="22"/>
              </w:rPr>
              <w:t>------------------</w:t>
            </w:r>
          </w:p>
        </w:tc>
        <w:tc>
          <w:tcPr>
            <w:tcW w:w="2560" w:type="dxa"/>
            <w:noWrap w:val="0"/>
            <w:vAlign w:val="top"/>
          </w:tcPr>
          <w:p>
            <w:pPr>
              <w:autoSpaceDE w:val="0"/>
              <w:autoSpaceDN w:val="0"/>
              <w:jc w:val="right"/>
              <w:textAlignment w:val="bottom"/>
              <w:rPr>
                <w:rFonts w:ascii="Arial" w:hAnsi="Arial" w:cs="Arial"/>
                <w:sz w:val="22"/>
                <w:szCs w:val="22"/>
              </w:rPr>
            </w:pPr>
            <w:r>
              <w:rPr>
                <w:rFonts w:ascii="Arial" w:hAnsi="Arial" w:cs="Arial"/>
                <w:sz w:val="22"/>
                <w:szCs w:val="22"/>
              </w:rPr>
              <w:t>------------------</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r>
              <w:rPr>
                <w:rFonts w:ascii="Arial" w:hAnsi="Arial" w:cs="Arial"/>
                <w:sz w:val="22"/>
                <w:szCs w:val="22"/>
              </w:rPr>
              <w:t>Current assets</w:t>
            </w:r>
          </w:p>
        </w:tc>
        <w:tc>
          <w:tcPr>
            <w:tcW w:w="2560" w:type="dxa"/>
            <w:noWrap w:val="0"/>
            <w:vAlign w:val="top"/>
          </w:tcPr>
          <w:p>
            <w:pPr>
              <w:jc w:val="right"/>
              <w:rPr>
                <w:rFonts w:hint="eastAsia" w:ascii="Arial" w:hAnsi="Arial" w:cs="Arial"/>
                <w:color w:val="000000"/>
                <w:sz w:val="22"/>
                <w:szCs w:val="22"/>
                <w:lang w:eastAsia="zh-CN"/>
              </w:rPr>
            </w:pPr>
            <w:r>
              <w:rPr>
                <w:rFonts w:ascii="Arial" w:hAnsi="Arial" w:cs="Arial"/>
                <w:color w:val="000000"/>
                <w:sz w:val="22"/>
                <w:szCs w:val="22"/>
                <w:lang w:eastAsia="zh-CN"/>
              </w:rPr>
              <w:fldChar w:fldCharType="begin"/>
            </w:r>
            <w:r>
              <w:rPr>
                <w:rFonts w:ascii="Arial" w:hAnsi="Arial" w:cs="Arial"/>
                <w:color w:val="000000"/>
                <w:sz w:val="22"/>
                <w:szCs w:val="22"/>
                <w:lang w:eastAsia="zh-CN"/>
              </w:rPr>
              <w:instrText xml:space="preserve"> </w:instrText>
            </w:r>
            <w:r>
              <w:rPr>
                <w:rFonts w:hint="eastAsia" w:ascii="Arial" w:hAnsi="Arial" w:cs="Arial"/>
                <w:color w:val="000000"/>
                <w:sz w:val="22"/>
                <w:szCs w:val="22"/>
                <w:lang w:eastAsia="zh-CN"/>
              </w:rPr>
              <w:instrText xml:space="preserve">=SUM(ABOVE)</w:instrText>
            </w:r>
            <w:r>
              <w:rPr>
                <w:rFonts w:ascii="Arial" w:hAnsi="Arial" w:cs="Arial"/>
                <w:color w:val="000000"/>
                <w:sz w:val="22"/>
                <w:szCs w:val="22"/>
                <w:lang w:eastAsia="zh-CN"/>
              </w:rPr>
              <w:instrText xml:space="preserve"> </w:instrText>
            </w:r>
            <w:r>
              <w:rPr>
                <w:rFonts w:ascii="Arial" w:hAnsi="Arial" w:cs="Arial"/>
                <w:color w:val="000000"/>
                <w:sz w:val="22"/>
                <w:szCs w:val="22"/>
                <w:lang w:eastAsia="zh-CN"/>
              </w:rPr>
              <w:fldChar w:fldCharType="separate"/>
            </w:r>
            <w:r>
              <w:rPr>
                <w:rFonts w:ascii="Arial" w:hAnsi="Arial" w:cs="Arial"/>
                <w:color w:val="000000"/>
                <w:sz w:val="22"/>
                <w:szCs w:val="22"/>
                <w:lang w:eastAsia="zh-CN"/>
              </w:rPr>
              <w:t>7,905,958</w:t>
            </w:r>
            <w:r>
              <w:rPr>
                <w:rFonts w:ascii="Arial" w:hAnsi="Arial" w:cs="Arial"/>
                <w:color w:val="000000"/>
                <w:sz w:val="22"/>
                <w:szCs w:val="22"/>
                <w:lang w:eastAsia="zh-CN"/>
              </w:rPr>
              <w:fldChar w:fldCharType="end"/>
            </w:r>
          </w:p>
        </w:tc>
        <w:tc>
          <w:tcPr>
            <w:tcW w:w="2560" w:type="dxa"/>
            <w:noWrap w:val="0"/>
            <w:vAlign w:val="top"/>
          </w:tcPr>
          <w:p>
            <w:pPr>
              <w:jc w:val="right"/>
              <w:rPr>
                <w:rFonts w:hint="eastAsia" w:ascii="Arial" w:hAnsi="Arial" w:cs="Arial"/>
                <w:color w:val="000000"/>
                <w:sz w:val="22"/>
                <w:szCs w:val="22"/>
                <w:lang w:eastAsia="zh-CN"/>
              </w:rPr>
            </w:pPr>
            <w:r>
              <w:rPr>
                <w:rFonts w:ascii="Arial" w:hAnsi="Arial" w:cs="Arial"/>
                <w:color w:val="000000"/>
                <w:sz w:val="22"/>
                <w:szCs w:val="22"/>
                <w:lang w:eastAsia="zh-CN"/>
              </w:rPr>
              <w:fldChar w:fldCharType="begin"/>
            </w:r>
            <w:r>
              <w:rPr>
                <w:rFonts w:ascii="Arial" w:hAnsi="Arial" w:cs="Arial"/>
                <w:color w:val="000000"/>
                <w:sz w:val="22"/>
                <w:szCs w:val="22"/>
                <w:lang w:eastAsia="zh-CN"/>
              </w:rPr>
              <w:instrText xml:space="preserve"> </w:instrText>
            </w:r>
            <w:r>
              <w:rPr>
                <w:rFonts w:hint="eastAsia" w:ascii="Arial" w:hAnsi="Arial" w:cs="Arial"/>
                <w:color w:val="000000"/>
                <w:sz w:val="22"/>
                <w:szCs w:val="22"/>
                <w:lang w:eastAsia="zh-CN"/>
              </w:rPr>
              <w:instrText xml:space="preserve">=SUM(ABOVE)</w:instrText>
            </w:r>
            <w:r>
              <w:rPr>
                <w:rFonts w:ascii="Arial" w:hAnsi="Arial" w:cs="Arial"/>
                <w:color w:val="000000"/>
                <w:sz w:val="22"/>
                <w:szCs w:val="22"/>
                <w:lang w:eastAsia="zh-CN"/>
              </w:rPr>
              <w:instrText xml:space="preserve"> </w:instrText>
            </w:r>
            <w:r>
              <w:rPr>
                <w:rFonts w:ascii="Arial" w:hAnsi="Arial" w:cs="Arial"/>
                <w:color w:val="000000"/>
                <w:sz w:val="22"/>
                <w:szCs w:val="22"/>
                <w:lang w:eastAsia="zh-CN"/>
              </w:rPr>
              <w:fldChar w:fldCharType="separate"/>
            </w:r>
            <w:r>
              <w:rPr>
                <w:rFonts w:ascii="Arial" w:hAnsi="Arial" w:cs="Arial"/>
                <w:color w:val="000000"/>
                <w:sz w:val="22"/>
                <w:szCs w:val="22"/>
                <w:lang w:eastAsia="zh-CN"/>
              </w:rPr>
              <w:t>3,728,982</w:t>
            </w:r>
            <w:r>
              <w:rPr>
                <w:rFonts w:ascii="Arial" w:hAnsi="Arial" w:cs="Arial"/>
                <w:color w:val="000000"/>
                <w:sz w:val="22"/>
                <w:szCs w:val="22"/>
                <w:lang w:eastAsia="zh-CN"/>
              </w:rPr>
              <w:fldChar w:fldCharType="end"/>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hint="eastAsia" w:ascii="Arial" w:hAnsi="Arial" w:cs="Arial"/>
                <w:sz w:val="22"/>
                <w:szCs w:val="22"/>
                <w:lang w:eastAsia="zh-CN"/>
              </w:rPr>
            </w:pPr>
            <w:r>
              <w:rPr>
                <w:rFonts w:hint="eastAsia" w:ascii="Arial" w:hAnsi="Arial" w:cs="Arial"/>
                <w:sz w:val="22"/>
                <w:szCs w:val="22"/>
                <w:lang w:eastAsia="zh-CN"/>
              </w:rPr>
              <w:t>Long-term investment</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149,855</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141,428</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hint="eastAsia" w:ascii="Arial" w:hAnsi="Arial" w:cs="Arial"/>
                <w:sz w:val="22"/>
                <w:szCs w:val="22"/>
                <w:lang w:eastAsia="zh-CN"/>
              </w:rPr>
            </w:pPr>
            <w:r>
              <w:rPr>
                <w:rFonts w:ascii="Arial" w:hAnsi="Arial" w:cs="Arial"/>
                <w:sz w:val="22"/>
                <w:szCs w:val="22"/>
                <w:lang w:eastAsia="zh-CN"/>
              </w:rPr>
              <w:t>I</w:t>
            </w:r>
            <w:r>
              <w:rPr>
                <w:rFonts w:hint="eastAsia" w:ascii="Arial" w:hAnsi="Arial" w:cs="Arial"/>
                <w:sz w:val="22"/>
                <w:szCs w:val="22"/>
                <w:lang w:eastAsia="zh-CN"/>
              </w:rPr>
              <w:t xml:space="preserve">nvestment real estate </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24,581</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17,206</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r>
              <w:rPr>
                <w:rFonts w:ascii="Arial" w:hAnsi="Arial" w:cs="Arial"/>
                <w:sz w:val="22"/>
                <w:szCs w:val="22"/>
              </w:rPr>
              <w:t>Fixed assets</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1,773,019</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988,227</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r>
              <w:rPr>
                <w:rFonts w:ascii="Arial" w:hAnsi="Arial" w:cs="Arial"/>
                <w:sz w:val="22"/>
                <w:szCs w:val="22"/>
              </w:rPr>
              <w:t>Project under construction</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230,949</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94,674</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r>
              <w:rPr>
                <w:rFonts w:ascii="Arial" w:hAnsi="Arial" w:cs="Arial"/>
                <w:sz w:val="22"/>
                <w:szCs w:val="22"/>
              </w:rPr>
              <w:t>Intangible assets</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150,439</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99,360</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hint="eastAsia" w:ascii="Arial" w:hAnsi="Arial" w:cs="Arial"/>
                <w:sz w:val="22"/>
                <w:szCs w:val="22"/>
                <w:lang w:eastAsia="zh-CN"/>
              </w:rPr>
            </w:pPr>
            <w:r>
              <w:rPr>
                <w:rFonts w:ascii="Arial" w:hAnsi="Arial" w:cs="Arial"/>
                <w:sz w:val="22"/>
                <w:szCs w:val="22"/>
                <w:lang w:eastAsia="zh-CN"/>
              </w:rPr>
              <w:t>G</w:t>
            </w:r>
            <w:r>
              <w:rPr>
                <w:rFonts w:hint="eastAsia" w:ascii="Arial" w:hAnsi="Arial" w:cs="Arial"/>
                <w:sz w:val="22"/>
                <w:szCs w:val="22"/>
                <w:lang w:eastAsia="zh-CN"/>
              </w:rPr>
              <w:t xml:space="preserve">oodwill </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2,242,312</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987,171</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lang w:eastAsia="zh-CN"/>
              </w:rPr>
            </w:pPr>
            <w:r>
              <w:rPr>
                <w:rFonts w:ascii="Arial" w:hAnsi="Arial" w:cs="Arial"/>
                <w:sz w:val="22"/>
                <w:szCs w:val="22"/>
                <w:lang w:eastAsia="zh-CN"/>
              </w:rPr>
              <w:t>L</w:t>
            </w:r>
            <w:r>
              <w:rPr>
                <w:rFonts w:hint="eastAsia" w:ascii="Arial" w:hAnsi="Arial" w:cs="Arial"/>
                <w:sz w:val="22"/>
                <w:szCs w:val="22"/>
                <w:lang w:eastAsia="zh-CN"/>
              </w:rPr>
              <w:t xml:space="preserve">ong-term deferred expense </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67,705</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49,065</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r>
              <w:rPr>
                <w:rFonts w:ascii="Arial" w:hAnsi="Arial" w:cs="Arial"/>
                <w:sz w:val="22"/>
                <w:szCs w:val="22"/>
                <w:lang w:eastAsia="zh-CN"/>
              </w:rPr>
              <w:t>D</w:t>
            </w:r>
            <w:r>
              <w:rPr>
                <w:rFonts w:hint="eastAsia" w:ascii="Arial" w:hAnsi="Arial" w:cs="Arial"/>
                <w:sz w:val="22"/>
                <w:szCs w:val="22"/>
                <w:lang w:eastAsia="zh-CN"/>
              </w:rPr>
              <w:t>eferred tax assets</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20,825</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14,739</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hint="eastAsia" w:ascii="Arial" w:hAnsi="Arial" w:cs="Arial"/>
                <w:sz w:val="22"/>
                <w:szCs w:val="22"/>
                <w:lang w:eastAsia="zh-CN"/>
              </w:rPr>
            </w:pPr>
            <w:r>
              <w:rPr>
                <w:rFonts w:ascii="Arial" w:hAnsi="Arial" w:cs="Arial"/>
                <w:sz w:val="22"/>
                <w:szCs w:val="22"/>
                <w:lang w:eastAsia="zh-CN"/>
              </w:rPr>
              <w:t>Other</w:t>
            </w:r>
            <w:r>
              <w:rPr>
                <w:rFonts w:hint="eastAsia" w:ascii="Arial" w:hAnsi="Arial" w:cs="Arial"/>
                <w:sz w:val="22"/>
                <w:szCs w:val="22"/>
                <w:lang w:eastAsia="zh-CN"/>
              </w:rPr>
              <w:t xml:space="preserve"> assets</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183,159</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15,742</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p>
        </w:tc>
        <w:tc>
          <w:tcPr>
            <w:tcW w:w="2560" w:type="dxa"/>
            <w:noWrap w:val="0"/>
            <w:vAlign w:val="top"/>
          </w:tcPr>
          <w:p>
            <w:pPr>
              <w:autoSpaceDE w:val="0"/>
              <w:autoSpaceDN w:val="0"/>
              <w:jc w:val="right"/>
              <w:textAlignment w:val="bottom"/>
              <w:rPr>
                <w:rFonts w:ascii="Arial" w:hAnsi="Arial" w:cs="Arial"/>
                <w:sz w:val="22"/>
                <w:szCs w:val="22"/>
              </w:rPr>
            </w:pPr>
            <w:r>
              <w:rPr>
                <w:rFonts w:ascii="Arial" w:hAnsi="Arial" w:cs="Arial"/>
                <w:sz w:val="22"/>
                <w:szCs w:val="22"/>
              </w:rPr>
              <w:t>------------------</w:t>
            </w:r>
          </w:p>
        </w:tc>
        <w:tc>
          <w:tcPr>
            <w:tcW w:w="2560" w:type="dxa"/>
            <w:noWrap w:val="0"/>
            <w:vAlign w:val="top"/>
          </w:tcPr>
          <w:p>
            <w:pPr>
              <w:autoSpaceDE w:val="0"/>
              <w:autoSpaceDN w:val="0"/>
              <w:jc w:val="right"/>
              <w:textAlignment w:val="bottom"/>
              <w:rPr>
                <w:rFonts w:ascii="Arial" w:hAnsi="Arial" w:cs="Arial"/>
                <w:sz w:val="22"/>
                <w:szCs w:val="22"/>
              </w:rPr>
            </w:pPr>
            <w:r>
              <w:rPr>
                <w:rFonts w:ascii="Arial" w:hAnsi="Arial" w:cs="Arial"/>
                <w:sz w:val="22"/>
                <w:szCs w:val="22"/>
              </w:rPr>
              <w:t>------------------</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r>
              <w:rPr>
                <w:rFonts w:ascii="Arial" w:hAnsi="Arial" w:cs="Arial"/>
                <w:sz w:val="22"/>
                <w:szCs w:val="22"/>
              </w:rPr>
              <w:t>Total assets</w:t>
            </w:r>
          </w:p>
        </w:tc>
        <w:tc>
          <w:tcPr>
            <w:tcW w:w="2560" w:type="dxa"/>
            <w:noWrap w:val="0"/>
            <w:vAlign w:val="top"/>
          </w:tcPr>
          <w:p>
            <w:pPr>
              <w:autoSpaceDE w:val="0"/>
              <w:autoSpaceDN w:val="0"/>
              <w:jc w:val="right"/>
              <w:textAlignment w:val="bottom"/>
              <w:rPr>
                <w:rFonts w:hint="eastAsia" w:ascii="Arial" w:hAnsi="Arial" w:cs="Arial"/>
                <w:sz w:val="22"/>
                <w:szCs w:val="22"/>
                <w:lang w:eastAsia="zh-CN"/>
              </w:rPr>
            </w:pPr>
            <w:r>
              <w:rPr>
                <w:rFonts w:ascii="Arial" w:hAnsi="Arial" w:cs="Arial"/>
                <w:sz w:val="22"/>
                <w:szCs w:val="22"/>
                <w:lang w:eastAsia="zh-CN"/>
              </w:rPr>
              <w:fldChar w:fldCharType="begin"/>
            </w:r>
            <w:r>
              <w:rPr>
                <w:rFonts w:ascii="Arial" w:hAnsi="Arial" w:cs="Arial"/>
                <w:sz w:val="22"/>
                <w:szCs w:val="22"/>
                <w:lang w:eastAsia="zh-CN"/>
              </w:rPr>
              <w:instrText xml:space="preserve"> </w:instrText>
            </w:r>
            <w:r>
              <w:rPr>
                <w:rFonts w:hint="eastAsia" w:ascii="Arial" w:hAnsi="Arial" w:cs="Arial"/>
                <w:sz w:val="22"/>
                <w:szCs w:val="22"/>
                <w:lang w:eastAsia="zh-CN"/>
              </w:rPr>
              <w:instrText xml:space="preserve">=SUM(ABOVE)</w:instrText>
            </w:r>
            <w:r>
              <w:rPr>
                <w:rFonts w:ascii="Arial" w:hAnsi="Arial" w:cs="Arial"/>
                <w:sz w:val="22"/>
                <w:szCs w:val="22"/>
                <w:lang w:eastAsia="zh-CN"/>
              </w:rPr>
              <w:instrText xml:space="preserve"> </w:instrText>
            </w:r>
            <w:r>
              <w:rPr>
                <w:rFonts w:ascii="Arial" w:hAnsi="Arial" w:cs="Arial"/>
                <w:sz w:val="22"/>
                <w:szCs w:val="22"/>
                <w:lang w:eastAsia="zh-CN"/>
              </w:rPr>
              <w:fldChar w:fldCharType="separate"/>
            </w:r>
            <w:r>
              <w:rPr>
                <w:rFonts w:ascii="Arial" w:hAnsi="Arial" w:cs="Arial"/>
                <w:sz w:val="22"/>
                <w:szCs w:val="22"/>
                <w:lang w:eastAsia="zh-CN"/>
              </w:rPr>
              <w:t>12,748,802</w:t>
            </w:r>
            <w:r>
              <w:rPr>
                <w:rFonts w:ascii="Arial" w:hAnsi="Arial" w:cs="Arial"/>
                <w:sz w:val="22"/>
                <w:szCs w:val="22"/>
                <w:lang w:eastAsia="zh-CN"/>
              </w:rPr>
              <w:fldChar w:fldCharType="end"/>
            </w:r>
          </w:p>
        </w:tc>
        <w:tc>
          <w:tcPr>
            <w:tcW w:w="2560" w:type="dxa"/>
            <w:noWrap w:val="0"/>
            <w:vAlign w:val="top"/>
          </w:tcPr>
          <w:p>
            <w:pPr>
              <w:autoSpaceDE w:val="0"/>
              <w:autoSpaceDN w:val="0"/>
              <w:jc w:val="right"/>
              <w:textAlignment w:val="bottom"/>
              <w:rPr>
                <w:rFonts w:hint="eastAsia" w:ascii="Arial" w:hAnsi="Arial" w:cs="Arial"/>
                <w:sz w:val="22"/>
                <w:szCs w:val="22"/>
                <w:lang w:eastAsia="zh-CN"/>
              </w:rPr>
            </w:pPr>
            <w:r>
              <w:rPr>
                <w:rFonts w:ascii="Arial" w:hAnsi="Arial" w:cs="Arial"/>
                <w:sz w:val="22"/>
                <w:szCs w:val="22"/>
                <w:lang w:eastAsia="zh-CN"/>
              </w:rPr>
              <w:fldChar w:fldCharType="begin"/>
            </w:r>
            <w:r>
              <w:rPr>
                <w:rFonts w:ascii="Arial" w:hAnsi="Arial" w:cs="Arial"/>
                <w:sz w:val="22"/>
                <w:szCs w:val="22"/>
                <w:lang w:eastAsia="zh-CN"/>
              </w:rPr>
              <w:instrText xml:space="preserve"> </w:instrText>
            </w:r>
            <w:r>
              <w:rPr>
                <w:rFonts w:hint="eastAsia" w:ascii="Arial" w:hAnsi="Arial" w:cs="Arial"/>
                <w:sz w:val="22"/>
                <w:szCs w:val="22"/>
                <w:lang w:eastAsia="zh-CN"/>
              </w:rPr>
              <w:instrText xml:space="preserve">=SUM(ABOVE)</w:instrText>
            </w:r>
            <w:r>
              <w:rPr>
                <w:rFonts w:ascii="Arial" w:hAnsi="Arial" w:cs="Arial"/>
                <w:sz w:val="22"/>
                <w:szCs w:val="22"/>
                <w:lang w:eastAsia="zh-CN"/>
              </w:rPr>
              <w:instrText xml:space="preserve"> </w:instrText>
            </w:r>
            <w:r>
              <w:rPr>
                <w:rFonts w:ascii="Arial" w:hAnsi="Arial" w:cs="Arial"/>
                <w:sz w:val="22"/>
                <w:szCs w:val="22"/>
                <w:lang w:eastAsia="zh-CN"/>
              </w:rPr>
              <w:fldChar w:fldCharType="separate"/>
            </w:r>
            <w:r>
              <w:rPr>
                <w:rFonts w:ascii="Arial" w:hAnsi="Arial" w:cs="Arial"/>
                <w:sz w:val="22"/>
                <w:szCs w:val="22"/>
                <w:lang w:eastAsia="zh-CN"/>
              </w:rPr>
              <w:t>6,136,594</w:t>
            </w:r>
            <w:r>
              <w:rPr>
                <w:rFonts w:ascii="Arial" w:hAnsi="Arial" w:cs="Arial"/>
                <w:sz w:val="22"/>
                <w:szCs w:val="22"/>
                <w:lang w:eastAsia="zh-CN"/>
              </w:rPr>
              <w:fldChar w:fldCharType="end"/>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p>
        </w:tc>
        <w:tc>
          <w:tcPr>
            <w:tcW w:w="2560" w:type="dxa"/>
            <w:noWrap w:val="0"/>
            <w:vAlign w:val="top"/>
          </w:tcPr>
          <w:p>
            <w:pPr>
              <w:autoSpaceDE w:val="0"/>
              <w:autoSpaceDN w:val="0"/>
              <w:jc w:val="right"/>
              <w:textAlignment w:val="bottom"/>
              <w:rPr>
                <w:rFonts w:ascii="Arial" w:hAnsi="Arial" w:cs="Arial"/>
                <w:sz w:val="22"/>
                <w:szCs w:val="22"/>
              </w:rPr>
            </w:pPr>
            <w:r>
              <w:rPr>
                <w:rFonts w:ascii="Arial" w:hAnsi="Arial" w:cs="Arial"/>
                <w:sz w:val="22"/>
                <w:szCs w:val="22"/>
              </w:rPr>
              <w:t>=============</w:t>
            </w:r>
          </w:p>
        </w:tc>
        <w:tc>
          <w:tcPr>
            <w:tcW w:w="2560" w:type="dxa"/>
            <w:noWrap w:val="0"/>
            <w:vAlign w:val="top"/>
          </w:tcPr>
          <w:p>
            <w:pPr>
              <w:autoSpaceDE w:val="0"/>
              <w:autoSpaceDN w:val="0"/>
              <w:jc w:val="right"/>
              <w:textAlignment w:val="bottom"/>
              <w:rPr>
                <w:rFonts w:ascii="Arial" w:hAnsi="Arial" w:cs="Arial"/>
                <w:sz w:val="22"/>
                <w:szCs w:val="22"/>
              </w:rPr>
            </w:pPr>
            <w:r>
              <w:rPr>
                <w:rFonts w:ascii="Arial" w:hAnsi="Arial" w:cs="Arial"/>
                <w:sz w:val="22"/>
                <w:szCs w:val="22"/>
              </w:rPr>
              <w:t>=============</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r>
              <w:rPr>
                <w:rFonts w:ascii="Arial" w:hAnsi="Arial" w:cs="Arial"/>
                <w:sz w:val="22"/>
                <w:szCs w:val="22"/>
              </w:rPr>
              <w:t>Short loans</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1,858,429</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1,088,413</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r>
              <w:rPr>
                <w:rFonts w:hint="eastAsia" w:ascii="Arial" w:hAnsi="Arial" w:cs="Arial"/>
                <w:sz w:val="22"/>
                <w:szCs w:val="22"/>
                <w:lang w:eastAsia="zh-CN"/>
              </w:rPr>
              <w:t xml:space="preserve">Notes </w:t>
            </w:r>
            <w:r>
              <w:rPr>
                <w:rFonts w:ascii="Arial" w:hAnsi="Arial" w:cs="Arial"/>
                <w:sz w:val="22"/>
                <w:szCs w:val="22"/>
              </w:rPr>
              <w:t>payable</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1,461,862</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723,464</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r>
              <w:rPr>
                <w:rFonts w:ascii="Arial" w:hAnsi="Arial" w:cs="Arial"/>
                <w:sz w:val="22"/>
                <w:szCs w:val="22"/>
              </w:rPr>
              <w:t>Accounts payable</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2,706,536</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1,238,109</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r>
              <w:rPr>
                <w:rFonts w:ascii="Arial" w:hAnsi="Arial" w:cs="Arial"/>
                <w:sz w:val="22"/>
                <w:szCs w:val="22"/>
              </w:rPr>
              <w:t>Advances from clients</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70,932</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49,115</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adjustRightInd w:val="0"/>
              <w:rPr>
                <w:rFonts w:hint="eastAsia" w:ascii="Arial" w:hAnsi="Arial" w:cs="Arial"/>
                <w:sz w:val="22"/>
                <w:szCs w:val="22"/>
                <w:lang w:eastAsia="zh-CN"/>
              </w:rPr>
            </w:pPr>
            <w:r>
              <w:rPr>
                <w:rFonts w:hint="eastAsia" w:ascii="Arial" w:hAnsi="Arial" w:cs="Arial"/>
                <w:sz w:val="22"/>
                <w:szCs w:val="22"/>
                <w:lang w:eastAsia="zh-CN"/>
              </w:rPr>
              <w:t>Employee pay payable</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190,811</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75,874</w:t>
            </w:r>
          </w:p>
        </w:tc>
      </w:tr>
      <w:tr>
        <w:tblPrEx>
          <w:tblLayout w:type="fixed"/>
          <w:tblCellMar>
            <w:top w:w="0" w:type="dxa"/>
            <w:left w:w="28" w:type="dxa"/>
            <w:bottom w:w="0" w:type="dxa"/>
            <w:right w:w="28" w:type="dxa"/>
          </w:tblCellMar>
        </w:tblPrEx>
        <w:trPr>
          <w:cantSplit/>
        </w:trPr>
        <w:tc>
          <w:tcPr>
            <w:tcW w:w="3514" w:type="dxa"/>
            <w:noWrap w:val="0"/>
            <w:vAlign w:val="top"/>
          </w:tcPr>
          <w:p>
            <w:pPr>
              <w:tabs>
                <w:tab w:val="left" w:pos="1230"/>
              </w:tabs>
              <w:autoSpaceDE w:val="0"/>
              <w:autoSpaceDN w:val="0"/>
              <w:adjustRightInd w:val="0"/>
              <w:rPr>
                <w:rFonts w:ascii="Arial" w:hAnsi="Arial" w:cs="Arial"/>
                <w:sz w:val="22"/>
                <w:szCs w:val="22"/>
              </w:rPr>
            </w:pPr>
            <w:r>
              <w:rPr>
                <w:rFonts w:ascii="Arial" w:hAnsi="Arial" w:cs="Arial"/>
                <w:sz w:val="22"/>
                <w:szCs w:val="22"/>
              </w:rPr>
              <w:t>Taxes payable</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50,564</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28,653</w:t>
            </w:r>
          </w:p>
        </w:tc>
      </w:tr>
      <w:tr>
        <w:tblPrEx>
          <w:tblLayout w:type="fixed"/>
          <w:tblCellMar>
            <w:top w:w="0" w:type="dxa"/>
            <w:left w:w="28" w:type="dxa"/>
            <w:bottom w:w="0" w:type="dxa"/>
            <w:right w:w="28" w:type="dxa"/>
          </w:tblCellMar>
        </w:tblPrEx>
        <w:trPr>
          <w:cantSplit/>
        </w:trPr>
        <w:tc>
          <w:tcPr>
            <w:tcW w:w="3514" w:type="dxa"/>
            <w:noWrap w:val="0"/>
            <w:vAlign w:val="top"/>
          </w:tcPr>
          <w:p>
            <w:pPr>
              <w:tabs>
                <w:tab w:val="left" w:pos="1230"/>
              </w:tabs>
              <w:autoSpaceDE w:val="0"/>
              <w:autoSpaceDN w:val="0"/>
              <w:adjustRightInd w:val="0"/>
              <w:rPr>
                <w:rFonts w:ascii="Arial" w:hAnsi="Arial" w:cs="Arial"/>
                <w:sz w:val="22"/>
                <w:szCs w:val="22"/>
              </w:rPr>
            </w:pPr>
            <w:r>
              <w:rPr>
                <w:rFonts w:ascii="Arial" w:hAnsi="Arial" w:cs="Arial"/>
                <w:sz w:val="22"/>
                <w:szCs w:val="22"/>
                <w:lang w:eastAsia="zh-CN"/>
              </w:rPr>
              <w:t>I</w:t>
            </w:r>
            <w:r>
              <w:rPr>
                <w:rFonts w:hint="eastAsia" w:ascii="Arial" w:hAnsi="Arial" w:cs="Arial"/>
                <w:sz w:val="22"/>
                <w:szCs w:val="22"/>
                <w:lang w:eastAsia="zh-CN"/>
              </w:rPr>
              <w:t>nterest payable</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6,156</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2,113</w:t>
            </w:r>
          </w:p>
        </w:tc>
      </w:tr>
      <w:tr>
        <w:tblPrEx>
          <w:tblLayout w:type="fixed"/>
          <w:tblCellMar>
            <w:top w:w="0" w:type="dxa"/>
            <w:left w:w="28" w:type="dxa"/>
            <w:bottom w:w="0" w:type="dxa"/>
            <w:right w:w="28" w:type="dxa"/>
          </w:tblCellMar>
        </w:tblPrEx>
        <w:trPr>
          <w:cantSplit/>
        </w:trPr>
        <w:tc>
          <w:tcPr>
            <w:tcW w:w="3514" w:type="dxa"/>
            <w:noWrap w:val="0"/>
            <w:vAlign w:val="top"/>
          </w:tcPr>
          <w:p>
            <w:pPr>
              <w:tabs>
                <w:tab w:val="left" w:pos="1230"/>
              </w:tabs>
              <w:autoSpaceDE w:val="0"/>
              <w:autoSpaceDN w:val="0"/>
              <w:adjustRightInd w:val="0"/>
              <w:rPr>
                <w:rFonts w:ascii="Arial" w:hAnsi="Arial" w:cs="Arial"/>
                <w:sz w:val="22"/>
                <w:szCs w:val="22"/>
                <w:lang w:eastAsia="zh-CN"/>
              </w:rPr>
            </w:pPr>
            <w:r>
              <w:rPr>
                <w:rFonts w:ascii="Arial" w:hAnsi="Arial" w:cs="Arial"/>
                <w:sz w:val="22"/>
                <w:szCs w:val="22"/>
                <w:lang w:eastAsia="zh-CN"/>
              </w:rPr>
              <w:t>D</w:t>
            </w:r>
            <w:r>
              <w:rPr>
                <w:rFonts w:hint="eastAsia" w:ascii="Arial" w:hAnsi="Arial" w:cs="Arial"/>
                <w:sz w:val="22"/>
                <w:szCs w:val="22"/>
                <w:lang w:eastAsia="zh-CN"/>
              </w:rPr>
              <w:t xml:space="preserve">ividend payable </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3,438</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718</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r>
              <w:rPr>
                <w:rFonts w:ascii="Arial" w:hAnsi="Arial" w:cs="Arial"/>
                <w:sz w:val="22"/>
                <w:szCs w:val="22"/>
              </w:rPr>
              <w:t>Other accounts payable</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147,452</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38,667</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r>
              <w:rPr>
                <w:rFonts w:ascii="Arial" w:hAnsi="Arial" w:cs="Arial"/>
                <w:sz w:val="22"/>
                <w:szCs w:val="22"/>
                <w:lang w:eastAsia="zh-CN"/>
              </w:rPr>
              <w:t>N</w:t>
            </w:r>
            <w:r>
              <w:rPr>
                <w:rFonts w:hint="eastAsia" w:ascii="Arial" w:hAnsi="Arial" w:cs="Arial"/>
                <w:sz w:val="22"/>
                <w:szCs w:val="22"/>
                <w:lang w:eastAsia="zh-CN"/>
              </w:rPr>
              <w:t>on-current liabilities due within one year</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24,811</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0</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r>
              <w:rPr>
                <w:rFonts w:ascii="Arial" w:hAnsi="Arial" w:cs="Arial"/>
                <w:sz w:val="22"/>
                <w:szCs w:val="22"/>
              </w:rPr>
              <w:t>Other current liabilities</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0</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0</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p>
        </w:tc>
        <w:tc>
          <w:tcPr>
            <w:tcW w:w="2560" w:type="dxa"/>
            <w:noWrap w:val="0"/>
            <w:vAlign w:val="top"/>
          </w:tcPr>
          <w:p>
            <w:pPr>
              <w:autoSpaceDE w:val="0"/>
              <w:autoSpaceDN w:val="0"/>
              <w:jc w:val="right"/>
              <w:textAlignment w:val="bottom"/>
              <w:rPr>
                <w:rFonts w:ascii="Arial" w:hAnsi="Arial" w:cs="Arial"/>
                <w:sz w:val="22"/>
                <w:szCs w:val="22"/>
              </w:rPr>
            </w:pPr>
            <w:r>
              <w:rPr>
                <w:rFonts w:ascii="Arial" w:hAnsi="Arial" w:cs="Arial"/>
                <w:sz w:val="22"/>
                <w:szCs w:val="22"/>
              </w:rPr>
              <w:t>------------------</w:t>
            </w:r>
          </w:p>
        </w:tc>
        <w:tc>
          <w:tcPr>
            <w:tcW w:w="2560" w:type="dxa"/>
            <w:noWrap w:val="0"/>
            <w:vAlign w:val="top"/>
          </w:tcPr>
          <w:p>
            <w:pPr>
              <w:autoSpaceDE w:val="0"/>
              <w:autoSpaceDN w:val="0"/>
              <w:jc w:val="right"/>
              <w:textAlignment w:val="bottom"/>
              <w:rPr>
                <w:rFonts w:ascii="Arial" w:hAnsi="Arial" w:cs="Arial"/>
                <w:sz w:val="22"/>
                <w:szCs w:val="22"/>
              </w:rPr>
            </w:pPr>
            <w:r>
              <w:rPr>
                <w:rFonts w:ascii="Arial" w:hAnsi="Arial" w:cs="Arial"/>
                <w:sz w:val="22"/>
                <w:szCs w:val="22"/>
              </w:rPr>
              <w:t>------------------</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r>
              <w:rPr>
                <w:rFonts w:ascii="Arial" w:hAnsi="Arial" w:cs="Arial"/>
                <w:sz w:val="22"/>
                <w:szCs w:val="22"/>
              </w:rPr>
              <w:t>Current liabilities</w:t>
            </w:r>
          </w:p>
        </w:tc>
        <w:tc>
          <w:tcPr>
            <w:tcW w:w="2560" w:type="dxa"/>
            <w:noWrap w:val="0"/>
            <w:vAlign w:val="top"/>
          </w:tcPr>
          <w:p>
            <w:pPr>
              <w:jc w:val="right"/>
              <w:rPr>
                <w:rFonts w:hint="eastAsia" w:ascii="Arial" w:hAnsi="Arial" w:cs="Arial"/>
                <w:color w:val="000000"/>
                <w:sz w:val="22"/>
                <w:szCs w:val="22"/>
                <w:lang w:eastAsia="zh-CN"/>
              </w:rPr>
            </w:pPr>
            <w:r>
              <w:rPr>
                <w:rFonts w:ascii="Arial" w:hAnsi="Arial" w:cs="Arial"/>
                <w:color w:val="000000"/>
                <w:sz w:val="22"/>
                <w:szCs w:val="22"/>
                <w:lang w:eastAsia="zh-CN"/>
              </w:rPr>
              <w:fldChar w:fldCharType="begin"/>
            </w:r>
            <w:r>
              <w:rPr>
                <w:rFonts w:ascii="Arial" w:hAnsi="Arial" w:cs="Arial"/>
                <w:color w:val="000000"/>
                <w:sz w:val="22"/>
                <w:szCs w:val="22"/>
                <w:lang w:eastAsia="zh-CN"/>
              </w:rPr>
              <w:instrText xml:space="preserve"> </w:instrText>
            </w:r>
            <w:r>
              <w:rPr>
                <w:rFonts w:hint="eastAsia" w:ascii="Arial" w:hAnsi="Arial" w:cs="Arial"/>
                <w:color w:val="000000"/>
                <w:sz w:val="22"/>
                <w:szCs w:val="22"/>
                <w:lang w:eastAsia="zh-CN"/>
              </w:rPr>
              <w:instrText xml:space="preserve">=SUM(ABOVE)</w:instrText>
            </w:r>
            <w:r>
              <w:rPr>
                <w:rFonts w:ascii="Arial" w:hAnsi="Arial" w:cs="Arial"/>
                <w:color w:val="000000"/>
                <w:sz w:val="22"/>
                <w:szCs w:val="22"/>
                <w:lang w:eastAsia="zh-CN"/>
              </w:rPr>
              <w:instrText xml:space="preserve"> </w:instrText>
            </w:r>
            <w:r>
              <w:rPr>
                <w:rFonts w:ascii="Arial" w:hAnsi="Arial" w:cs="Arial"/>
                <w:color w:val="000000"/>
                <w:sz w:val="22"/>
                <w:szCs w:val="22"/>
                <w:lang w:eastAsia="zh-CN"/>
              </w:rPr>
              <w:fldChar w:fldCharType="separate"/>
            </w:r>
            <w:r>
              <w:rPr>
                <w:rFonts w:ascii="Arial" w:hAnsi="Arial" w:cs="Arial"/>
                <w:color w:val="000000"/>
                <w:sz w:val="22"/>
                <w:szCs w:val="22"/>
                <w:lang w:eastAsia="zh-CN"/>
              </w:rPr>
              <w:t>6,520,991</w:t>
            </w:r>
            <w:r>
              <w:rPr>
                <w:rFonts w:ascii="Arial" w:hAnsi="Arial" w:cs="Arial"/>
                <w:color w:val="000000"/>
                <w:sz w:val="22"/>
                <w:szCs w:val="22"/>
                <w:lang w:eastAsia="zh-CN"/>
              </w:rPr>
              <w:fldChar w:fldCharType="end"/>
            </w:r>
          </w:p>
        </w:tc>
        <w:tc>
          <w:tcPr>
            <w:tcW w:w="2560" w:type="dxa"/>
            <w:noWrap w:val="0"/>
            <w:vAlign w:val="top"/>
          </w:tcPr>
          <w:p>
            <w:pPr>
              <w:jc w:val="right"/>
              <w:rPr>
                <w:rFonts w:hint="eastAsia" w:ascii="Arial" w:hAnsi="Arial" w:cs="Arial"/>
                <w:color w:val="000000"/>
                <w:sz w:val="22"/>
                <w:szCs w:val="22"/>
                <w:lang w:eastAsia="zh-CN"/>
              </w:rPr>
            </w:pPr>
            <w:r>
              <w:rPr>
                <w:rFonts w:ascii="Arial" w:hAnsi="Arial" w:cs="Arial"/>
                <w:color w:val="000000"/>
                <w:sz w:val="22"/>
                <w:szCs w:val="22"/>
                <w:lang w:eastAsia="zh-CN"/>
              </w:rPr>
              <w:fldChar w:fldCharType="begin"/>
            </w:r>
            <w:r>
              <w:rPr>
                <w:rFonts w:ascii="Arial" w:hAnsi="Arial" w:cs="Arial"/>
                <w:color w:val="000000"/>
                <w:sz w:val="22"/>
                <w:szCs w:val="22"/>
                <w:lang w:eastAsia="zh-CN"/>
              </w:rPr>
              <w:instrText xml:space="preserve"> </w:instrText>
            </w:r>
            <w:r>
              <w:rPr>
                <w:rFonts w:hint="eastAsia" w:ascii="Arial" w:hAnsi="Arial" w:cs="Arial"/>
                <w:color w:val="000000"/>
                <w:sz w:val="22"/>
                <w:szCs w:val="22"/>
                <w:lang w:eastAsia="zh-CN"/>
              </w:rPr>
              <w:instrText xml:space="preserve">=SUM(ABOVE)</w:instrText>
            </w:r>
            <w:r>
              <w:rPr>
                <w:rFonts w:ascii="Arial" w:hAnsi="Arial" w:cs="Arial"/>
                <w:color w:val="000000"/>
                <w:sz w:val="22"/>
                <w:szCs w:val="22"/>
                <w:lang w:eastAsia="zh-CN"/>
              </w:rPr>
              <w:instrText xml:space="preserve"> </w:instrText>
            </w:r>
            <w:r>
              <w:rPr>
                <w:rFonts w:ascii="Arial" w:hAnsi="Arial" w:cs="Arial"/>
                <w:color w:val="000000"/>
                <w:sz w:val="22"/>
                <w:szCs w:val="22"/>
                <w:lang w:eastAsia="zh-CN"/>
              </w:rPr>
              <w:fldChar w:fldCharType="separate"/>
            </w:r>
            <w:r>
              <w:rPr>
                <w:rFonts w:ascii="Arial" w:hAnsi="Arial" w:cs="Arial"/>
                <w:color w:val="000000"/>
                <w:sz w:val="22"/>
                <w:szCs w:val="22"/>
                <w:lang w:eastAsia="zh-CN"/>
              </w:rPr>
              <w:t>3,245,126</w:t>
            </w:r>
            <w:r>
              <w:rPr>
                <w:rFonts w:ascii="Arial" w:hAnsi="Arial" w:cs="Arial"/>
                <w:color w:val="000000"/>
                <w:sz w:val="22"/>
                <w:szCs w:val="22"/>
                <w:lang w:eastAsia="zh-CN"/>
              </w:rPr>
              <w:fldChar w:fldCharType="end"/>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hint="eastAsia" w:ascii="Arial" w:hAnsi="Arial" w:cs="Arial"/>
                <w:sz w:val="22"/>
                <w:szCs w:val="22"/>
                <w:lang w:eastAsia="zh-CN"/>
              </w:rPr>
            </w:pPr>
            <w:r>
              <w:rPr>
                <w:rFonts w:ascii="Arial" w:hAnsi="Arial" w:cs="Arial"/>
                <w:sz w:val="22"/>
                <w:szCs w:val="22"/>
              </w:rPr>
              <w:t xml:space="preserve">Long-term </w:t>
            </w:r>
            <w:r>
              <w:rPr>
                <w:rFonts w:hint="eastAsia" w:ascii="Arial" w:hAnsi="Arial" w:cs="Arial"/>
                <w:sz w:val="22"/>
                <w:szCs w:val="22"/>
                <w:lang w:eastAsia="zh-CN"/>
              </w:rPr>
              <w:t>loans</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469,957</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0</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hint="eastAsia" w:ascii="Arial" w:hAnsi="Arial" w:cs="Arial"/>
                <w:sz w:val="22"/>
                <w:szCs w:val="22"/>
                <w:lang w:eastAsia="zh-CN"/>
              </w:rPr>
            </w:pPr>
            <w:r>
              <w:rPr>
                <w:rFonts w:ascii="Arial" w:hAnsi="Arial" w:cs="Arial"/>
                <w:sz w:val="22"/>
                <w:szCs w:val="22"/>
                <w:lang w:eastAsia="zh-CN"/>
              </w:rPr>
              <w:t>L</w:t>
            </w:r>
            <w:r>
              <w:rPr>
                <w:rFonts w:hint="eastAsia" w:ascii="Arial" w:hAnsi="Arial" w:cs="Arial"/>
                <w:sz w:val="22"/>
                <w:szCs w:val="22"/>
                <w:lang w:eastAsia="zh-CN"/>
              </w:rPr>
              <w:t>ong-term accounts payable</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343,562</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682</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lang w:eastAsia="zh-CN"/>
              </w:rPr>
            </w:pPr>
            <w:r>
              <w:rPr>
                <w:rFonts w:ascii="Arial" w:hAnsi="Arial" w:cs="Arial"/>
                <w:sz w:val="22"/>
                <w:szCs w:val="22"/>
                <w:lang w:eastAsia="zh-CN"/>
              </w:rPr>
              <w:t>S</w:t>
            </w:r>
            <w:r>
              <w:rPr>
                <w:rFonts w:hint="eastAsia" w:ascii="Arial" w:hAnsi="Arial" w:cs="Arial"/>
                <w:sz w:val="22"/>
                <w:szCs w:val="22"/>
                <w:lang w:eastAsia="zh-CN"/>
              </w:rPr>
              <w:t xml:space="preserve">pecified payables </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0</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940</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lang w:eastAsia="zh-CN"/>
              </w:rPr>
            </w:pPr>
            <w:r>
              <w:rPr>
                <w:rFonts w:ascii="Arial" w:hAnsi="Arial" w:cs="Arial"/>
                <w:sz w:val="22"/>
                <w:szCs w:val="22"/>
                <w:lang w:eastAsia="zh-CN"/>
              </w:rPr>
              <w:t>D</w:t>
            </w:r>
            <w:r>
              <w:rPr>
                <w:rFonts w:hint="eastAsia" w:ascii="Arial" w:hAnsi="Arial" w:cs="Arial"/>
                <w:sz w:val="22"/>
                <w:szCs w:val="22"/>
                <w:lang w:eastAsia="zh-CN"/>
              </w:rPr>
              <w:t>eferred income</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18,895</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10,267</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lang w:eastAsia="zh-CN"/>
              </w:rPr>
            </w:pPr>
            <w:r>
              <w:rPr>
                <w:rFonts w:ascii="Arial" w:hAnsi="Arial" w:cs="Arial"/>
                <w:sz w:val="22"/>
                <w:szCs w:val="22"/>
                <w:lang w:eastAsia="zh-CN"/>
              </w:rPr>
              <w:t>D</w:t>
            </w:r>
            <w:r>
              <w:rPr>
                <w:rFonts w:hint="eastAsia" w:ascii="Arial" w:hAnsi="Arial" w:cs="Arial"/>
                <w:sz w:val="22"/>
                <w:szCs w:val="22"/>
                <w:lang w:eastAsia="zh-CN"/>
              </w:rPr>
              <w:t xml:space="preserve">eferred tax liabilities </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12,274</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8,250</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p>
        </w:tc>
        <w:tc>
          <w:tcPr>
            <w:tcW w:w="2560" w:type="dxa"/>
            <w:noWrap w:val="0"/>
            <w:vAlign w:val="top"/>
          </w:tcPr>
          <w:p>
            <w:pPr>
              <w:autoSpaceDE w:val="0"/>
              <w:autoSpaceDN w:val="0"/>
              <w:jc w:val="right"/>
              <w:textAlignment w:val="bottom"/>
              <w:rPr>
                <w:rFonts w:ascii="Arial" w:hAnsi="Arial" w:cs="Arial"/>
                <w:sz w:val="22"/>
                <w:szCs w:val="22"/>
              </w:rPr>
            </w:pPr>
            <w:r>
              <w:rPr>
                <w:rFonts w:ascii="Arial" w:hAnsi="Arial" w:cs="Arial"/>
                <w:sz w:val="22"/>
                <w:szCs w:val="22"/>
              </w:rPr>
              <w:t>------------------</w:t>
            </w:r>
          </w:p>
        </w:tc>
        <w:tc>
          <w:tcPr>
            <w:tcW w:w="2560" w:type="dxa"/>
            <w:noWrap w:val="0"/>
            <w:vAlign w:val="top"/>
          </w:tcPr>
          <w:p>
            <w:pPr>
              <w:autoSpaceDE w:val="0"/>
              <w:autoSpaceDN w:val="0"/>
              <w:jc w:val="right"/>
              <w:textAlignment w:val="bottom"/>
              <w:rPr>
                <w:rFonts w:ascii="Arial" w:hAnsi="Arial" w:cs="Arial"/>
                <w:sz w:val="22"/>
                <w:szCs w:val="22"/>
              </w:rPr>
            </w:pPr>
            <w:r>
              <w:rPr>
                <w:rFonts w:ascii="Arial" w:hAnsi="Arial" w:cs="Arial"/>
                <w:sz w:val="22"/>
                <w:szCs w:val="22"/>
              </w:rPr>
              <w:t>------------------</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r>
              <w:rPr>
                <w:rFonts w:ascii="Arial" w:hAnsi="Arial" w:cs="Arial"/>
                <w:sz w:val="22"/>
                <w:szCs w:val="22"/>
              </w:rPr>
              <w:t>Total liabilities</w:t>
            </w:r>
          </w:p>
        </w:tc>
        <w:tc>
          <w:tcPr>
            <w:tcW w:w="2560" w:type="dxa"/>
            <w:noWrap w:val="0"/>
            <w:vAlign w:val="top"/>
          </w:tcPr>
          <w:p>
            <w:pPr>
              <w:jc w:val="right"/>
              <w:rPr>
                <w:rFonts w:hint="eastAsia" w:ascii="Arial" w:hAnsi="Arial" w:cs="Arial"/>
                <w:color w:val="000000"/>
                <w:sz w:val="22"/>
                <w:szCs w:val="22"/>
                <w:lang w:eastAsia="zh-CN"/>
              </w:rPr>
            </w:pPr>
            <w:r>
              <w:rPr>
                <w:rFonts w:ascii="Arial" w:hAnsi="Arial" w:cs="Arial"/>
                <w:color w:val="000000"/>
                <w:sz w:val="22"/>
                <w:szCs w:val="22"/>
                <w:lang w:eastAsia="zh-CN"/>
              </w:rPr>
              <w:fldChar w:fldCharType="begin"/>
            </w:r>
            <w:r>
              <w:rPr>
                <w:rFonts w:ascii="Arial" w:hAnsi="Arial" w:cs="Arial"/>
                <w:color w:val="000000"/>
                <w:sz w:val="22"/>
                <w:szCs w:val="22"/>
                <w:lang w:eastAsia="zh-CN"/>
              </w:rPr>
              <w:instrText xml:space="preserve"> </w:instrText>
            </w:r>
            <w:r>
              <w:rPr>
                <w:rFonts w:hint="eastAsia" w:ascii="Arial" w:hAnsi="Arial" w:cs="Arial"/>
                <w:color w:val="000000"/>
                <w:sz w:val="22"/>
                <w:szCs w:val="22"/>
                <w:lang w:eastAsia="zh-CN"/>
              </w:rPr>
              <w:instrText xml:space="preserve">=SUM(ABOVE)</w:instrText>
            </w:r>
            <w:r>
              <w:rPr>
                <w:rFonts w:ascii="Arial" w:hAnsi="Arial" w:cs="Arial"/>
                <w:color w:val="000000"/>
                <w:sz w:val="22"/>
                <w:szCs w:val="22"/>
                <w:lang w:eastAsia="zh-CN"/>
              </w:rPr>
              <w:instrText xml:space="preserve"> </w:instrText>
            </w:r>
            <w:r>
              <w:rPr>
                <w:rFonts w:ascii="Arial" w:hAnsi="Arial" w:cs="Arial"/>
                <w:color w:val="000000"/>
                <w:sz w:val="22"/>
                <w:szCs w:val="22"/>
                <w:lang w:eastAsia="zh-CN"/>
              </w:rPr>
              <w:fldChar w:fldCharType="separate"/>
            </w:r>
            <w:r>
              <w:rPr>
                <w:rFonts w:ascii="Arial" w:hAnsi="Arial" w:cs="Arial"/>
                <w:color w:val="000000"/>
                <w:sz w:val="22"/>
                <w:szCs w:val="22"/>
                <w:lang w:eastAsia="zh-CN"/>
              </w:rPr>
              <w:t>7,365,679</w:t>
            </w:r>
            <w:r>
              <w:rPr>
                <w:rFonts w:ascii="Arial" w:hAnsi="Arial" w:cs="Arial"/>
                <w:color w:val="000000"/>
                <w:sz w:val="22"/>
                <w:szCs w:val="22"/>
                <w:lang w:eastAsia="zh-CN"/>
              </w:rPr>
              <w:fldChar w:fldCharType="end"/>
            </w:r>
          </w:p>
        </w:tc>
        <w:tc>
          <w:tcPr>
            <w:tcW w:w="2560" w:type="dxa"/>
            <w:noWrap w:val="0"/>
            <w:vAlign w:val="top"/>
          </w:tcPr>
          <w:p>
            <w:pPr>
              <w:jc w:val="right"/>
              <w:rPr>
                <w:rFonts w:hint="eastAsia" w:ascii="Arial" w:hAnsi="Arial" w:cs="Arial"/>
                <w:color w:val="000000"/>
                <w:sz w:val="22"/>
                <w:szCs w:val="22"/>
                <w:lang w:eastAsia="zh-CN"/>
              </w:rPr>
            </w:pPr>
            <w:r>
              <w:rPr>
                <w:rFonts w:ascii="Arial" w:hAnsi="Arial" w:cs="Arial"/>
                <w:color w:val="000000"/>
                <w:sz w:val="22"/>
                <w:szCs w:val="22"/>
                <w:lang w:eastAsia="zh-CN"/>
              </w:rPr>
              <w:fldChar w:fldCharType="begin"/>
            </w:r>
            <w:r>
              <w:rPr>
                <w:rFonts w:ascii="Arial" w:hAnsi="Arial" w:cs="Arial"/>
                <w:color w:val="000000"/>
                <w:sz w:val="22"/>
                <w:szCs w:val="22"/>
                <w:lang w:eastAsia="zh-CN"/>
              </w:rPr>
              <w:instrText xml:space="preserve"> </w:instrText>
            </w:r>
            <w:r>
              <w:rPr>
                <w:rFonts w:hint="eastAsia" w:ascii="Arial" w:hAnsi="Arial" w:cs="Arial"/>
                <w:color w:val="000000"/>
                <w:sz w:val="22"/>
                <w:szCs w:val="22"/>
                <w:lang w:eastAsia="zh-CN"/>
              </w:rPr>
              <w:instrText xml:space="preserve">=SUM(ABOVE)</w:instrText>
            </w:r>
            <w:r>
              <w:rPr>
                <w:rFonts w:ascii="Arial" w:hAnsi="Arial" w:cs="Arial"/>
                <w:color w:val="000000"/>
                <w:sz w:val="22"/>
                <w:szCs w:val="22"/>
                <w:lang w:eastAsia="zh-CN"/>
              </w:rPr>
              <w:instrText xml:space="preserve"> </w:instrText>
            </w:r>
            <w:r>
              <w:rPr>
                <w:rFonts w:ascii="Arial" w:hAnsi="Arial" w:cs="Arial"/>
                <w:color w:val="000000"/>
                <w:sz w:val="22"/>
                <w:szCs w:val="22"/>
                <w:lang w:eastAsia="zh-CN"/>
              </w:rPr>
              <w:fldChar w:fldCharType="separate"/>
            </w:r>
            <w:r>
              <w:rPr>
                <w:rFonts w:ascii="Arial" w:hAnsi="Arial" w:cs="Arial"/>
                <w:color w:val="000000"/>
                <w:sz w:val="22"/>
                <w:szCs w:val="22"/>
                <w:lang w:eastAsia="zh-CN"/>
              </w:rPr>
              <w:t>3,265,265</w:t>
            </w:r>
            <w:r>
              <w:rPr>
                <w:rFonts w:ascii="Arial" w:hAnsi="Arial" w:cs="Arial"/>
                <w:color w:val="000000"/>
                <w:sz w:val="22"/>
                <w:szCs w:val="22"/>
                <w:lang w:eastAsia="zh-CN"/>
              </w:rPr>
              <w:fldChar w:fldCharType="end"/>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r>
              <w:rPr>
                <w:rFonts w:ascii="Arial" w:hAnsi="Arial" w:cs="Arial"/>
                <w:sz w:val="22"/>
                <w:szCs w:val="22"/>
              </w:rPr>
              <w:t>Equity</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5,383,123</w:t>
            </w:r>
          </w:p>
        </w:tc>
        <w:tc>
          <w:tcPr>
            <w:tcW w:w="2560"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2,871,329</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p>
        </w:tc>
        <w:tc>
          <w:tcPr>
            <w:tcW w:w="2560" w:type="dxa"/>
            <w:noWrap w:val="0"/>
            <w:vAlign w:val="top"/>
          </w:tcPr>
          <w:p>
            <w:pPr>
              <w:autoSpaceDE w:val="0"/>
              <w:autoSpaceDN w:val="0"/>
              <w:jc w:val="right"/>
              <w:textAlignment w:val="bottom"/>
              <w:rPr>
                <w:rFonts w:ascii="Arial" w:hAnsi="Arial" w:cs="Arial"/>
                <w:sz w:val="22"/>
                <w:szCs w:val="22"/>
              </w:rPr>
            </w:pPr>
            <w:r>
              <w:rPr>
                <w:rFonts w:ascii="Arial" w:hAnsi="Arial" w:cs="Arial"/>
                <w:sz w:val="22"/>
                <w:szCs w:val="22"/>
              </w:rPr>
              <w:t>------------------</w:t>
            </w:r>
          </w:p>
        </w:tc>
        <w:tc>
          <w:tcPr>
            <w:tcW w:w="2560" w:type="dxa"/>
            <w:noWrap w:val="0"/>
            <w:vAlign w:val="top"/>
          </w:tcPr>
          <w:p>
            <w:pPr>
              <w:autoSpaceDE w:val="0"/>
              <w:autoSpaceDN w:val="0"/>
              <w:jc w:val="right"/>
              <w:textAlignment w:val="bottom"/>
              <w:rPr>
                <w:rFonts w:ascii="Arial" w:hAnsi="Arial" w:cs="Arial"/>
                <w:sz w:val="22"/>
                <w:szCs w:val="22"/>
              </w:rPr>
            </w:pPr>
            <w:r>
              <w:rPr>
                <w:rFonts w:ascii="Arial" w:hAnsi="Arial" w:cs="Arial"/>
                <w:sz w:val="22"/>
                <w:szCs w:val="22"/>
              </w:rPr>
              <w:t>------------------</w:t>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r>
              <w:rPr>
                <w:rFonts w:ascii="Arial" w:hAnsi="Arial" w:cs="Arial"/>
                <w:sz w:val="22"/>
                <w:szCs w:val="22"/>
              </w:rPr>
              <w:t>Total liabilities &amp; equities</w:t>
            </w:r>
          </w:p>
        </w:tc>
        <w:tc>
          <w:tcPr>
            <w:tcW w:w="2560" w:type="dxa"/>
            <w:noWrap w:val="0"/>
            <w:vAlign w:val="top"/>
          </w:tcPr>
          <w:p>
            <w:pPr>
              <w:autoSpaceDE w:val="0"/>
              <w:autoSpaceDN w:val="0"/>
              <w:jc w:val="right"/>
              <w:textAlignment w:val="bottom"/>
              <w:rPr>
                <w:rFonts w:hint="eastAsia" w:ascii="Arial" w:hAnsi="Arial" w:cs="Arial"/>
                <w:sz w:val="22"/>
                <w:szCs w:val="22"/>
                <w:lang w:eastAsia="zh-CN"/>
              </w:rPr>
            </w:pPr>
            <w:r>
              <w:rPr>
                <w:rFonts w:ascii="Arial" w:hAnsi="Arial" w:cs="Arial"/>
                <w:sz w:val="22"/>
                <w:szCs w:val="22"/>
                <w:lang w:eastAsia="zh-CN"/>
              </w:rPr>
              <w:fldChar w:fldCharType="begin"/>
            </w:r>
            <w:r>
              <w:rPr>
                <w:rFonts w:ascii="Arial" w:hAnsi="Arial" w:cs="Arial"/>
                <w:sz w:val="22"/>
                <w:szCs w:val="22"/>
                <w:lang w:eastAsia="zh-CN"/>
              </w:rPr>
              <w:instrText xml:space="preserve"> </w:instrText>
            </w:r>
            <w:r>
              <w:rPr>
                <w:rFonts w:hint="eastAsia" w:ascii="Arial" w:hAnsi="Arial" w:cs="Arial"/>
                <w:sz w:val="22"/>
                <w:szCs w:val="22"/>
                <w:lang w:eastAsia="zh-CN"/>
              </w:rPr>
              <w:instrText xml:space="preserve">=SUM(ABOVE)</w:instrText>
            </w:r>
            <w:r>
              <w:rPr>
                <w:rFonts w:ascii="Arial" w:hAnsi="Arial" w:cs="Arial"/>
                <w:sz w:val="22"/>
                <w:szCs w:val="22"/>
                <w:lang w:eastAsia="zh-CN"/>
              </w:rPr>
              <w:instrText xml:space="preserve"> </w:instrText>
            </w:r>
            <w:r>
              <w:rPr>
                <w:rFonts w:ascii="Arial" w:hAnsi="Arial" w:cs="Arial"/>
                <w:sz w:val="22"/>
                <w:szCs w:val="22"/>
                <w:lang w:eastAsia="zh-CN"/>
              </w:rPr>
              <w:fldChar w:fldCharType="separate"/>
            </w:r>
            <w:r>
              <w:rPr>
                <w:rFonts w:ascii="Arial" w:hAnsi="Arial" w:cs="Arial"/>
                <w:sz w:val="22"/>
                <w:szCs w:val="22"/>
                <w:lang w:eastAsia="zh-CN"/>
              </w:rPr>
              <w:t>12,748,802</w:t>
            </w:r>
            <w:r>
              <w:rPr>
                <w:rFonts w:ascii="Arial" w:hAnsi="Arial" w:cs="Arial"/>
                <w:sz w:val="22"/>
                <w:szCs w:val="22"/>
                <w:lang w:eastAsia="zh-CN"/>
              </w:rPr>
              <w:fldChar w:fldCharType="end"/>
            </w:r>
          </w:p>
        </w:tc>
        <w:tc>
          <w:tcPr>
            <w:tcW w:w="2560" w:type="dxa"/>
            <w:noWrap w:val="0"/>
            <w:vAlign w:val="top"/>
          </w:tcPr>
          <w:p>
            <w:pPr>
              <w:autoSpaceDE w:val="0"/>
              <w:autoSpaceDN w:val="0"/>
              <w:jc w:val="right"/>
              <w:textAlignment w:val="bottom"/>
              <w:rPr>
                <w:rFonts w:hint="eastAsia" w:ascii="Arial" w:hAnsi="Arial" w:cs="Arial"/>
                <w:sz w:val="22"/>
                <w:szCs w:val="22"/>
                <w:lang w:eastAsia="zh-CN"/>
              </w:rPr>
            </w:pPr>
            <w:r>
              <w:rPr>
                <w:rFonts w:ascii="Arial" w:hAnsi="Arial" w:cs="Arial"/>
                <w:sz w:val="22"/>
                <w:szCs w:val="22"/>
                <w:lang w:eastAsia="zh-CN"/>
              </w:rPr>
              <w:fldChar w:fldCharType="begin"/>
            </w:r>
            <w:r>
              <w:rPr>
                <w:rFonts w:ascii="Arial" w:hAnsi="Arial" w:cs="Arial"/>
                <w:sz w:val="22"/>
                <w:szCs w:val="22"/>
                <w:lang w:eastAsia="zh-CN"/>
              </w:rPr>
              <w:instrText xml:space="preserve"> </w:instrText>
            </w:r>
            <w:r>
              <w:rPr>
                <w:rFonts w:hint="eastAsia" w:ascii="Arial" w:hAnsi="Arial" w:cs="Arial"/>
                <w:sz w:val="22"/>
                <w:szCs w:val="22"/>
                <w:lang w:eastAsia="zh-CN"/>
              </w:rPr>
              <w:instrText xml:space="preserve">=SUM(ABOVE)</w:instrText>
            </w:r>
            <w:r>
              <w:rPr>
                <w:rFonts w:ascii="Arial" w:hAnsi="Arial" w:cs="Arial"/>
                <w:sz w:val="22"/>
                <w:szCs w:val="22"/>
                <w:lang w:eastAsia="zh-CN"/>
              </w:rPr>
              <w:instrText xml:space="preserve"> </w:instrText>
            </w:r>
            <w:r>
              <w:rPr>
                <w:rFonts w:ascii="Arial" w:hAnsi="Arial" w:cs="Arial"/>
                <w:sz w:val="22"/>
                <w:szCs w:val="22"/>
                <w:lang w:eastAsia="zh-CN"/>
              </w:rPr>
              <w:fldChar w:fldCharType="separate"/>
            </w:r>
            <w:r>
              <w:rPr>
                <w:rFonts w:ascii="Arial" w:hAnsi="Arial" w:cs="Arial"/>
                <w:sz w:val="22"/>
                <w:szCs w:val="22"/>
                <w:lang w:eastAsia="zh-CN"/>
              </w:rPr>
              <w:t>6,136,594</w:t>
            </w:r>
            <w:r>
              <w:rPr>
                <w:rFonts w:ascii="Arial" w:hAnsi="Arial" w:cs="Arial"/>
                <w:sz w:val="22"/>
                <w:szCs w:val="22"/>
                <w:lang w:eastAsia="zh-CN"/>
              </w:rPr>
              <w:fldChar w:fldCharType="end"/>
            </w:r>
          </w:p>
        </w:tc>
      </w:tr>
      <w:tr>
        <w:tblPrEx>
          <w:tblLayout w:type="fixed"/>
          <w:tblCellMar>
            <w:top w:w="0" w:type="dxa"/>
            <w:left w:w="28" w:type="dxa"/>
            <w:bottom w:w="0" w:type="dxa"/>
            <w:right w:w="28" w:type="dxa"/>
          </w:tblCellMar>
        </w:tblPrEx>
        <w:trPr>
          <w:cantSplit/>
        </w:trPr>
        <w:tc>
          <w:tcPr>
            <w:tcW w:w="3514" w:type="dxa"/>
            <w:noWrap w:val="0"/>
            <w:vAlign w:val="top"/>
          </w:tcPr>
          <w:p>
            <w:pPr>
              <w:autoSpaceDE w:val="0"/>
              <w:autoSpaceDN w:val="0"/>
              <w:textAlignment w:val="bottom"/>
              <w:rPr>
                <w:rFonts w:ascii="Arial" w:hAnsi="Arial" w:cs="Arial"/>
                <w:sz w:val="22"/>
                <w:szCs w:val="22"/>
              </w:rPr>
            </w:pPr>
          </w:p>
        </w:tc>
        <w:tc>
          <w:tcPr>
            <w:tcW w:w="2560" w:type="dxa"/>
            <w:noWrap w:val="0"/>
            <w:vAlign w:val="top"/>
          </w:tcPr>
          <w:p>
            <w:pPr>
              <w:autoSpaceDE w:val="0"/>
              <w:autoSpaceDN w:val="0"/>
              <w:jc w:val="right"/>
              <w:textAlignment w:val="bottom"/>
              <w:rPr>
                <w:rFonts w:ascii="Arial" w:hAnsi="Arial" w:cs="Arial"/>
                <w:sz w:val="22"/>
                <w:szCs w:val="22"/>
              </w:rPr>
            </w:pPr>
            <w:r>
              <w:rPr>
                <w:rFonts w:ascii="Arial" w:hAnsi="Arial" w:cs="Arial"/>
                <w:sz w:val="22"/>
                <w:szCs w:val="22"/>
              </w:rPr>
              <w:t>=============</w:t>
            </w:r>
          </w:p>
        </w:tc>
        <w:tc>
          <w:tcPr>
            <w:tcW w:w="2560" w:type="dxa"/>
            <w:noWrap w:val="0"/>
            <w:vAlign w:val="top"/>
          </w:tcPr>
          <w:p>
            <w:pPr>
              <w:autoSpaceDE w:val="0"/>
              <w:autoSpaceDN w:val="0"/>
              <w:jc w:val="right"/>
              <w:textAlignment w:val="bottom"/>
              <w:rPr>
                <w:rFonts w:ascii="Arial" w:hAnsi="Arial" w:cs="Arial"/>
                <w:sz w:val="22"/>
                <w:szCs w:val="22"/>
              </w:rPr>
            </w:pPr>
            <w:r>
              <w:rPr>
                <w:rFonts w:ascii="Arial" w:hAnsi="Arial" w:cs="Arial"/>
                <w:sz w:val="22"/>
                <w:szCs w:val="22"/>
              </w:rPr>
              <w:t>=============</w:t>
            </w:r>
          </w:p>
        </w:tc>
      </w:tr>
    </w:tbl>
    <w:p>
      <w:pPr>
        <w:tabs>
          <w:tab w:val="left" w:pos="3600"/>
        </w:tabs>
        <w:jc w:val="both"/>
        <w:rPr>
          <w:rFonts w:hint="eastAsia" w:ascii="Arial" w:hAnsi="Arial"/>
          <w:b/>
          <w:i/>
          <w:color w:val="FF0000"/>
          <w:sz w:val="22"/>
          <w:lang w:eastAsia="zh-CN"/>
        </w:rPr>
      </w:pPr>
    </w:p>
    <w:p>
      <w:pPr>
        <w:autoSpaceDE w:val="0"/>
        <w:autoSpaceDN w:val="0"/>
        <w:textAlignment w:val="bottom"/>
        <w:rPr>
          <w:rFonts w:hint="eastAsia" w:ascii="Arial" w:hAnsi="Arial" w:cs="Arial"/>
          <w:b/>
          <w:i/>
          <w:sz w:val="22"/>
          <w:szCs w:val="22"/>
        </w:rPr>
      </w:pPr>
      <w:r>
        <w:rPr>
          <w:rFonts w:ascii="Arial" w:hAnsi="Arial" w:cs="Arial"/>
          <w:b/>
          <w:i/>
          <w:sz w:val="22"/>
          <w:szCs w:val="22"/>
        </w:rPr>
        <w:t xml:space="preserve">Consolidated Income Statement </w:t>
      </w:r>
    </w:p>
    <w:p>
      <w:pPr>
        <w:autoSpaceDE w:val="0"/>
        <w:autoSpaceDN w:val="0"/>
        <w:textAlignment w:val="bottom"/>
        <w:rPr>
          <w:rFonts w:ascii="Arial" w:hAnsi="Arial" w:cs="Arial"/>
          <w:sz w:val="22"/>
          <w:szCs w:val="22"/>
        </w:rPr>
      </w:pPr>
      <w:r>
        <w:rPr>
          <w:rFonts w:ascii="Arial" w:hAnsi="Arial" w:cs="Arial"/>
          <w:sz w:val="22"/>
          <w:szCs w:val="22"/>
        </w:rPr>
        <w:t>Unit: CNY’000</w:t>
      </w:r>
    </w:p>
    <w:tbl>
      <w:tblPr>
        <w:tblStyle w:val="24"/>
        <w:tblW w:w="8296" w:type="dxa"/>
        <w:tblInd w:w="0" w:type="dxa"/>
        <w:tblLayout w:type="fixed"/>
        <w:tblCellMar>
          <w:top w:w="0" w:type="dxa"/>
          <w:left w:w="28" w:type="dxa"/>
          <w:bottom w:w="0" w:type="dxa"/>
          <w:right w:w="28" w:type="dxa"/>
        </w:tblCellMar>
      </w:tblPr>
      <w:tblGrid>
        <w:gridCol w:w="3028"/>
        <w:gridCol w:w="2634"/>
        <w:gridCol w:w="2634"/>
      </w:tblGrid>
      <w:tr>
        <w:tblPrEx>
          <w:tblLayout w:type="fixed"/>
          <w:tblCellMar>
            <w:top w:w="0" w:type="dxa"/>
            <w:left w:w="28" w:type="dxa"/>
            <w:bottom w:w="0" w:type="dxa"/>
            <w:right w:w="28" w:type="dxa"/>
          </w:tblCellMar>
        </w:tblPrEx>
        <w:trPr>
          <w:cantSplit/>
        </w:trPr>
        <w:tc>
          <w:tcPr>
            <w:tcW w:w="3028" w:type="dxa"/>
            <w:noWrap w:val="0"/>
            <w:vAlign w:val="top"/>
          </w:tcPr>
          <w:p>
            <w:pPr>
              <w:autoSpaceDE w:val="0"/>
              <w:autoSpaceDN w:val="0"/>
              <w:textAlignment w:val="bottom"/>
              <w:rPr>
                <w:rFonts w:ascii="Arial" w:hAnsi="Arial" w:cs="Arial"/>
                <w:sz w:val="22"/>
                <w:szCs w:val="22"/>
              </w:rPr>
            </w:pPr>
          </w:p>
        </w:tc>
        <w:tc>
          <w:tcPr>
            <w:tcW w:w="2634" w:type="dxa"/>
            <w:noWrap w:val="0"/>
            <w:vAlign w:val="top"/>
          </w:tcPr>
          <w:p>
            <w:pPr>
              <w:ind w:firstLine="331" w:firstLineChars="150"/>
              <w:rPr>
                <w:rFonts w:hint="eastAsia" w:ascii="Arial" w:hAnsi="Arial" w:cs="Arial"/>
                <w:b/>
                <w:sz w:val="22"/>
                <w:szCs w:val="22"/>
                <w:lang w:eastAsia="zh-CN"/>
              </w:rPr>
            </w:pPr>
            <w:r>
              <w:rPr>
                <w:rFonts w:ascii="Arial" w:hAnsi="Arial" w:cs="Arial"/>
                <w:b/>
                <w:sz w:val="22"/>
                <w:szCs w:val="22"/>
              </w:rPr>
              <w:t>As of Dec. 31, 20</w:t>
            </w:r>
            <w:r>
              <w:rPr>
                <w:rFonts w:hint="eastAsia" w:ascii="Arial" w:hAnsi="Arial" w:cs="Arial"/>
                <w:b/>
                <w:sz w:val="22"/>
                <w:szCs w:val="22"/>
                <w:lang w:eastAsia="zh-CN"/>
              </w:rPr>
              <w:t>16</w:t>
            </w:r>
          </w:p>
        </w:tc>
        <w:tc>
          <w:tcPr>
            <w:tcW w:w="2634" w:type="dxa"/>
            <w:noWrap w:val="0"/>
            <w:vAlign w:val="top"/>
          </w:tcPr>
          <w:p>
            <w:pPr>
              <w:ind w:firstLine="331" w:firstLineChars="150"/>
              <w:rPr>
                <w:rFonts w:hint="eastAsia" w:ascii="Arial" w:hAnsi="Arial" w:cs="Arial"/>
                <w:b/>
                <w:sz w:val="22"/>
                <w:szCs w:val="22"/>
                <w:lang w:eastAsia="zh-CN"/>
              </w:rPr>
            </w:pPr>
            <w:r>
              <w:rPr>
                <w:rFonts w:ascii="Arial" w:hAnsi="Arial" w:cs="Arial"/>
                <w:b/>
                <w:sz w:val="22"/>
                <w:szCs w:val="22"/>
              </w:rPr>
              <w:t>As of Dec. 31, 20</w:t>
            </w:r>
            <w:r>
              <w:rPr>
                <w:rFonts w:hint="eastAsia" w:ascii="Arial" w:hAnsi="Arial" w:cs="Arial"/>
                <w:b/>
                <w:sz w:val="22"/>
                <w:szCs w:val="22"/>
                <w:lang w:eastAsia="zh-CN"/>
              </w:rPr>
              <w:t>15</w:t>
            </w:r>
          </w:p>
        </w:tc>
      </w:tr>
      <w:tr>
        <w:tblPrEx>
          <w:tblLayout w:type="fixed"/>
          <w:tblCellMar>
            <w:top w:w="0" w:type="dxa"/>
            <w:left w:w="28" w:type="dxa"/>
            <w:bottom w:w="0" w:type="dxa"/>
            <w:right w:w="28" w:type="dxa"/>
          </w:tblCellMar>
        </w:tblPrEx>
        <w:trPr>
          <w:cantSplit/>
        </w:trPr>
        <w:tc>
          <w:tcPr>
            <w:tcW w:w="3028" w:type="dxa"/>
            <w:noWrap w:val="0"/>
            <w:vAlign w:val="top"/>
          </w:tcPr>
          <w:p>
            <w:pPr>
              <w:autoSpaceDE w:val="0"/>
              <w:autoSpaceDN w:val="0"/>
              <w:textAlignment w:val="bottom"/>
              <w:rPr>
                <w:rFonts w:ascii="Arial" w:hAnsi="Arial" w:cs="Arial"/>
                <w:sz w:val="22"/>
                <w:szCs w:val="22"/>
              </w:rPr>
            </w:pPr>
            <w:bookmarkStart w:id="55" w:name="OLE_LINK111" w:colFirst="1" w:colLast="1"/>
            <w:bookmarkStart w:id="56" w:name="OLE_LINK112" w:colFirst="1" w:colLast="1"/>
            <w:bookmarkStart w:id="57" w:name="_Hlk434920033"/>
            <w:r>
              <w:rPr>
                <w:rFonts w:ascii="Arial" w:hAnsi="Arial" w:cs="Arial"/>
                <w:sz w:val="22"/>
                <w:szCs w:val="22"/>
              </w:rPr>
              <w:t>Turnover</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12,051,501</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4,869,278</w:t>
            </w:r>
          </w:p>
        </w:tc>
      </w:tr>
      <w:tr>
        <w:tblPrEx>
          <w:tblLayout w:type="fixed"/>
          <w:tblCellMar>
            <w:top w:w="0" w:type="dxa"/>
            <w:left w:w="28" w:type="dxa"/>
            <w:bottom w:w="0" w:type="dxa"/>
            <w:right w:w="28" w:type="dxa"/>
          </w:tblCellMar>
        </w:tblPrEx>
        <w:trPr>
          <w:cantSplit/>
        </w:trPr>
        <w:tc>
          <w:tcPr>
            <w:tcW w:w="3028" w:type="dxa"/>
            <w:noWrap w:val="0"/>
            <w:vAlign w:val="top"/>
          </w:tcPr>
          <w:p>
            <w:pPr>
              <w:autoSpaceDE w:val="0"/>
              <w:autoSpaceDN w:val="0"/>
              <w:ind w:firstLine="330" w:firstLineChars="150"/>
              <w:textAlignment w:val="bottom"/>
              <w:rPr>
                <w:rFonts w:ascii="Arial" w:hAnsi="Arial" w:cs="Arial"/>
                <w:sz w:val="22"/>
                <w:szCs w:val="22"/>
              </w:rPr>
            </w:pPr>
            <w:r>
              <w:rPr>
                <w:rFonts w:ascii="Arial" w:hAnsi="Arial" w:cs="Arial"/>
                <w:sz w:val="22"/>
                <w:szCs w:val="22"/>
              </w:rPr>
              <w:t>Cost of goods sold</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10,874,682</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4,450,218</w:t>
            </w:r>
          </w:p>
        </w:tc>
      </w:tr>
      <w:tr>
        <w:tblPrEx>
          <w:tblLayout w:type="fixed"/>
          <w:tblCellMar>
            <w:top w:w="0" w:type="dxa"/>
            <w:left w:w="28" w:type="dxa"/>
            <w:bottom w:w="0" w:type="dxa"/>
            <w:right w:w="28" w:type="dxa"/>
          </w:tblCellMar>
        </w:tblPrEx>
        <w:trPr>
          <w:cantSplit/>
        </w:trPr>
        <w:tc>
          <w:tcPr>
            <w:tcW w:w="3028" w:type="dxa"/>
            <w:noWrap w:val="0"/>
            <w:vAlign w:val="top"/>
          </w:tcPr>
          <w:p>
            <w:pPr>
              <w:autoSpaceDE w:val="0"/>
              <w:autoSpaceDN w:val="0"/>
              <w:ind w:firstLine="330" w:firstLineChars="150"/>
              <w:textAlignment w:val="bottom"/>
              <w:rPr>
                <w:rFonts w:ascii="Arial" w:hAnsi="Arial" w:cs="Arial"/>
                <w:sz w:val="22"/>
                <w:szCs w:val="22"/>
              </w:rPr>
            </w:pPr>
            <w:r>
              <w:rPr>
                <w:rFonts w:ascii="Arial" w:hAnsi="Arial" w:cs="Arial"/>
                <w:sz w:val="22"/>
                <w:szCs w:val="22"/>
              </w:rPr>
              <w:t>Taxes and additional of main operation</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39,129</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14,291</w:t>
            </w:r>
          </w:p>
        </w:tc>
      </w:tr>
      <w:bookmarkEnd w:id="55"/>
      <w:bookmarkEnd w:id="56"/>
      <w:bookmarkEnd w:id="57"/>
      <w:tr>
        <w:tblPrEx>
          <w:tblLayout w:type="fixed"/>
          <w:tblCellMar>
            <w:top w:w="0" w:type="dxa"/>
            <w:left w:w="28" w:type="dxa"/>
            <w:bottom w:w="0" w:type="dxa"/>
            <w:right w:w="28" w:type="dxa"/>
          </w:tblCellMar>
        </w:tblPrEx>
        <w:trPr>
          <w:cantSplit/>
        </w:trPr>
        <w:tc>
          <w:tcPr>
            <w:tcW w:w="3028" w:type="dxa"/>
            <w:noWrap w:val="0"/>
            <w:vAlign w:val="top"/>
          </w:tcPr>
          <w:p>
            <w:pPr>
              <w:autoSpaceDE w:val="0"/>
              <w:autoSpaceDN w:val="0"/>
              <w:textAlignment w:val="bottom"/>
              <w:rPr>
                <w:rFonts w:ascii="Arial" w:hAnsi="Arial" w:cs="Arial"/>
                <w:sz w:val="22"/>
                <w:szCs w:val="22"/>
              </w:rPr>
            </w:pPr>
            <w:r>
              <w:rPr>
                <w:rFonts w:ascii="Arial" w:hAnsi="Arial" w:cs="Arial"/>
                <w:sz w:val="22"/>
                <w:szCs w:val="22"/>
              </w:rPr>
              <w:t xml:space="preserve">     Sales expense</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106,225</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74,019</w:t>
            </w:r>
          </w:p>
        </w:tc>
      </w:tr>
      <w:tr>
        <w:tblPrEx>
          <w:tblLayout w:type="fixed"/>
          <w:tblCellMar>
            <w:top w:w="0" w:type="dxa"/>
            <w:left w:w="28" w:type="dxa"/>
            <w:bottom w:w="0" w:type="dxa"/>
            <w:right w:w="28" w:type="dxa"/>
          </w:tblCellMar>
        </w:tblPrEx>
        <w:trPr>
          <w:cantSplit/>
        </w:trPr>
        <w:tc>
          <w:tcPr>
            <w:tcW w:w="3028" w:type="dxa"/>
            <w:noWrap w:val="0"/>
            <w:vAlign w:val="top"/>
          </w:tcPr>
          <w:p>
            <w:pPr>
              <w:autoSpaceDE w:val="0"/>
              <w:autoSpaceDN w:val="0"/>
              <w:textAlignment w:val="bottom"/>
              <w:rPr>
                <w:rFonts w:ascii="Arial" w:hAnsi="Arial" w:cs="Arial"/>
                <w:sz w:val="22"/>
                <w:szCs w:val="22"/>
              </w:rPr>
            </w:pPr>
            <w:r>
              <w:rPr>
                <w:rFonts w:ascii="Arial" w:hAnsi="Arial" w:cs="Arial"/>
                <w:sz w:val="22"/>
                <w:szCs w:val="22"/>
              </w:rPr>
              <w:t xml:space="preserve">     Management expense</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627,405</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211,753</w:t>
            </w:r>
          </w:p>
        </w:tc>
      </w:tr>
      <w:tr>
        <w:tblPrEx>
          <w:tblLayout w:type="fixed"/>
          <w:tblCellMar>
            <w:top w:w="0" w:type="dxa"/>
            <w:left w:w="28" w:type="dxa"/>
            <w:bottom w:w="0" w:type="dxa"/>
            <w:right w:w="28" w:type="dxa"/>
          </w:tblCellMar>
        </w:tblPrEx>
        <w:trPr>
          <w:cantSplit/>
        </w:trPr>
        <w:tc>
          <w:tcPr>
            <w:tcW w:w="3028" w:type="dxa"/>
            <w:noWrap w:val="0"/>
            <w:vAlign w:val="top"/>
          </w:tcPr>
          <w:p>
            <w:pPr>
              <w:autoSpaceDE w:val="0"/>
              <w:autoSpaceDN w:val="0"/>
              <w:textAlignment w:val="bottom"/>
              <w:rPr>
                <w:rFonts w:ascii="Arial" w:hAnsi="Arial" w:cs="Arial"/>
                <w:sz w:val="22"/>
                <w:szCs w:val="22"/>
              </w:rPr>
            </w:pPr>
            <w:r>
              <w:rPr>
                <w:rFonts w:ascii="Arial" w:hAnsi="Arial" w:cs="Arial"/>
                <w:sz w:val="22"/>
                <w:szCs w:val="22"/>
              </w:rPr>
              <w:t xml:space="preserve">     Finance expense</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47,744</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18,723</w:t>
            </w:r>
          </w:p>
        </w:tc>
      </w:tr>
      <w:tr>
        <w:tblPrEx>
          <w:tblLayout w:type="fixed"/>
          <w:tblCellMar>
            <w:top w:w="0" w:type="dxa"/>
            <w:left w:w="28" w:type="dxa"/>
            <w:bottom w:w="0" w:type="dxa"/>
            <w:right w:w="28" w:type="dxa"/>
          </w:tblCellMar>
        </w:tblPrEx>
        <w:trPr>
          <w:cantSplit/>
        </w:trPr>
        <w:tc>
          <w:tcPr>
            <w:tcW w:w="3028" w:type="dxa"/>
            <w:noWrap w:val="0"/>
            <w:vAlign w:val="top"/>
          </w:tcPr>
          <w:p>
            <w:pPr>
              <w:autoSpaceDE w:val="0"/>
              <w:autoSpaceDN w:val="0"/>
              <w:ind w:firstLine="220" w:firstLineChars="100"/>
              <w:textAlignment w:val="bottom"/>
              <w:rPr>
                <w:rFonts w:ascii="Arial" w:hAnsi="Arial" w:cs="Arial"/>
                <w:sz w:val="22"/>
                <w:szCs w:val="22"/>
              </w:rPr>
            </w:pPr>
            <w:r>
              <w:rPr>
                <w:rFonts w:ascii="Arial" w:hAnsi="Arial" w:cs="Arial"/>
                <w:sz w:val="22"/>
                <w:szCs w:val="22"/>
                <w:lang w:eastAsia="zh-CN"/>
              </w:rPr>
              <w:t>A</w:t>
            </w:r>
            <w:r>
              <w:rPr>
                <w:rFonts w:hint="eastAsia" w:ascii="Arial" w:hAnsi="Arial" w:cs="Arial"/>
                <w:sz w:val="22"/>
                <w:szCs w:val="22"/>
                <w:lang w:eastAsia="zh-CN"/>
              </w:rPr>
              <w:t>ssets impairment loss</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56,456</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32,758</w:t>
            </w:r>
          </w:p>
        </w:tc>
      </w:tr>
      <w:tr>
        <w:tblPrEx>
          <w:tblLayout w:type="fixed"/>
          <w:tblCellMar>
            <w:top w:w="0" w:type="dxa"/>
            <w:left w:w="28" w:type="dxa"/>
            <w:bottom w:w="0" w:type="dxa"/>
            <w:right w:w="28" w:type="dxa"/>
          </w:tblCellMar>
        </w:tblPrEx>
        <w:trPr>
          <w:cantSplit/>
        </w:trPr>
        <w:tc>
          <w:tcPr>
            <w:tcW w:w="3028" w:type="dxa"/>
            <w:noWrap w:val="0"/>
            <w:vAlign w:val="top"/>
          </w:tcPr>
          <w:p>
            <w:pPr>
              <w:autoSpaceDE w:val="0"/>
              <w:autoSpaceDN w:val="0"/>
              <w:textAlignment w:val="bottom"/>
              <w:rPr>
                <w:rFonts w:ascii="Arial" w:hAnsi="Arial" w:cs="Arial"/>
                <w:sz w:val="22"/>
                <w:szCs w:val="22"/>
                <w:lang w:eastAsia="zh-CN"/>
              </w:rPr>
            </w:pPr>
            <w:r>
              <w:rPr>
                <w:rFonts w:ascii="Arial" w:hAnsi="Arial" w:cs="Arial"/>
                <w:sz w:val="22"/>
                <w:szCs w:val="22"/>
                <w:lang w:eastAsia="zh-CN"/>
              </w:rPr>
              <w:t>I</w:t>
            </w:r>
            <w:r>
              <w:rPr>
                <w:rFonts w:hint="eastAsia" w:ascii="Arial" w:hAnsi="Arial" w:cs="Arial"/>
                <w:sz w:val="22"/>
                <w:szCs w:val="22"/>
                <w:lang w:eastAsia="zh-CN"/>
              </w:rPr>
              <w:t>nvestment income</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12,471</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13,425</w:t>
            </w:r>
          </w:p>
        </w:tc>
      </w:tr>
      <w:tr>
        <w:tblPrEx>
          <w:tblLayout w:type="fixed"/>
          <w:tblCellMar>
            <w:top w:w="0" w:type="dxa"/>
            <w:left w:w="28" w:type="dxa"/>
            <w:bottom w:w="0" w:type="dxa"/>
            <w:right w:w="28" w:type="dxa"/>
          </w:tblCellMar>
        </w:tblPrEx>
        <w:trPr>
          <w:cantSplit/>
        </w:trPr>
        <w:tc>
          <w:tcPr>
            <w:tcW w:w="3028" w:type="dxa"/>
            <w:noWrap w:val="0"/>
            <w:vAlign w:val="top"/>
          </w:tcPr>
          <w:p>
            <w:pPr>
              <w:autoSpaceDE w:val="0"/>
              <w:autoSpaceDN w:val="0"/>
              <w:textAlignment w:val="bottom"/>
              <w:rPr>
                <w:rFonts w:hint="eastAsia" w:ascii="Arial" w:hAnsi="Arial"/>
                <w:sz w:val="22"/>
              </w:rPr>
            </w:pPr>
            <w:r>
              <w:rPr>
                <w:rFonts w:ascii="Arial" w:hAnsi="Arial"/>
                <w:sz w:val="22"/>
              </w:rPr>
              <w:t>Non-operational income</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37,263</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9,826</w:t>
            </w:r>
          </w:p>
        </w:tc>
      </w:tr>
      <w:tr>
        <w:tblPrEx>
          <w:tblLayout w:type="fixed"/>
          <w:tblCellMar>
            <w:top w:w="0" w:type="dxa"/>
            <w:left w:w="28" w:type="dxa"/>
            <w:bottom w:w="0" w:type="dxa"/>
            <w:right w:w="28" w:type="dxa"/>
          </w:tblCellMar>
        </w:tblPrEx>
        <w:trPr>
          <w:cantSplit/>
        </w:trPr>
        <w:tc>
          <w:tcPr>
            <w:tcW w:w="3028" w:type="dxa"/>
            <w:noWrap w:val="0"/>
            <w:vAlign w:val="top"/>
          </w:tcPr>
          <w:p>
            <w:pPr>
              <w:autoSpaceDE w:val="0"/>
              <w:autoSpaceDN w:val="0"/>
              <w:ind w:firstLine="330" w:firstLineChars="150"/>
              <w:textAlignment w:val="bottom"/>
              <w:rPr>
                <w:rFonts w:hint="eastAsia" w:ascii="Arial" w:hAnsi="Arial"/>
                <w:sz w:val="22"/>
              </w:rPr>
            </w:pPr>
            <w:r>
              <w:rPr>
                <w:rFonts w:ascii="Arial" w:hAnsi="Arial"/>
                <w:sz w:val="22"/>
              </w:rPr>
              <w:t>Non-operational expense</w:t>
            </w:r>
          </w:p>
          <w:p>
            <w:pPr>
              <w:autoSpaceDE w:val="0"/>
              <w:autoSpaceDN w:val="0"/>
              <w:ind w:firstLine="330" w:firstLineChars="150"/>
              <w:textAlignment w:val="bottom"/>
              <w:rPr>
                <w:rFonts w:hint="eastAsia" w:ascii="Arial" w:hAnsi="Arial"/>
                <w:sz w:val="22"/>
              </w:rPr>
            </w:pP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18,737</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9,451</w:t>
            </w:r>
          </w:p>
        </w:tc>
      </w:tr>
      <w:tr>
        <w:tblPrEx>
          <w:tblLayout w:type="fixed"/>
          <w:tblCellMar>
            <w:top w:w="0" w:type="dxa"/>
            <w:left w:w="28" w:type="dxa"/>
            <w:bottom w:w="0" w:type="dxa"/>
            <w:right w:w="28" w:type="dxa"/>
          </w:tblCellMar>
        </w:tblPrEx>
        <w:trPr>
          <w:cantSplit/>
        </w:trPr>
        <w:tc>
          <w:tcPr>
            <w:tcW w:w="3028" w:type="dxa"/>
            <w:noWrap w:val="0"/>
            <w:vAlign w:val="top"/>
          </w:tcPr>
          <w:p>
            <w:pPr>
              <w:autoSpaceDE w:val="0"/>
              <w:autoSpaceDN w:val="0"/>
              <w:textAlignment w:val="bottom"/>
              <w:rPr>
                <w:rFonts w:ascii="Arial" w:hAnsi="Arial" w:cs="Arial"/>
                <w:sz w:val="22"/>
                <w:szCs w:val="22"/>
              </w:rPr>
            </w:pPr>
            <w:r>
              <w:rPr>
                <w:rFonts w:ascii="Arial" w:hAnsi="Arial" w:cs="Arial"/>
                <w:sz w:val="22"/>
                <w:szCs w:val="22"/>
              </w:rPr>
              <w:t>Profit before tax</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330,857</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81,316</w:t>
            </w:r>
          </w:p>
        </w:tc>
      </w:tr>
      <w:tr>
        <w:tblPrEx>
          <w:tblLayout w:type="fixed"/>
          <w:tblCellMar>
            <w:top w:w="0" w:type="dxa"/>
            <w:left w:w="28" w:type="dxa"/>
            <w:bottom w:w="0" w:type="dxa"/>
            <w:right w:w="28" w:type="dxa"/>
          </w:tblCellMar>
        </w:tblPrEx>
        <w:trPr>
          <w:cantSplit/>
        </w:trPr>
        <w:tc>
          <w:tcPr>
            <w:tcW w:w="3028" w:type="dxa"/>
            <w:noWrap w:val="0"/>
            <w:vAlign w:val="top"/>
          </w:tcPr>
          <w:p>
            <w:pPr>
              <w:autoSpaceDE w:val="0"/>
              <w:autoSpaceDN w:val="0"/>
              <w:textAlignment w:val="bottom"/>
              <w:rPr>
                <w:rFonts w:ascii="Arial" w:hAnsi="Arial" w:cs="Arial"/>
                <w:sz w:val="22"/>
                <w:szCs w:val="22"/>
              </w:rPr>
            </w:pPr>
            <w:bookmarkStart w:id="58" w:name="OLE_LINK2" w:colFirst="1" w:colLast="2"/>
            <w:bookmarkStart w:id="59" w:name="OLE_LINK3" w:colFirst="1" w:colLast="2"/>
            <w:bookmarkStart w:id="60" w:name="_Hlk260300162"/>
            <w:r>
              <w:rPr>
                <w:rFonts w:ascii="Arial" w:hAnsi="Arial" w:cs="Arial"/>
                <w:sz w:val="22"/>
                <w:szCs w:val="22"/>
              </w:rPr>
              <w:t>Less: profit tax</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79,289</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21,355</w:t>
            </w:r>
          </w:p>
        </w:tc>
      </w:tr>
      <w:tr>
        <w:tblPrEx>
          <w:tblLayout w:type="fixed"/>
          <w:tblCellMar>
            <w:top w:w="0" w:type="dxa"/>
            <w:left w:w="28" w:type="dxa"/>
            <w:bottom w:w="0" w:type="dxa"/>
            <w:right w:w="28" w:type="dxa"/>
          </w:tblCellMar>
        </w:tblPrEx>
        <w:trPr>
          <w:cantSplit/>
        </w:trPr>
        <w:tc>
          <w:tcPr>
            <w:tcW w:w="3028" w:type="dxa"/>
            <w:noWrap w:val="0"/>
            <w:vAlign w:val="top"/>
          </w:tcPr>
          <w:p>
            <w:pPr>
              <w:autoSpaceDE w:val="0"/>
              <w:autoSpaceDN w:val="0"/>
              <w:textAlignment w:val="bottom"/>
              <w:rPr>
                <w:rFonts w:ascii="Arial" w:hAnsi="Arial" w:cs="Arial"/>
                <w:sz w:val="22"/>
                <w:szCs w:val="22"/>
              </w:rPr>
            </w:pPr>
            <w:r>
              <w:rPr>
                <w:rFonts w:ascii="Arial" w:hAnsi="Arial" w:cs="Arial"/>
                <w:sz w:val="22"/>
                <w:szCs w:val="22"/>
              </w:rPr>
              <w:t>Profits</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251,568</w:t>
            </w:r>
          </w:p>
        </w:tc>
        <w:tc>
          <w:tcPr>
            <w:tcW w:w="2634" w:type="dxa"/>
            <w:noWrap w:val="0"/>
            <w:vAlign w:val="top"/>
          </w:tcPr>
          <w:p>
            <w:pPr>
              <w:jc w:val="right"/>
              <w:rPr>
                <w:rFonts w:hint="eastAsia" w:ascii="Arial" w:hAnsi="Arial" w:cs="Arial"/>
                <w:color w:val="000000"/>
                <w:sz w:val="22"/>
                <w:szCs w:val="22"/>
                <w:lang w:eastAsia="zh-CN"/>
              </w:rPr>
            </w:pPr>
            <w:r>
              <w:rPr>
                <w:rFonts w:hint="eastAsia" w:ascii="Arial" w:hAnsi="Arial" w:cs="Arial"/>
                <w:color w:val="000000"/>
                <w:sz w:val="22"/>
                <w:szCs w:val="22"/>
                <w:lang w:eastAsia="zh-CN"/>
              </w:rPr>
              <w:t>59,961</w:t>
            </w:r>
          </w:p>
        </w:tc>
      </w:tr>
      <w:bookmarkEnd w:id="58"/>
      <w:bookmarkEnd w:id="59"/>
      <w:bookmarkEnd w:id="60"/>
    </w:tbl>
    <w:p>
      <w:pPr>
        <w:tabs>
          <w:tab w:val="left" w:pos="3600"/>
        </w:tabs>
        <w:jc w:val="both"/>
        <w:rPr>
          <w:rFonts w:hint="eastAsia" w:ascii="Arial" w:hAnsi="Arial"/>
          <w:b/>
          <w:i/>
          <w:color w:val="FF0000"/>
          <w:sz w:val="22"/>
          <w:lang w:eastAsia="zh-CN"/>
        </w:rPr>
      </w:pPr>
    </w:p>
    <w:p>
      <w:pPr>
        <w:tabs>
          <w:tab w:val="left" w:pos="3600"/>
        </w:tabs>
        <w:jc w:val="both"/>
        <w:rPr>
          <w:rFonts w:ascii="Arial" w:hAnsi="Arial" w:cs="Arial"/>
          <w:b/>
          <w:i/>
          <w:sz w:val="22"/>
          <w:szCs w:val="22"/>
        </w:rPr>
      </w:pPr>
      <w:r>
        <w:rPr>
          <w:rFonts w:ascii="Arial" w:hAnsi="Arial" w:cs="Arial"/>
          <w:b/>
          <w:i/>
          <w:sz w:val="22"/>
          <w:szCs w:val="22"/>
        </w:rPr>
        <w:t xml:space="preserve">Important Ratios </w:t>
      </w:r>
    </w:p>
    <w:p>
      <w:pPr>
        <w:tabs>
          <w:tab w:val="left" w:pos="3600"/>
        </w:tabs>
        <w:jc w:val="both"/>
        <w:rPr>
          <w:rFonts w:hint="eastAsia" w:ascii="Arial" w:hAnsi="Arial" w:cs="Arial"/>
          <w:b/>
          <w:i/>
          <w:sz w:val="22"/>
          <w:szCs w:val="22"/>
        </w:rPr>
      </w:pPr>
      <w:r>
        <w:rPr>
          <w:rFonts w:ascii="Arial" w:hAnsi="Arial" w:cs="Arial"/>
          <w:b/>
          <w:i/>
          <w:sz w:val="22"/>
          <w:szCs w:val="22"/>
        </w:rPr>
        <w:t>=============</w:t>
      </w:r>
    </w:p>
    <w:tbl>
      <w:tblPr>
        <w:tblStyle w:val="24"/>
        <w:tblW w:w="84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00"/>
        <w:gridCol w:w="2300"/>
        <w:gridCol w:w="2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800" w:type="dxa"/>
            <w:noWrap w:val="0"/>
            <w:vAlign w:val="top"/>
          </w:tcPr>
          <w:p>
            <w:pPr>
              <w:pStyle w:val="18"/>
              <w:rPr>
                <w:rFonts w:ascii="Arial" w:hAnsi="Arial" w:cs="Arial"/>
                <w:szCs w:val="22"/>
              </w:rPr>
            </w:pPr>
          </w:p>
        </w:tc>
        <w:tc>
          <w:tcPr>
            <w:tcW w:w="2300" w:type="dxa"/>
            <w:noWrap w:val="0"/>
            <w:vAlign w:val="top"/>
          </w:tcPr>
          <w:p>
            <w:pPr>
              <w:rPr>
                <w:rFonts w:hint="eastAsia" w:ascii="Arial" w:hAnsi="Arial" w:cs="Arial"/>
                <w:b/>
                <w:sz w:val="22"/>
                <w:szCs w:val="22"/>
                <w:lang w:eastAsia="zh-CN"/>
              </w:rPr>
            </w:pPr>
            <w:r>
              <w:rPr>
                <w:rFonts w:ascii="Arial" w:hAnsi="Arial" w:cs="Arial"/>
                <w:b/>
                <w:sz w:val="22"/>
                <w:szCs w:val="22"/>
              </w:rPr>
              <w:t>As of Dec. 31, 20</w:t>
            </w:r>
            <w:r>
              <w:rPr>
                <w:rFonts w:hint="eastAsia" w:ascii="Arial" w:hAnsi="Arial" w:cs="Arial"/>
                <w:b/>
                <w:sz w:val="22"/>
                <w:szCs w:val="22"/>
                <w:lang w:eastAsia="zh-CN"/>
              </w:rPr>
              <w:t>16</w:t>
            </w:r>
          </w:p>
        </w:tc>
        <w:tc>
          <w:tcPr>
            <w:tcW w:w="2300" w:type="dxa"/>
            <w:noWrap w:val="0"/>
            <w:vAlign w:val="top"/>
          </w:tcPr>
          <w:p>
            <w:pPr>
              <w:rPr>
                <w:rFonts w:hint="eastAsia" w:ascii="Arial" w:hAnsi="Arial" w:cs="Arial"/>
                <w:b/>
                <w:sz w:val="22"/>
                <w:szCs w:val="22"/>
                <w:lang w:eastAsia="zh-CN"/>
              </w:rPr>
            </w:pPr>
            <w:r>
              <w:rPr>
                <w:rFonts w:ascii="Arial" w:hAnsi="Arial" w:cs="Arial"/>
                <w:b/>
                <w:sz w:val="22"/>
                <w:szCs w:val="22"/>
              </w:rPr>
              <w:t>As of Dec. 31, 20</w:t>
            </w:r>
            <w:r>
              <w:rPr>
                <w:rFonts w:hint="eastAsia" w:ascii="Arial" w:hAnsi="Arial" w:cs="Arial"/>
                <w:b/>
                <w:sz w:val="22"/>
                <w:szCs w:val="22"/>
                <w:lang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800" w:type="dxa"/>
            <w:noWrap w:val="0"/>
            <w:vAlign w:val="top"/>
          </w:tcPr>
          <w:p>
            <w:pPr>
              <w:pStyle w:val="18"/>
              <w:rPr>
                <w:rFonts w:ascii="Arial" w:hAnsi="Arial" w:cs="Arial"/>
                <w:szCs w:val="22"/>
              </w:rPr>
            </w:pPr>
            <w:r>
              <w:rPr>
                <w:rFonts w:ascii="Arial" w:hAnsi="Arial" w:cs="Arial"/>
                <w:szCs w:val="22"/>
              </w:rPr>
              <w:t>*Current ratio</w:t>
            </w:r>
          </w:p>
        </w:tc>
        <w:tc>
          <w:tcPr>
            <w:tcW w:w="2300" w:type="dxa"/>
            <w:noWrap w:val="0"/>
            <w:vAlign w:val="center"/>
          </w:tcPr>
          <w:p>
            <w:pPr>
              <w:jc w:val="right"/>
              <w:rPr>
                <w:rFonts w:ascii="Arial" w:hAnsi="Arial" w:cs="宋体"/>
                <w:sz w:val="22"/>
                <w:szCs w:val="22"/>
              </w:rPr>
            </w:pPr>
            <w:r>
              <w:rPr>
                <w:rFonts w:hint="eastAsia" w:ascii="Arial" w:hAnsi="Arial"/>
                <w:sz w:val="22"/>
                <w:szCs w:val="22"/>
              </w:rPr>
              <w:t xml:space="preserve">              1.21 </w:t>
            </w:r>
          </w:p>
        </w:tc>
        <w:tc>
          <w:tcPr>
            <w:tcW w:w="2300" w:type="dxa"/>
            <w:noWrap w:val="0"/>
            <w:vAlign w:val="center"/>
          </w:tcPr>
          <w:p>
            <w:pPr>
              <w:jc w:val="right"/>
              <w:rPr>
                <w:rFonts w:ascii="Arial" w:hAnsi="Arial" w:cs="宋体"/>
                <w:sz w:val="22"/>
                <w:szCs w:val="22"/>
              </w:rPr>
            </w:pPr>
            <w:r>
              <w:rPr>
                <w:rFonts w:hint="eastAsia" w:ascii="Arial" w:hAnsi="Arial"/>
                <w:sz w:val="22"/>
                <w:szCs w:val="22"/>
              </w:rPr>
              <w:t xml:space="preserve">              1.15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800" w:type="dxa"/>
            <w:noWrap w:val="0"/>
            <w:vAlign w:val="top"/>
          </w:tcPr>
          <w:p>
            <w:pPr>
              <w:pStyle w:val="18"/>
              <w:rPr>
                <w:rFonts w:ascii="Arial" w:hAnsi="Arial" w:cs="Arial"/>
                <w:szCs w:val="22"/>
              </w:rPr>
            </w:pPr>
            <w:r>
              <w:rPr>
                <w:rFonts w:ascii="Arial" w:hAnsi="Arial" w:cs="Arial"/>
                <w:szCs w:val="22"/>
              </w:rPr>
              <w:t>*Quick ratio</w:t>
            </w:r>
          </w:p>
        </w:tc>
        <w:tc>
          <w:tcPr>
            <w:tcW w:w="2300" w:type="dxa"/>
            <w:noWrap w:val="0"/>
            <w:vAlign w:val="center"/>
          </w:tcPr>
          <w:p>
            <w:pPr>
              <w:jc w:val="right"/>
              <w:rPr>
                <w:rFonts w:ascii="Arial" w:hAnsi="Arial" w:cs="宋体"/>
                <w:sz w:val="22"/>
                <w:szCs w:val="22"/>
              </w:rPr>
            </w:pPr>
            <w:r>
              <w:rPr>
                <w:rFonts w:hint="eastAsia" w:ascii="Arial" w:hAnsi="Arial"/>
                <w:sz w:val="22"/>
                <w:szCs w:val="22"/>
              </w:rPr>
              <w:t xml:space="preserve">              0.97 </w:t>
            </w:r>
          </w:p>
        </w:tc>
        <w:tc>
          <w:tcPr>
            <w:tcW w:w="2300" w:type="dxa"/>
            <w:noWrap w:val="0"/>
            <w:vAlign w:val="center"/>
          </w:tcPr>
          <w:p>
            <w:pPr>
              <w:jc w:val="right"/>
              <w:rPr>
                <w:rFonts w:ascii="Arial" w:hAnsi="Arial" w:cs="宋体"/>
                <w:sz w:val="22"/>
                <w:szCs w:val="22"/>
              </w:rPr>
            </w:pPr>
            <w:r>
              <w:rPr>
                <w:rFonts w:hint="eastAsia" w:ascii="Arial" w:hAnsi="Arial"/>
                <w:sz w:val="22"/>
                <w:szCs w:val="22"/>
              </w:rPr>
              <w:t xml:space="preserve">              0.93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800" w:type="dxa"/>
            <w:noWrap w:val="0"/>
            <w:vAlign w:val="top"/>
          </w:tcPr>
          <w:p>
            <w:pPr>
              <w:pStyle w:val="18"/>
              <w:rPr>
                <w:rFonts w:ascii="Arial" w:hAnsi="Arial" w:cs="Arial"/>
                <w:szCs w:val="22"/>
              </w:rPr>
            </w:pPr>
            <w:r>
              <w:rPr>
                <w:rFonts w:ascii="Arial" w:hAnsi="Arial" w:cs="Arial"/>
                <w:szCs w:val="22"/>
              </w:rPr>
              <w:t>*Liabilities to assets</w:t>
            </w:r>
          </w:p>
        </w:tc>
        <w:tc>
          <w:tcPr>
            <w:tcW w:w="2300" w:type="dxa"/>
            <w:noWrap w:val="0"/>
            <w:vAlign w:val="center"/>
          </w:tcPr>
          <w:p>
            <w:pPr>
              <w:jc w:val="right"/>
              <w:rPr>
                <w:rFonts w:ascii="Arial" w:hAnsi="Arial" w:cs="宋体"/>
                <w:sz w:val="22"/>
                <w:szCs w:val="22"/>
              </w:rPr>
            </w:pPr>
            <w:r>
              <w:rPr>
                <w:rFonts w:hint="eastAsia" w:ascii="Arial" w:hAnsi="Arial"/>
                <w:sz w:val="22"/>
                <w:szCs w:val="22"/>
              </w:rPr>
              <w:t xml:space="preserve">              0.58 </w:t>
            </w:r>
          </w:p>
        </w:tc>
        <w:tc>
          <w:tcPr>
            <w:tcW w:w="2300" w:type="dxa"/>
            <w:noWrap w:val="0"/>
            <w:vAlign w:val="center"/>
          </w:tcPr>
          <w:p>
            <w:pPr>
              <w:jc w:val="right"/>
              <w:rPr>
                <w:rFonts w:ascii="Arial" w:hAnsi="Arial" w:cs="宋体"/>
                <w:sz w:val="22"/>
                <w:szCs w:val="22"/>
              </w:rPr>
            </w:pPr>
            <w:r>
              <w:rPr>
                <w:rFonts w:hint="eastAsia" w:ascii="Arial" w:hAnsi="Arial"/>
                <w:sz w:val="22"/>
                <w:szCs w:val="22"/>
              </w:rPr>
              <w:t xml:space="preserve">              0.53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800" w:type="dxa"/>
            <w:noWrap w:val="0"/>
            <w:vAlign w:val="top"/>
          </w:tcPr>
          <w:p>
            <w:pPr>
              <w:pStyle w:val="18"/>
              <w:rPr>
                <w:rFonts w:ascii="Arial" w:hAnsi="Arial" w:cs="Arial"/>
                <w:szCs w:val="22"/>
              </w:rPr>
            </w:pPr>
            <w:r>
              <w:rPr>
                <w:rFonts w:ascii="Arial" w:hAnsi="Arial" w:cs="Arial"/>
                <w:szCs w:val="22"/>
              </w:rPr>
              <w:t>*Net profit margin (%)</w:t>
            </w:r>
          </w:p>
        </w:tc>
        <w:tc>
          <w:tcPr>
            <w:tcW w:w="2300" w:type="dxa"/>
            <w:noWrap w:val="0"/>
            <w:vAlign w:val="center"/>
          </w:tcPr>
          <w:p>
            <w:pPr>
              <w:jc w:val="right"/>
              <w:rPr>
                <w:rFonts w:ascii="Arial" w:hAnsi="Arial" w:cs="宋体"/>
                <w:sz w:val="22"/>
                <w:szCs w:val="22"/>
                <w:lang w:eastAsia="zh-CN"/>
              </w:rPr>
            </w:pPr>
            <w:r>
              <w:rPr>
                <w:rFonts w:hint="eastAsia" w:ascii="Arial" w:hAnsi="Arial"/>
                <w:sz w:val="22"/>
                <w:szCs w:val="22"/>
              </w:rPr>
              <w:t>2.09</w:t>
            </w:r>
          </w:p>
        </w:tc>
        <w:tc>
          <w:tcPr>
            <w:tcW w:w="2300" w:type="dxa"/>
            <w:noWrap w:val="0"/>
            <w:vAlign w:val="center"/>
          </w:tcPr>
          <w:p>
            <w:pPr>
              <w:jc w:val="right"/>
              <w:rPr>
                <w:rFonts w:ascii="Arial" w:hAnsi="Arial" w:cs="宋体"/>
                <w:sz w:val="22"/>
                <w:szCs w:val="22"/>
                <w:lang w:eastAsia="zh-CN"/>
              </w:rPr>
            </w:pPr>
            <w:r>
              <w:rPr>
                <w:rFonts w:hint="eastAsia" w:ascii="Arial" w:hAnsi="Arial"/>
                <w:sz w:val="22"/>
                <w:szCs w:val="22"/>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800" w:type="dxa"/>
            <w:noWrap w:val="0"/>
            <w:vAlign w:val="top"/>
          </w:tcPr>
          <w:p>
            <w:pPr>
              <w:pStyle w:val="18"/>
              <w:rPr>
                <w:rFonts w:ascii="Arial" w:hAnsi="Arial" w:cs="Arial"/>
                <w:szCs w:val="22"/>
              </w:rPr>
            </w:pPr>
            <w:r>
              <w:rPr>
                <w:rFonts w:ascii="Arial" w:hAnsi="Arial" w:cs="Arial"/>
                <w:szCs w:val="22"/>
              </w:rPr>
              <w:t>*Return on total assets (%)</w:t>
            </w:r>
          </w:p>
        </w:tc>
        <w:tc>
          <w:tcPr>
            <w:tcW w:w="2300" w:type="dxa"/>
            <w:noWrap w:val="0"/>
            <w:vAlign w:val="center"/>
          </w:tcPr>
          <w:p>
            <w:pPr>
              <w:jc w:val="right"/>
              <w:rPr>
                <w:rFonts w:ascii="Arial" w:hAnsi="Arial" w:cs="宋体"/>
                <w:sz w:val="22"/>
                <w:szCs w:val="22"/>
                <w:lang w:eastAsia="zh-CN"/>
              </w:rPr>
            </w:pPr>
            <w:r>
              <w:rPr>
                <w:rFonts w:hint="eastAsia" w:ascii="Arial" w:hAnsi="Arial"/>
                <w:sz w:val="22"/>
                <w:szCs w:val="22"/>
              </w:rPr>
              <w:t>1.97</w:t>
            </w:r>
          </w:p>
        </w:tc>
        <w:tc>
          <w:tcPr>
            <w:tcW w:w="2300" w:type="dxa"/>
            <w:noWrap w:val="0"/>
            <w:vAlign w:val="center"/>
          </w:tcPr>
          <w:p>
            <w:pPr>
              <w:jc w:val="right"/>
              <w:rPr>
                <w:rFonts w:ascii="Arial" w:hAnsi="Arial" w:cs="宋体"/>
                <w:sz w:val="22"/>
                <w:szCs w:val="22"/>
                <w:lang w:eastAsia="zh-CN"/>
              </w:rPr>
            </w:pPr>
            <w:r>
              <w:rPr>
                <w:rFonts w:hint="eastAsia" w:ascii="Arial" w:hAnsi="Arial"/>
                <w:sz w:val="22"/>
                <w:szCs w:val="22"/>
              </w:rPr>
              <w:t>0.98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800" w:type="dxa"/>
            <w:noWrap w:val="0"/>
            <w:vAlign w:val="top"/>
          </w:tcPr>
          <w:p>
            <w:pPr>
              <w:pStyle w:val="18"/>
              <w:rPr>
                <w:rFonts w:ascii="Arial" w:hAnsi="Arial" w:cs="Arial"/>
                <w:szCs w:val="22"/>
              </w:rPr>
            </w:pPr>
            <w:r>
              <w:rPr>
                <w:rFonts w:ascii="Arial" w:hAnsi="Arial" w:cs="Arial"/>
                <w:szCs w:val="22"/>
              </w:rPr>
              <w:t xml:space="preserve">*Inventory /Turnover </w:t>
            </w:r>
            <w:r>
              <w:rPr>
                <w:rFonts w:ascii="Arial" w:hAnsi="Arial" w:cs="Arial"/>
                <w:szCs w:val="22"/>
                <w:lang w:val="en-GB"/>
              </w:rPr>
              <w:t>×</w:t>
            </w:r>
            <w:r>
              <w:rPr>
                <w:rFonts w:ascii="Arial" w:hAnsi="Arial" w:cs="Arial"/>
                <w:szCs w:val="22"/>
              </w:rPr>
              <w:t>365</w:t>
            </w:r>
          </w:p>
        </w:tc>
        <w:tc>
          <w:tcPr>
            <w:tcW w:w="2300" w:type="dxa"/>
            <w:noWrap w:val="0"/>
            <w:vAlign w:val="center"/>
          </w:tcPr>
          <w:p>
            <w:pPr>
              <w:jc w:val="right"/>
              <w:rPr>
                <w:rFonts w:ascii="Arial" w:hAnsi="Arial" w:cs="宋体"/>
                <w:sz w:val="22"/>
                <w:szCs w:val="22"/>
                <w:lang w:eastAsia="zh-CN"/>
              </w:rPr>
            </w:pPr>
            <w:r>
              <w:rPr>
                <w:rFonts w:hint="eastAsia" w:ascii="Arial" w:hAnsi="Arial"/>
                <w:sz w:val="22"/>
                <w:szCs w:val="22"/>
              </w:rPr>
              <w:t xml:space="preserve">             47 </w:t>
            </w:r>
            <w:r>
              <w:rPr>
                <w:rFonts w:hint="eastAsia" w:ascii="Arial" w:hAnsi="Arial"/>
                <w:sz w:val="22"/>
                <w:szCs w:val="22"/>
                <w:lang w:eastAsia="zh-CN"/>
              </w:rPr>
              <w:t>days</w:t>
            </w:r>
          </w:p>
        </w:tc>
        <w:tc>
          <w:tcPr>
            <w:tcW w:w="2300" w:type="dxa"/>
            <w:noWrap w:val="0"/>
            <w:vAlign w:val="center"/>
          </w:tcPr>
          <w:p>
            <w:pPr>
              <w:jc w:val="right"/>
              <w:rPr>
                <w:rFonts w:ascii="Arial" w:hAnsi="Arial" w:cs="宋体"/>
                <w:sz w:val="22"/>
                <w:szCs w:val="22"/>
                <w:lang w:eastAsia="zh-CN"/>
              </w:rPr>
            </w:pPr>
            <w:r>
              <w:rPr>
                <w:rFonts w:hint="eastAsia" w:ascii="Arial" w:hAnsi="Arial"/>
                <w:sz w:val="22"/>
                <w:szCs w:val="22"/>
              </w:rPr>
              <w:t xml:space="preserve">             52 </w:t>
            </w:r>
            <w:r>
              <w:rPr>
                <w:rFonts w:hint="eastAsia" w:ascii="Arial" w:hAnsi="Arial"/>
                <w:sz w:val="22"/>
                <w:szCs w:val="22"/>
                <w:lang w:eastAsia="zh-CN"/>
              </w:rPr>
              <w:t>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800" w:type="dxa"/>
            <w:noWrap w:val="0"/>
            <w:vAlign w:val="top"/>
          </w:tcPr>
          <w:p>
            <w:pPr>
              <w:pStyle w:val="18"/>
              <w:rPr>
                <w:rFonts w:ascii="Arial" w:hAnsi="Arial" w:cs="Arial"/>
                <w:szCs w:val="22"/>
              </w:rPr>
            </w:pPr>
            <w:r>
              <w:rPr>
                <w:rFonts w:ascii="Arial" w:hAnsi="Arial" w:cs="Arial"/>
                <w:szCs w:val="22"/>
              </w:rPr>
              <w:t xml:space="preserve">*Accounts receivable/Turnover </w:t>
            </w:r>
            <w:r>
              <w:rPr>
                <w:rFonts w:ascii="Arial" w:hAnsi="Arial" w:cs="Arial"/>
                <w:szCs w:val="22"/>
                <w:lang w:val="en-GB"/>
              </w:rPr>
              <w:t>×</w:t>
            </w:r>
            <w:r>
              <w:rPr>
                <w:rFonts w:ascii="Arial" w:hAnsi="Arial" w:cs="Arial"/>
                <w:szCs w:val="22"/>
              </w:rPr>
              <w:t>365</w:t>
            </w:r>
          </w:p>
        </w:tc>
        <w:tc>
          <w:tcPr>
            <w:tcW w:w="2300" w:type="dxa"/>
            <w:noWrap w:val="0"/>
            <w:vAlign w:val="center"/>
          </w:tcPr>
          <w:p>
            <w:pPr>
              <w:jc w:val="right"/>
              <w:rPr>
                <w:rFonts w:ascii="Arial" w:hAnsi="Arial" w:cs="宋体"/>
                <w:sz w:val="22"/>
                <w:szCs w:val="22"/>
                <w:lang w:eastAsia="zh-CN"/>
              </w:rPr>
            </w:pPr>
            <w:r>
              <w:rPr>
                <w:rFonts w:hint="eastAsia" w:ascii="Arial" w:hAnsi="Arial"/>
                <w:sz w:val="22"/>
                <w:szCs w:val="22"/>
              </w:rPr>
              <w:t xml:space="preserve">             8</w:t>
            </w:r>
            <w:r>
              <w:rPr>
                <w:rFonts w:hint="eastAsia" w:ascii="Arial" w:hAnsi="Arial"/>
                <w:sz w:val="22"/>
                <w:szCs w:val="22"/>
                <w:lang w:eastAsia="zh-CN"/>
              </w:rPr>
              <w:t>1</w:t>
            </w:r>
            <w:r>
              <w:rPr>
                <w:rFonts w:hint="eastAsia" w:ascii="Arial" w:hAnsi="Arial"/>
                <w:sz w:val="22"/>
                <w:szCs w:val="22"/>
              </w:rPr>
              <w:t xml:space="preserve"> </w:t>
            </w:r>
            <w:r>
              <w:rPr>
                <w:rFonts w:hint="eastAsia" w:ascii="Arial" w:hAnsi="Arial"/>
                <w:sz w:val="22"/>
                <w:szCs w:val="22"/>
                <w:lang w:eastAsia="zh-CN"/>
              </w:rPr>
              <w:t>days</w:t>
            </w:r>
          </w:p>
        </w:tc>
        <w:tc>
          <w:tcPr>
            <w:tcW w:w="2300" w:type="dxa"/>
            <w:noWrap w:val="0"/>
            <w:vAlign w:val="center"/>
          </w:tcPr>
          <w:p>
            <w:pPr>
              <w:jc w:val="right"/>
              <w:rPr>
                <w:rFonts w:ascii="Arial" w:hAnsi="Arial" w:cs="宋体"/>
                <w:sz w:val="22"/>
                <w:szCs w:val="22"/>
                <w:lang w:eastAsia="zh-CN"/>
              </w:rPr>
            </w:pPr>
            <w:r>
              <w:rPr>
                <w:rFonts w:hint="eastAsia" w:ascii="Arial" w:hAnsi="Arial"/>
                <w:sz w:val="22"/>
                <w:szCs w:val="22"/>
              </w:rPr>
              <w:t xml:space="preserve">             84 </w:t>
            </w:r>
            <w:r>
              <w:rPr>
                <w:rFonts w:hint="eastAsia" w:ascii="Arial" w:hAnsi="Arial"/>
                <w:sz w:val="22"/>
                <w:szCs w:val="22"/>
                <w:lang w:eastAsia="zh-CN"/>
              </w:rPr>
              <w:t>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800" w:type="dxa"/>
            <w:noWrap w:val="0"/>
            <w:vAlign w:val="top"/>
          </w:tcPr>
          <w:p>
            <w:pPr>
              <w:pStyle w:val="18"/>
              <w:rPr>
                <w:rFonts w:ascii="Arial" w:hAnsi="Arial" w:cs="Arial"/>
                <w:szCs w:val="22"/>
              </w:rPr>
            </w:pPr>
            <w:r>
              <w:rPr>
                <w:rFonts w:ascii="Arial" w:hAnsi="Arial" w:cs="Arial"/>
                <w:szCs w:val="22"/>
              </w:rPr>
              <w:t>*Turnover/Total assets</w:t>
            </w:r>
          </w:p>
        </w:tc>
        <w:tc>
          <w:tcPr>
            <w:tcW w:w="2300" w:type="dxa"/>
            <w:noWrap w:val="0"/>
            <w:vAlign w:val="center"/>
          </w:tcPr>
          <w:p>
            <w:pPr>
              <w:jc w:val="right"/>
              <w:rPr>
                <w:rFonts w:ascii="Arial" w:hAnsi="Arial" w:cs="宋体"/>
                <w:sz w:val="22"/>
                <w:szCs w:val="22"/>
              </w:rPr>
            </w:pPr>
            <w:r>
              <w:rPr>
                <w:rFonts w:hint="eastAsia" w:ascii="Arial" w:hAnsi="Arial"/>
                <w:sz w:val="22"/>
                <w:szCs w:val="22"/>
              </w:rPr>
              <w:t xml:space="preserve">              0.95 </w:t>
            </w:r>
          </w:p>
        </w:tc>
        <w:tc>
          <w:tcPr>
            <w:tcW w:w="2300" w:type="dxa"/>
            <w:noWrap w:val="0"/>
            <w:vAlign w:val="center"/>
          </w:tcPr>
          <w:p>
            <w:pPr>
              <w:jc w:val="right"/>
              <w:rPr>
                <w:rFonts w:ascii="Arial" w:hAnsi="Arial" w:cs="宋体"/>
                <w:sz w:val="22"/>
                <w:szCs w:val="22"/>
              </w:rPr>
            </w:pPr>
            <w:r>
              <w:rPr>
                <w:rFonts w:hint="eastAsia" w:ascii="Arial" w:hAnsi="Arial"/>
                <w:sz w:val="22"/>
                <w:szCs w:val="22"/>
              </w:rPr>
              <w:t xml:space="preserve">              0.79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800" w:type="dxa"/>
            <w:noWrap w:val="0"/>
            <w:vAlign w:val="top"/>
          </w:tcPr>
          <w:p>
            <w:pPr>
              <w:pStyle w:val="18"/>
              <w:rPr>
                <w:rFonts w:ascii="Arial" w:hAnsi="Arial" w:cs="Arial"/>
                <w:szCs w:val="22"/>
              </w:rPr>
            </w:pPr>
            <w:r>
              <w:rPr>
                <w:rFonts w:ascii="Arial" w:hAnsi="Arial" w:cs="Arial"/>
                <w:szCs w:val="22"/>
              </w:rPr>
              <w:t>* Cost of goods sold/Turnover</w:t>
            </w:r>
          </w:p>
        </w:tc>
        <w:tc>
          <w:tcPr>
            <w:tcW w:w="2300" w:type="dxa"/>
            <w:noWrap w:val="0"/>
            <w:vAlign w:val="center"/>
          </w:tcPr>
          <w:p>
            <w:pPr>
              <w:jc w:val="right"/>
              <w:rPr>
                <w:rFonts w:ascii="Arial" w:hAnsi="Arial" w:cs="宋体"/>
                <w:sz w:val="22"/>
                <w:szCs w:val="22"/>
              </w:rPr>
            </w:pPr>
            <w:r>
              <w:rPr>
                <w:rFonts w:hint="eastAsia" w:ascii="Arial" w:hAnsi="Arial"/>
                <w:sz w:val="22"/>
                <w:szCs w:val="22"/>
              </w:rPr>
              <w:t xml:space="preserve">              0.90 </w:t>
            </w:r>
          </w:p>
        </w:tc>
        <w:tc>
          <w:tcPr>
            <w:tcW w:w="2300" w:type="dxa"/>
            <w:noWrap w:val="0"/>
            <w:vAlign w:val="center"/>
          </w:tcPr>
          <w:p>
            <w:pPr>
              <w:jc w:val="right"/>
              <w:rPr>
                <w:rFonts w:ascii="Arial" w:hAnsi="Arial" w:cs="宋体"/>
                <w:sz w:val="22"/>
                <w:szCs w:val="22"/>
              </w:rPr>
            </w:pPr>
            <w:r>
              <w:rPr>
                <w:rFonts w:hint="eastAsia" w:ascii="Arial" w:hAnsi="Arial"/>
                <w:sz w:val="22"/>
                <w:szCs w:val="22"/>
              </w:rPr>
              <w:t xml:space="preserve">              0.91 </w:t>
            </w:r>
          </w:p>
        </w:tc>
      </w:tr>
    </w:tbl>
    <w:p>
      <w:pPr>
        <w:tabs>
          <w:tab w:val="left" w:pos="3600"/>
        </w:tabs>
        <w:jc w:val="both"/>
        <w:rPr>
          <w:rFonts w:hint="eastAsia" w:ascii="Arial" w:hAnsi="Arial"/>
          <w:b/>
          <w:i/>
          <w:color w:val="FF0000"/>
          <w:sz w:val="22"/>
          <w:lang w:eastAsia="zh-CN"/>
        </w:rPr>
      </w:pPr>
    </w:p>
    <w:p>
      <w:pPr>
        <w:jc w:val="both"/>
        <w:rPr>
          <w:rFonts w:hint="eastAsia" w:ascii="Arial" w:hAnsi="Arial" w:cs="Arial"/>
          <w:b/>
          <w:color w:val="000000"/>
          <w:sz w:val="22"/>
          <w:szCs w:val="22"/>
          <w:lang w:eastAsia="zh-CN"/>
        </w:rPr>
      </w:pPr>
      <w:r>
        <w:rPr>
          <w:rFonts w:ascii="Arial" w:hAnsi="Arial" w:cs="Arial"/>
          <w:b/>
          <w:color w:val="000000"/>
          <w:sz w:val="22"/>
          <w:szCs w:val="22"/>
        </w:rPr>
        <w:t xml:space="preserve">PROFITABILITY: </w:t>
      </w:r>
      <w:r>
        <w:rPr>
          <w:rFonts w:hint="eastAsia" w:ascii="Arial" w:hAnsi="Arial" w:cs="Arial"/>
          <w:b/>
          <w:color w:val="000000"/>
          <w:sz w:val="22"/>
          <w:lang w:eastAsia="zh-CN"/>
        </w:rPr>
        <w:t>AVERAGE</w:t>
      </w:r>
    </w:p>
    <w:p>
      <w:pPr>
        <w:numPr>
          <w:ilvl w:val="0"/>
          <w:numId w:val="2"/>
        </w:numPr>
        <w:jc w:val="both"/>
        <w:rPr>
          <w:rFonts w:ascii="Arial" w:hAnsi="Arial" w:cs="Arial"/>
          <w:color w:val="000000"/>
          <w:sz w:val="22"/>
          <w:szCs w:val="22"/>
        </w:rPr>
      </w:pPr>
      <w:r>
        <w:rPr>
          <w:rFonts w:ascii="Arial" w:hAnsi="Arial" w:cs="Arial"/>
          <w:color w:val="000000"/>
          <w:sz w:val="22"/>
          <w:szCs w:val="22"/>
        </w:rPr>
        <w:t>The turnover of SC appears</w:t>
      </w:r>
      <w:r>
        <w:rPr>
          <w:rFonts w:hint="eastAsia" w:ascii="Arial" w:hAnsi="Arial" w:cs="Arial"/>
          <w:color w:val="000000"/>
          <w:sz w:val="22"/>
          <w:szCs w:val="22"/>
          <w:lang w:eastAsia="zh-CN"/>
        </w:rPr>
        <w:t xml:space="preserve"> good </w:t>
      </w:r>
      <w:r>
        <w:rPr>
          <w:rFonts w:ascii="Arial" w:hAnsi="Arial" w:cs="Arial"/>
          <w:color w:val="000000"/>
          <w:sz w:val="22"/>
          <w:szCs w:val="22"/>
        </w:rPr>
        <w:t>in its line</w:t>
      </w:r>
      <w:r>
        <w:rPr>
          <w:rFonts w:hint="eastAsia" w:ascii="Arial" w:hAnsi="Arial" w:cs="Arial"/>
          <w:color w:val="000000"/>
          <w:sz w:val="22"/>
          <w:szCs w:val="22"/>
          <w:lang w:eastAsia="zh-CN"/>
        </w:rPr>
        <w:t>, and it increased greatly in 2016</w:t>
      </w:r>
      <w:r>
        <w:rPr>
          <w:rFonts w:ascii="Arial" w:hAnsi="Arial" w:cs="Arial"/>
          <w:color w:val="000000"/>
          <w:sz w:val="22"/>
          <w:szCs w:val="22"/>
        </w:rPr>
        <w:t xml:space="preserve">. </w:t>
      </w:r>
    </w:p>
    <w:p>
      <w:pPr>
        <w:numPr>
          <w:ilvl w:val="0"/>
          <w:numId w:val="2"/>
        </w:numPr>
        <w:jc w:val="both"/>
        <w:rPr>
          <w:rFonts w:ascii="Arial" w:hAnsi="Arial" w:cs="Arial"/>
          <w:color w:val="000000"/>
          <w:sz w:val="22"/>
          <w:szCs w:val="22"/>
        </w:rPr>
      </w:pPr>
      <w:r>
        <w:rPr>
          <w:rFonts w:ascii="Arial" w:hAnsi="Arial" w:cs="Arial"/>
          <w:color w:val="000000"/>
          <w:sz w:val="22"/>
          <w:szCs w:val="22"/>
        </w:rPr>
        <w:t>SC’s net profit margin is</w:t>
      </w:r>
      <w:r>
        <w:rPr>
          <w:rFonts w:hint="eastAsia" w:ascii="Arial" w:hAnsi="Arial" w:cs="Arial"/>
          <w:color w:val="000000"/>
          <w:sz w:val="22"/>
          <w:szCs w:val="22"/>
          <w:lang w:eastAsia="zh-CN"/>
        </w:rPr>
        <w:t xml:space="preserve"> average</w:t>
      </w:r>
      <w:r>
        <w:rPr>
          <w:rFonts w:ascii="Arial" w:hAnsi="Arial" w:cs="Arial"/>
          <w:color w:val="000000"/>
          <w:sz w:val="22"/>
          <w:szCs w:val="22"/>
        </w:rPr>
        <w:t xml:space="preserve">. </w:t>
      </w:r>
    </w:p>
    <w:p>
      <w:pPr>
        <w:numPr>
          <w:ilvl w:val="0"/>
          <w:numId w:val="2"/>
        </w:numPr>
        <w:jc w:val="both"/>
        <w:rPr>
          <w:rFonts w:ascii="Arial" w:hAnsi="Arial" w:cs="Arial"/>
          <w:color w:val="000000"/>
          <w:sz w:val="22"/>
          <w:szCs w:val="22"/>
        </w:rPr>
      </w:pPr>
      <w:r>
        <w:rPr>
          <w:rFonts w:ascii="Arial" w:hAnsi="Arial" w:cs="Arial"/>
          <w:color w:val="000000"/>
          <w:sz w:val="22"/>
          <w:szCs w:val="22"/>
        </w:rPr>
        <w:t xml:space="preserve">SC’s return on total assets is </w:t>
      </w:r>
      <w:r>
        <w:rPr>
          <w:rFonts w:hint="eastAsia" w:ascii="Arial" w:hAnsi="Arial" w:cs="Arial"/>
          <w:color w:val="000000"/>
          <w:sz w:val="22"/>
          <w:szCs w:val="22"/>
          <w:lang w:eastAsia="zh-CN"/>
        </w:rPr>
        <w:t>average</w:t>
      </w:r>
      <w:r>
        <w:rPr>
          <w:rFonts w:ascii="Arial" w:hAnsi="Arial" w:cs="Arial"/>
          <w:color w:val="000000"/>
          <w:sz w:val="22"/>
          <w:szCs w:val="22"/>
        </w:rPr>
        <w:t>.</w:t>
      </w:r>
    </w:p>
    <w:p>
      <w:pPr>
        <w:numPr>
          <w:ilvl w:val="0"/>
          <w:numId w:val="3"/>
        </w:numPr>
        <w:jc w:val="both"/>
        <w:rPr>
          <w:rFonts w:ascii="Arial" w:hAnsi="Arial" w:cs="Arial"/>
          <w:color w:val="000000"/>
          <w:sz w:val="22"/>
          <w:szCs w:val="22"/>
        </w:rPr>
      </w:pPr>
      <w:r>
        <w:rPr>
          <w:rFonts w:ascii="Arial" w:hAnsi="Arial" w:cs="Arial"/>
          <w:color w:val="000000"/>
          <w:sz w:val="22"/>
          <w:szCs w:val="22"/>
        </w:rPr>
        <w:t>SC’s cost of goods sold is</w:t>
      </w:r>
      <w:r>
        <w:rPr>
          <w:rFonts w:hint="eastAsia" w:ascii="Arial" w:hAnsi="Arial" w:cs="Arial"/>
          <w:color w:val="000000"/>
          <w:sz w:val="22"/>
          <w:szCs w:val="22"/>
          <w:lang w:eastAsia="zh-CN"/>
        </w:rPr>
        <w:t xml:space="preserve"> average,</w:t>
      </w:r>
      <w:r>
        <w:rPr>
          <w:rFonts w:ascii="Arial" w:hAnsi="Arial" w:cs="Arial"/>
          <w:color w:val="000000"/>
          <w:sz w:val="22"/>
          <w:szCs w:val="22"/>
        </w:rPr>
        <w:t xml:space="preserve"> comparing with its turnover</w:t>
      </w:r>
      <w:r>
        <w:rPr>
          <w:rFonts w:hint="eastAsia" w:ascii="Arial" w:hAnsi="Arial" w:cs="Arial"/>
          <w:color w:val="000000"/>
          <w:sz w:val="22"/>
          <w:szCs w:val="22"/>
          <w:lang w:val="en-US" w:eastAsia="zh-CN"/>
        </w:rPr>
        <w:t>.</w:t>
      </w:r>
    </w:p>
    <w:p>
      <w:pPr>
        <w:jc w:val="both"/>
        <w:rPr>
          <w:rFonts w:hint="eastAsia" w:ascii="Arial" w:hAnsi="Arial" w:cs="Arial"/>
          <w:color w:val="000000"/>
          <w:sz w:val="22"/>
          <w:szCs w:val="22"/>
          <w:lang w:eastAsia="zh-CN"/>
        </w:rPr>
      </w:pPr>
    </w:p>
    <w:p>
      <w:pPr>
        <w:jc w:val="both"/>
        <w:rPr>
          <w:rFonts w:hint="eastAsia" w:ascii="Arial" w:hAnsi="Arial" w:cs="Arial"/>
          <w:b/>
          <w:sz w:val="22"/>
          <w:lang w:eastAsia="zh-CN"/>
        </w:rPr>
      </w:pPr>
      <w:r>
        <w:rPr>
          <w:rFonts w:ascii="Arial" w:hAnsi="Arial" w:cs="Arial"/>
          <w:b/>
          <w:sz w:val="22"/>
        </w:rPr>
        <w:t xml:space="preserve">LIQUIDITY: </w:t>
      </w:r>
      <w:r>
        <w:rPr>
          <w:rFonts w:hint="eastAsia" w:ascii="Arial" w:hAnsi="Arial" w:cs="Arial"/>
          <w:b/>
          <w:sz w:val="22"/>
          <w:lang w:eastAsia="zh-CN"/>
        </w:rPr>
        <w:t>AVERAGE</w:t>
      </w:r>
    </w:p>
    <w:p>
      <w:pPr>
        <w:numPr>
          <w:ilvl w:val="0"/>
          <w:numId w:val="4"/>
        </w:numPr>
        <w:jc w:val="both"/>
        <w:rPr>
          <w:rFonts w:ascii="Arial" w:hAnsi="Arial" w:cs="Arial"/>
          <w:sz w:val="22"/>
        </w:rPr>
      </w:pPr>
      <w:r>
        <w:rPr>
          <w:rFonts w:ascii="Arial" w:hAnsi="Arial" w:cs="Arial"/>
          <w:sz w:val="22"/>
        </w:rPr>
        <w:t>The current ratio of SC is maintained in a</w:t>
      </w:r>
      <w:r>
        <w:rPr>
          <w:rFonts w:hint="eastAsia" w:ascii="Arial" w:hAnsi="Arial" w:cs="Arial"/>
          <w:color w:val="000000"/>
          <w:sz w:val="22"/>
          <w:szCs w:val="22"/>
          <w:lang w:eastAsia="zh-CN"/>
        </w:rPr>
        <w:t xml:space="preserve"> normal</w:t>
      </w:r>
      <w:r>
        <w:rPr>
          <w:rFonts w:hint="eastAsia" w:ascii="Arial" w:hAnsi="Arial" w:cs="Arial"/>
          <w:sz w:val="22"/>
          <w:lang w:eastAsia="zh-CN"/>
        </w:rPr>
        <w:t xml:space="preserve"> l</w:t>
      </w:r>
      <w:r>
        <w:rPr>
          <w:rFonts w:ascii="Arial" w:hAnsi="Arial" w:cs="Arial"/>
          <w:sz w:val="22"/>
        </w:rPr>
        <w:t>evel.</w:t>
      </w:r>
    </w:p>
    <w:p>
      <w:pPr>
        <w:numPr>
          <w:ilvl w:val="0"/>
          <w:numId w:val="4"/>
        </w:numPr>
        <w:jc w:val="both"/>
        <w:rPr>
          <w:rFonts w:ascii="Arial" w:hAnsi="Arial" w:cs="Arial"/>
          <w:sz w:val="22"/>
        </w:rPr>
      </w:pPr>
      <w:r>
        <w:rPr>
          <w:rFonts w:ascii="Arial" w:hAnsi="Arial" w:cs="Arial"/>
          <w:sz w:val="22"/>
        </w:rPr>
        <w:t>SC’s quick ratio is maintained in a</w:t>
      </w:r>
      <w:r>
        <w:rPr>
          <w:rFonts w:hint="eastAsia" w:ascii="Arial" w:hAnsi="Arial" w:cs="Arial"/>
          <w:sz w:val="22"/>
          <w:lang w:eastAsia="zh-CN"/>
        </w:rPr>
        <w:t xml:space="preserve"> </w:t>
      </w:r>
      <w:r>
        <w:rPr>
          <w:rFonts w:hint="eastAsia" w:ascii="Arial" w:hAnsi="Arial" w:cs="Arial"/>
          <w:color w:val="000000"/>
          <w:sz w:val="22"/>
          <w:szCs w:val="22"/>
          <w:lang w:eastAsia="zh-CN"/>
        </w:rPr>
        <w:t>normal</w:t>
      </w:r>
      <w:r>
        <w:rPr>
          <w:rFonts w:hint="eastAsia" w:ascii="Arial" w:hAnsi="Arial" w:cs="Arial"/>
          <w:sz w:val="22"/>
          <w:lang w:eastAsia="zh-CN"/>
        </w:rPr>
        <w:t xml:space="preserve"> l</w:t>
      </w:r>
      <w:r>
        <w:rPr>
          <w:rFonts w:ascii="Arial" w:hAnsi="Arial" w:cs="Arial"/>
          <w:sz w:val="22"/>
        </w:rPr>
        <w:t>evel.</w:t>
      </w:r>
    </w:p>
    <w:p>
      <w:pPr>
        <w:numPr>
          <w:ilvl w:val="0"/>
          <w:numId w:val="4"/>
        </w:numPr>
        <w:jc w:val="both"/>
        <w:rPr>
          <w:rFonts w:hint="eastAsia" w:ascii="Arial" w:hAnsi="Arial" w:cs="Arial"/>
          <w:sz w:val="22"/>
        </w:rPr>
      </w:pPr>
      <w:r>
        <w:rPr>
          <w:rFonts w:ascii="Arial" w:hAnsi="Arial" w:cs="Arial"/>
          <w:sz w:val="22"/>
        </w:rPr>
        <w:t>The inventory of SC appear</w:t>
      </w:r>
      <w:r>
        <w:rPr>
          <w:rFonts w:hint="eastAsia" w:ascii="Arial" w:hAnsi="Arial" w:cs="Arial"/>
          <w:sz w:val="22"/>
          <w:lang w:eastAsia="zh-CN"/>
        </w:rPr>
        <w:t>s average.</w:t>
      </w:r>
    </w:p>
    <w:p>
      <w:pPr>
        <w:numPr>
          <w:ilvl w:val="0"/>
          <w:numId w:val="4"/>
        </w:numPr>
        <w:jc w:val="both"/>
        <w:rPr>
          <w:rFonts w:ascii="Arial" w:hAnsi="Arial" w:cs="Arial"/>
          <w:sz w:val="22"/>
        </w:rPr>
      </w:pPr>
      <w:r>
        <w:rPr>
          <w:rFonts w:ascii="Arial" w:hAnsi="Arial" w:cs="Arial"/>
          <w:sz w:val="22"/>
          <w:lang w:eastAsia="zh-CN"/>
        </w:rPr>
        <w:t>T</w:t>
      </w:r>
      <w:r>
        <w:rPr>
          <w:rFonts w:hint="eastAsia" w:ascii="Arial" w:hAnsi="Arial" w:cs="Arial"/>
          <w:sz w:val="22"/>
          <w:lang w:eastAsia="zh-CN"/>
        </w:rPr>
        <w:t xml:space="preserve">he </w:t>
      </w:r>
      <w:r>
        <w:rPr>
          <w:rFonts w:ascii="Arial" w:hAnsi="Arial" w:cs="Arial"/>
          <w:sz w:val="22"/>
        </w:rPr>
        <w:t>accounts receivable of SC appear</w:t>
      </w:r>
      <w:r>
        <w:rPr>
          <w:rFonts w:hint="eastAsia" w:ascii="Arial" w:hAnsi="Arial" w:cs="Arial"/>
          <w:sz w:val="22"/>
          <w:lang w:eastAsia="zh-CN"/>
        </w:rPr>
        <w:t>s average.</w:t>
      </w:r>
    </w:p>
    <w:p>
      <w:pPr>
        <w:numPr>
          <w:ilvl w:val="0"/>
          <w:numId w:val="4"/>
        </w:numPr>
        <w:jc w:val="both"/>
        <w:rPr>
          <w:rFonts w:ascii="Arial" w:hAnsi="Arial" w:cs="Arial"/>
          <w:sz w:val="22"/>
        </w:rPr>
      </w:pPr>
      <w:r>
        <w:rPr>
          <w:rFonts w:hint="eastAsia" w:ascii="Arial" w:hAnsi="Arial" w:cs="Arial"/>
          <w:sz w:val="22"/>
          <w:lang w:eastAsia="zh-CN"/>
        </w:rPr>
        <w:t>The</w:t>
      </w:r>
      <w:r>
        <w:rPr>
          <w:rFonts w:ascii="Arial" w:hAnsi="Arial" w:cs="Arial"/>
          <w:sz w:val="22"/>
        </w:rPr>
        <w:t xml:space="preserve"> short-term loan</w:t>
      </w:r>
      <w:r>
        <w:rPr>
          <w:rFonts w:hint="eastAsia" w:ascii="Arial" w:hAnsi="Arial" w:cs="Arial"/>
          <w:sz w:val="22"/>
          <w:lang w:eastAsia="zh-CN"/>
        </w:rPr>
        <w:t xml:space="preserve"> of SC appears average in both years</w:t>
      </w:r>
      <w:r>
        <w:rPr>
          <w:rFonts w:ascii="Arial" w:hAnsi="Arial" w:cs="Arial"/>
          <w:sz w:val="22"/>
        </w:rPr>
        <w:t>.</w:t>
      </w:r>
    </w:p>
    <w:p>
      <w:pPr>
        <w:numPr>
          <w:ilvl w:val="0"/>
          <w:numId w:val="3"/>
        </w:numPr>
        <w:jc w:val="both"/>
        <w:rPr>
          <w:rFonts w:ascii="Arial" w:hAnsi="Arial" w:cs="Arial"/>
          <w:sz w:val="22"/>
        </w:rPr>
      </w:pPr>
      <w:r>
        <w:rPr>
          <w:rFonts w:ascii="Arial" w:hAnsi="Arial" w:cs="Arial"/>
          <w:sz w:val="22"/>
        </w:rPr>
        <w:t>SC’s turnover is in a</w:t>
      </w:r>
      <w:r>
        <w:rPr>
          <w:rFonts w:hint="eastAsia" w:ascii="Arial" w:hAnsi="Arial" w:cs="Arial"/>
          <w:sz w:val="22"/>
          <w:lang w:eastAsia="zh-CN"/>
        </w:rPr>
        <w:t xml:space="preserve"> fair </w:t>
      </w:r>
      <w:r>
        <w:rPr>
          <w:rFonts w:ascii="Arial" w:hAnsi="Arial" w:cs="Arial"/>
          <w:sz w:val="22"/>
        </w:rPr>
        <w:t>level</w:t>
      </w:r>
      <w:r>
        <w:rPr>
          <w:rFonts w:hint="eastAsia" w:ascii="Arial" w:hAnsi="Arial" w:cs="Arial"/>
          <w:sz w:val="22"/>
          <w:lang w:eastAsia="zh-CN"/>
        </w:rPr>
        <w:t xml:space="preserve"> in 2015 and </w:t>
      </w:r>
      <w:r>
        <w:rPr>
          <w:rFonts w:ascii="Arial" w:hAnsi="Arial" w:cs="Arial"/>
          <w:sz w:val="22"/>
          <w:lang w:eastAsia="zh-CN"/>
        </w:rPr>
        <w:t>average</w:t>
      </w:r>
      <w:r>
        <w:rPr>
          <w:rFonts w:hint="eastAsia" w:ascii="Arial" w:hAnsi="Arial" w:cs="Arial"/>
          <w:sz w:val="22"/>
          <w:lang w:eastAsia="zh-CN"/>
        </w:rPr>
        <w:t xml:space="preserve"> in 2016</w:t>
      </w:r>
      <w:r>
        <w:rPr>
          <w:rFonts w:ascii="Arial" w:hAnsi="Arial" w:cs="Arial"/>
          <w:sz w:val="22"/>
        </w:rPr>
        <w:t>, comparing with the size of its total assets.</w:t>
      </w:r>
    </w:p>
    <w:p>
      <w:pPr>
        <w:jc w:val="both"/>
        <w:rPr>
          <w:rFonts w:ascii="Arial" w:hAnsi="Arial" w:cs="Arial"/>
          <w:b/>
          <w:sz w:val="22"/>
        </w:rPr>
      </w:pPr>
    </w:p>
    <w:p>
      <w:pPr>
        <w:jc w:val="both"/>
        <w:rPr>
          <w:rFonts w:hint="eastAsia" w:ascii="Arial" w:hAnsi="Arial" w:cs="Arial"/>
          <w:b/>
          <w:sz w:val="22"/>
          <w:lang w:eastAsia="zh-CN"/>
        </w:rPr>
      </w:pPr>
      <w:r>
        <w:rPr>
          <w:rFonts w:ascii="Arial" w:hAnsi="Arial" w:cs="Arial"/>
          <w:b/>
          <w:sz w:val="22"/>
        </w:rPr>
        <w:t xml:space="preserve">LEVERAGE: </w:t>
      </w:r>
      <w:r>
        <w:rPr>
          <w:rFonts w:hint="eastAsia" w:ascii="Arial" w:hAnsi="Arial" w:cs="Arial"/>
          <w:b/>
          <w:sz w:val="22"/>
          <w:lang w:eastAsia="zh-CN"/>
        </w:rPr>
        <w:t>AVERAGE</w:t>
      </w:r>
    </w:p>
    <w:p>
      <w:pPr>
        <w:numPr>
          <w:ilvl w:val="0"/>
          <w:numId w:val="3"/>
        </w:numPr>
        <w:jc w:val="both"/>
        <w:rPr>
          <w:rFonts w:ascii="Arial" w:hAnsi="Arial" w:cs="Arial"/>
          <w:sz w:val="22"/>
        </w:rPr>
      </w:pPr>
      <w:r>
        <w:rPr>
          <w:rFonts w:ascii="Arial" w:hAnsi="Arial" w:cs="Arial"/>
          <w:sz w:val="22"/>
        </w:rPr>
        <w:t xml:space="preserve">The debt ratio of SC </w:t>
      </w:r>
      <w:r>
        <w:rPr>
          <w:rFonts w:hint="eastAsia" w:ascii="Arial" w:hAnsi="Arial" w:cs="Arial"/>
          <w:sz w:val="22"/>
          <w:lang w:eastAsia="zh-CN"/>
        </w:rPr>
        <w:t>is average</w:t>
      </w:r>
      <w:r>
        <w:rPr>
          <w:rFonts w:ascii="Arial" w:hAnsi="Arial" w:cs="Arial"/>
          <w:sz w:val="22"/>
        </w:rPr>
        <w:t>.</w:t>
      </w:r>
    </w:p>
    <w:p>
      <w:pPr>
        <w:numPr>
          <w:ilvl w:val="0"/>
          <w:numId w:val="3"/>
        </w:numPr>
        <w:jc w:val="both"/>
        <w:rPr>
          <w:rFonts w:ascii="Arial" w:hAnsi="Arial" w:cs="Arial"/>
          <w:sz w:val="22"/>
        </w:rPr>
      </w:pPr>
      <w:r>
        <w:rPr>
          <w:rFonts w:ascii="Arial" w:hAnsi="Arial" w:cs="Arial"/>
          <w:sz w:val="22"/>
        </w:rPr>
        <w:t>The risk for SC to go bankrupt is</w:t>
      </w:r>
      <w:r>
        <w:rPr>
          <w:rFonts w:ascii="Arial" w:hAnsi="Arial" w:cs="Arial"/>
          <w:sz w:val="22"/>
          <w:lang w:eastAsia="zh-CN"/>
        </w:rPr>
        <w:t xml:space="preserve"> </w:t>
      </w:r>
      <w:r>
        <w:rPr>
          <w:rFonts w:hint="eastAsia" w:ascii="Arial" w:hAnsi="Arial" w:cs="Arial"/>
          <w:sz w:val="22"/>
          <w:lang w:eastAsia="zh-CN"/>
        </w:rPr>
        <w:t>average</w:t>
      </w:r>
      <w:r>
        <w:rPr>
          <w:rFonts w:ascii="Arial" w:hAnsi="Arial" w:cs="Arial"/>
          <w:sz w:val="22"/>
        </w:rPr>
        <w:t>.</w:t>
      </w:r>
    </w:p>
    <w:p>
      <w:pPr>
        <w:jc w:val="both"/>
        <w:rPr>
          <w:rFonts w:hint="eastAsia" w:ascii="Arial" w:hAnsi="Arial" w:cs="Arial"/>
          <w:b/>
          <w:color w:val="000000"/>
          <w:sz w:val="22"/>
          <w:szCs w:val="22"/>
          <w:lang w:eastAsia="zh-CN"/>
        </w:rPr>
      </w:pPr>
    </w:p>
    <w:p>
      <w:pPr>
        <w:jc w:val="both"/>
        <w:rPr>
          <w:rFonts w:ascii="Arial" w:hAnsi="Arial" w:cs="Arial"/>
          <w:b/>
          <w:color w:val="000000"/>
          <w:sz w:val="22"/>
          <w:szCs w:val="22"/>
        </w:rPr>
      </w:pPr>
      <w:r>
        <w:rPr>
          <w:rFonts w:ascii="Arial" w:hAnsi="Arial" w:cs="Arial"/>
          <w:b/>
          <w:color w:val="000000"/>
          <w:sz w:val="22"/>
          <w:szCs w:val="22"/>
        </w:rPr>
        <w:t xml:space="preserve">Overall financial condition of the SC: </w:t>
      </w:r>
      <w:r>
        <w:rPr>
          <w:rFonts w:hint="eastAsia" w:ascii="Arial" w:hAnsi="Arial" w:cs="Arial"/>
          <w:b/>
          <w:sz w:val="22"/>
          <w:szCs w:val="22"/>
          <w:lang w:eastAsia="zh-CN"/>
        </w:rPr>
        <w:t>Stable</w:t>
      </w:r>
      <w:r>
        <w:rPr>
          <w:rFonts w:ascii="Arial" w:hAnsi="Arial" w:cs="Arial"/>
          <w:b/>
          <w:sz w:val="22"/>
          <w:szCs w:val="22"/>
        </w:rPr>
        <w:t>.</w:t>
      </w:r>
    </w:p>
    <w:p>
      <w:pPr>
        <w:tabs>
          <w:tab w:val="left" w:pos="3600"/>
          <w:tab w:val="left" w:pos="5850"/>
          <w:tab w:val="left" w:pos="8100"/>
        </w:tabs>
        <w:jc w:val="both"/>
        <w:rPr>
          <w:rFonts w:hint="eastAsia" w:ascii="Arial" w:hAnsi="Arial"/>
          <w:sz w:val="22"/>
          <w:lang w:eastAsia="zh-CN"/>
        </w:rPr>
      </w:pPr>
    </w:p>
    <w:p>
      <w:pPr>
        <w:tabs>
          <w:tab w:val="left" w:pos="3600"/>
          <w:tab w:val="left" w:pos="5850"/>
          <w:tab w:val="left" w:pos="8100"/>
        </w:tabs>
        <w:jc w:val="both"/>
        <w:rPr>
          <w:rFonts w:hint="eastAsia" w:ascii="Arial" w:hAnsi="Arial"/>
          <w:sz w:val="22"/>
          <w:lang w:eastAsia="zh-CN"/>
        </w:rPr>
      </w:pPr>
    </w:p>
    <w:p>
      <w:pPr>
        <w:tabs>
          <w:tab w:val="left" w:pos="3600"/>
        </w:tabs>
        <w:jc w:val="both"/>
        <w:rPr>
          <w:rFonts w:ascii="Arial" w:hAnsi="Arial"/>
          <w:b/>
          <w:sz w:val="22"/>
        </w:rPr>
      </w:pPr>
      <w:r>
        <w:rPr>
          <w:rFonts w:ascii="Arial" w:hAnsi="Arial"/>
          <w:b/>
          <w:sz w:val="22"/>
        </w:rPr>
        <w:t xml:space="preserve">SHARE PRICE: </w:t>
      </w:r>
    </w:p>
    <w:p>
      <w:pPr>
        <w:tabs>
          <w:tab w:val="left" w:pos="3600"/>
        </w:tabs>
        <w:jc w:val="both"/>
        <w:rPr>
          <w:rFonts w:ascii="Arial" w:hAnsi="Arial"/>
          <w:b/>
          <w:sz w:val="22"/>
        </w:rPr>
      </w:pPr>
    </w:p>
    <w:p>
      <w:pPr>
        <w:tabs>
          <w:tab w:val="left" w:pos="3600"/>
        </w:tabs>
        <w:jc w:val="both"/>
        <w:rPr>
          <w:rFonts w:ascii="Arial" w:hAnsi="Arial"/>
          <w:color w:val="0000FF"/>
          <w:sz w:val="22"/>
        </w:rPr>
      </w:pPr>
      <w:r>
        <w:rPr>
          <w:rFonts w:ascii="Arial" w:hAnsi="Arial"/>
          <w:sz w:val="22"/>
        </w:rPr>
        <w:t xml:space="preserve">Our investigations suggest a connection with the following related Public Company, listed on the </w:t>
      </w:r>
      <w:r>
        <w:rPr>
          <w:rFonts w:ascii="Arial" w:hAnsi="Arial" w:cs="Arial"/>
          <w:sz w:val="22"/>
          <w:lang w:eastAsia="zh-CN"/>
        </w:rPr>
        <w:t xml:space="preserve">Shenzhen Stock Exchange </w:t>
      </w:r>
      <w:r>
        <w:rPr>
          <w:rFonts w:hint="eastAsia" w:ascii="Arial" w:hAnsi="Arial" w:cs="Arial"/>
          <w:sz w:val="22"/>
          <w:lang w:eastAsia="zh-CN"/>
        </w:rPr>
        <w:t>o</w:t>
      </w:r>
      <w:r>
        <w:rPr>
          <w:rFonts w:ascii="Arial" w:hAnsi="Arial" w:cs="Arial"/>
          <w:sz w:val="22"/>
          <w:lang w:eastAsia="zh-CN"/>
        </w:rPr>
        <w:t xml:space="preserve">n </w:t>
      </w:r>
      <w:r>
        <w:rPr>
          <w:rFonts w:hint="eastAsia" w:ascii="Arial" w:hAnsi="Arial" w:cs="Arial"/>
          <w:sz w:val="22"/>
          <w:lang w:eastAsia="zh-CN"/>
        </w:rPr>
        <w:t>July</w:t>
      </w:r>
      <w:r>
        <w:rPr>
          <w:rFonts w:ascii="Arial" w:hAnsi="Arial" w:cs="Arial"/>
          <w:sz w:val="22"/>
          <w:lang w:eastAsia="zh-CN"/>
        </w:rPr>
        <w:t xml:space="preserve"> </w:t>
      </w:r>
      <w:r>
        <w:rPr>
          <w:rFonts w:hint="eastAsia" w:ascii="Arial" w:hAnsi="Arial" w:cs="Arial"/>
          <w:sz w:val="22"/>
          <w:lang w:eastAsia="zh-CN"/>
        </w:rPr>
        <w:t>15</w:t>
      </w:r>
      <w:r>
        <w:rPr>
          <w:rFonts w:ascii="Arial" w:hAnsi="Arial" w:cs="Arial"/>
          <w:sz w:val="22"/>
          <w:lang w:eastAsia="zh-CN"/>
        </w:rPr>
        <w:t>, 20</w:t>
      </w:r>
      <w:r>
        <w:rPr>
          <w:rFonts w:hint="eastAsia" w:ascii="Arial" w:hAnsi="Arial" w:cs="Arial"/>
          <w:sz w:val="22"/>
          <w:lang w:eastAsia="zh-CN"/>
        </w:rPr>
        <w:t>11</w:t>
      </w:r>
      <w:r>
        <w:rPr>
          <w:rFonts w:ascii="Arial" w:hAnsi="Arial" w:cs="Arial"/>
          <w:sz w:val="22"/>
          <w:lang w:eastAsia="zh-CN"/>
        </w:rPr>
        <w:t xml:space="preserve"> with stock code of 002</w:t>
      </w:r>
      <w:r>
        <w:rPr>
          <w:rFonts w:hint="eastAsia" w:ascii="Arial" w:hAnsi="Arial" w:cs="Arial"/>
          <w:sz w:val="22"/>
          <w:lang w:eastAsia="zh-CN"/>
        </w:rPr>
        <w:t>600.</w:t>
      </w:r>
      <w:bookmarkStart w:id="61" w:name="OLE_LINK5"/>
      <w:bookmarkStart w:id="62" w:name="OLE_LINK6"/>
      <w:bookmarkStart w:id="63" w:name="OLE_LINK15"/>
      <w:bookmarkStart w:id="64" w:name="OLE_LINK16"/>
      <w:bookmarkStart w:id="65" w:name="OLE_LINK17"/>
      <w:bookmarkStart w:id="66" w:name="OLE_LINK18"/>
      <w:r>
        <w:rPr>
          <w:rFonts w:ascii="Arial" w:hAnsi="Arial"/>
          <w:sz w:val="22"/>
        </w:rPr>
        <w:t xml:space="preserve"> The company's stock is currently suspended, against a year Hi/Lo of </w:t>
      </w:r>
      <w:r>
        <w:rPr>
          <w:rFonts w:hint="eastAsia" w:ascii="Arial" w:hAnsi="Arial"/>
          <w:sz w:val="22"/>
          <w:lang w:eastAsia="zh-CN"/>
        </w:rPr>
        <w:t>CNY 13.78</w:t>
      </w:r>
      <w:r>
        <w:rPr>
          <w:rFonts w:ascii="Arial" w:hAnsi="Arial"/>
          <w:sz w:val="22"/>
        </w:rPr>
        <w:t xml:space="preserve"> and </w:t>
      </w:r>
      <w:r>
        <w:rPr>
          <w:rFonts w:hint="eastAsia" w:ascii="Arial" w:hAnsi="Arial"/>
          <w:sz w:val="22"/>
          <w:lang w:eastAsia="zh-CN"/>
        </w:rPr>
        <w:t>CNY 9.08</w:t>
      </w:r>
      <w:r>
        <w:rPr>
          <w:rFonts w:ascii="Arial" w:hAnsi="Arial"/>
          <w:color w:val="0000FF"/>
          <w:sz w:val="22"/>
        </w:rPr>
        <w:t>.</w:t>
      </w:r>
    </w:p>
    <w:bookmarkEnd w:id="61"/>
    <w:bookmarkEnd w:id="62"/>
    <w:bookmarkEnd w:id="63"/>
    <w:bookmarkEnd w:id="64"/>
    <w:bookmarkEnd w:id="65"/>
    <w:bookmarkEnd w:id="66"/>
    <w:p>
      <w:pPr>
        <w:tabs>
          <w:tab w:val="left" w:pos="3600"/>
          <w:tab w:val="left" w:pos="5850"/>
          <w:tab w:val="left" w:pos="8100"/>
        </w:tabs>
        <w:jc w:val="both"/>
        <w:rPr>
          <w:rFonts w:hint="eastAsia" w:ascii="Arial" w:hAnsi="Arial"/>
          <w:sz w:val="22"/>
          <w:lang w:eastAsia="zh-CN"/>
        </w:rPr>
      </w:pPr>
    </w:p>
    <w:p>
      <w:pPr>
        <w:tabs>
          <w:tab w:val="left" w:pos="3600"/>
          <w:tab w:val="left" w:pos="5850"/>
          <w:tab w:val="left" w:pos="8100"/>
        </w:tabs>
        <w:jc w:val="both"/>
        <w:rPr>
          <w:rFonts w:hint="eastAsia" w:ascii="Arial" w:hAnsi="Arial"/>
          <w:sz w:val="22"/>
          <w:lang w:eastAsia="zh-CN"/>
        </w:rPr>
      </w:pPr>
    </w:p>
    <w:p>
      <w:pPr>
        <w:tabs>
          <w:tab w:val="left" w:pos="3600"/>
          <w:tab w:val="left" w:pos="5850"/>
          <w:tab w:val="left" w:pos="8100"/>
        </w:tabs>
        <w:jc w:val="both"/>
        <w:rPr>
          <w:rFonts w:ascii="Arial" w:hAnsi="Arial"/>
          <w:b/>
          <w:sz w:val="22"/>
        </w:rPr>
      </w:pPr>
      <w:r>
        <w:rPr>
          <w:rFonts w:ascii="Arial" w:hAnsi="Arial"/>
          <w:b/>
          <w:sz w:val="22"/>
        </w:rPr>
        <w:t>LEGAL ACTIONS / DEFAULTS:</w:t>
      </w:r>
    </w:p>
    <w:p>
      <w:pPr>
        <w:tabs>
          <w:tab w:val="left" w:pos="3600"/>
          <w:tab w:val="left" w:pos="5850"/>
          <w:tab w:val="left" w:pos="8100"/>
        </w:tabs>
        <w:jc w:val="both"/>
        <w:rPr>
          <w:rFonts w:hint="eastAsia" w:ascii="Arial" w:hAnsi="Arial"/>
          <w:b/>
          <w:bCs/>
          <w:i/>
          <w:color w:val="0000FF"/>
          <w:sz w:val="22"/>
          <w:lang w:val="en-US" w:eastAsia="zh-CN"/>
        </w:rPr>
      </w:pPr>
    </w:p>
    <w:p>
      <w:pPr>
        <w:jc w:val="both"/>
        <w:rPr>
          <w:rFonts w:ascii="Arial" w:hAnsi="Arial" w:cs="Arial"/>
          <w:sz w:val="24"/>
          <w:szCs w:val="24"/>
        </w:rPr>
      </w:pPr>
      <w:r>
        <w:rPr>
          <w:rFonts w:ascii="Arial" w:hAnsi="Arial" w:cs="Arial"/>
          <w:sz w:val="22"/>
        </w:rPr>
        <w:t>See below records for SC as executive party (defendant).</w:t>
      </w:r>
    </w:p>
    <w:tbl>
      <w:tblPr>
        <w:tblStyle w:val="24"/>
        <w:tblW w:w="90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0"/>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27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jc w:val="both"/>
              <w:rPr>
                <w:rFonts w:ascii="Arial" w:hAnsi="Arial" w:cs="Arial"/>
                <w:sz w:val="24"/>
                <w:szCs w:val="24"/>
              </w:rPr>
            </w:pPr>
            <w:r>
              <w:rPr>
                <w:rFonts w:ascii="Arial" w:hAnsi="Arial" w:cs="Arial"/>
                <w:b/>
                <w:sz w:val="22"/>
              </w:rPr>
              <w:t>Executed Party</w:t>
            </w:r>
          </w:p>
        </w:tc>
        <w:tc>
          <w:tcPr>
            <w:tcW w:w="63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jc w:val="both"/>
              <w:rPr>
                <w:rFonts w:hint="eastAsia" w:ascii="Arial" w:hAnsi="Arial" w:cs="Arial"/>
                <w:sz w:val="24"/>
                <w:szCs w:val="24"/>
                <w:lang w:eastAsia="zh-CN"/>
              </w:rPr>
            </w:pPr>
            <w:r>
              <w:rPr>
                <w:rFonts w:hint="eastAsia" w:ascii="Arial" w:hAnsi="Arial"/>
                <w:sz w:val="22"/>
                <w:lang w:eastAsia="zh-CN"/>
              </w:rPr>
              <w:t>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27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jc w:val="both"/>
              <w:rPr>
                <w:rFonts w:ascii="Arial" w:hAnsi="Arial" w:cs="Arial"/>
                <w:sz w:val="24"/>
                <w:szCs w:val="24"/>
              </w:rPr>
            </w:pPr>
            <w:r>
              <w:rPr>
                <w:rFonts w:ascii="Arial" w:hAnsi="Arial" w:cs="Arial"/>
                <w:b/>
                <w:sz w:val="22"/>
              </w:rPr>
              <w:t>Court</w:t>
            </w:r>
          </w:p>
        </w:tc>
        <w:tc>
          <w:tcPr>
            <w:tcW w:w="63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jc w:val="both"/>
              <w:rPr>
                <w:rFonts w:ascii="Arial" w:hAnsi="Arial" w:cs="Arial"/>
                <w:sz w:val="22"/>
                <w:szCs w:val="24"/>
              </w:rPr>
            </w:pPr>
            <w:r>
              <w:rPr>
                <w:rFonts w:ascii="Arial" w:hAnsi="Arial"/>
                <w:sz w:val="22"/>
                <w:lang w:eastAsia="zh-CN"/>
              </w:rPr>
              <w:t>J</w:t>
            </w:r>
            <w:r>
              <w:rPr>
                <w:rFonts w:hint="eastAsia" w:ascii="Arial" w:hAnsi="Arial"/>
                <w:sz w:val="22"/>
                <w:lang w:eastAsia="zh-CN"/>
              </w:rPr>
              <w:t>iangmen Pengjiang District</w:t>
            </w:r>
            <w:r>
              <w:rPr>
                <w:rFonts w:ascii="Arial" w:hAnsi="Arial" w:cs="Arial"/>
                <w:sz w:val="22"/>
              </w:rPr>
              <w:t xml:space="preserve"> People's Court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27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spacing w:line="144" w:lineRule="atLeast"/>
              <w:jc w:val="both"/>
              <w:rPr>
                <w:rFonts w:ascii="Arial" w:hAnsi="Arial" w:cs="Arial"/>
                <w:sz w:val="24"/>
                <w:szCs w:val="24"/>
              </w:rPr>
            </w:pPr>
            <w:r>
              <w:rPr>
                <w:rFonts w:ascii="Arial" w:hAnsi="Arial" w:cs="Arial"/>
                <w:b/>
                <w:sz w:val="22"/>
              </w:rPr>
              <w:t>Date of Case</w:t>
            </w:r>
          </w:p>
        </w:tc>
        <w:tc>
          <w:tcPr>
            <w:tcW w:w="63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spacing w:line="144" w:lineRule="atLeast"/>
              <w:jc w:val="both"/>
              <w:rPr>
                <w:rFonts w:hint="eastAsia" w:ascii="Arial" w:hAnsi="Arial" w:cs="Arial"/>
                <w:sz w:val="24"/>
                <w:szCs w:val="24"/>
                <w:lang w:eastAsia="zh-CN"/>
              </w:rPr>
            </w:pPr>
            <w:r>
              <w:rPr>
                <w:rFonts w:ascii="Arial" w:hAnsi="Arial" w:cs="Arial"/>
                <w:sz w:val="22"/>
                <w:lang w:eastAsia="zh-CN"/>
              </w:rPr>
              <w:t>2013-03-22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jc w:val="both"/>
              <w:rPr>
                <w:rFonts w:ascii="Arial" w:hAnsi="Arial" w:cs="Arial"/>
                <w:sz w:val="24"/>
                <w:szCs w:val="24"/>
              </w:rPr>
            </w:pPr>
            <w:r>
              <w:rPr>
                <w:rFonts w:ascii="Arial" w:hAnsi="Arial" w:cs="Arial"/>
                <w:b/>
                <w:sz w:val="22"/>
              </w:rPr>
              <w:t>Case Number</w:t>
            </w:r>
          </w:p>
        </w:tc>
        <w:tc>
          <w:tcPr>
            <w:tcW w:w="63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jc w:val="both"/>
              <w:rPr>
                <w:rFonts w:hint="eastAsia" w:ascii="Arial" w:hAnsi="Arial" w:cs="Arial"/>
                <w:sz w:val="24"/>
                <w:szCs w:val="24"/>
                <w:lang w:eastAsia="zh-CN"/>
              </w:rPr>
            </w:pPr>
            <w:r>
              <w:rPr>
                <w:rFonts w:ascii="Arial" w:hAnsi="Arial" w:cs="Arial"/>
                <w:sz w:val="22"/>
              </w:rPr>
              <w:t>(20</w:t>
            </w:r>
            <w:r>
              <w:rPr>
                <w:rFonts w:hint="eastAsia" w:ascii="Arial" w:hAnsi="Arial" w:cs="Arial"/>
                <w:sz w:val="22"/>
                <w:lang w:eastAsia="zh-CN"/>
              </w:rPr>
              <w:t>13</w:t>
            </w:r>
            <w:r>
              <w:rPr>
                <w:rFonts w:ascii="Arial" w:hAnsi="Arial" w:cs="Arial"/>
                <w:sz w:val="22"/>
              </w:rPr>
              <w:t xml:space="preserve">) </w:t>
            </w:r>
            <w:r>
              <w:rPr>
                <w:rFonts w:hint="eastAsia" w:ascii="Arial" w:hAnsi="Arial" w:cs="Arial"/>
                <w:sz w:val="22"/>
                <w:lang w:eastAsia="zh-CN"/>
              </w:rPr>
              <w:t>00961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 w:hRule="atLeast"/>
        </w:trPr>
        <w:tc>
          <w:tcPr>
            <w:tcW w:w="27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spacing w:line="80" w:lineRule="atLeast"/>
              <w:jc w:val="both"/>
              <w:rPr>
                <w:rFonts w:ascii="Arial" w:hAnsi="Arial" w:cs="Arial"/>
                <w:sz w:val="24"/>
                <w:szCs w:val="24"/>
              </w:rPr>
            </w:pPr>
            <w:r>
              <w:rPr>
                <w:rFonts w:ascii="Arial" w:hAnsi="Arial" w:cs="Arial"/>
                <w:b/>
                <w:sz w:val="22"/>
              </w:rPr>
              <w:t>Claim Amount</w:t>
            </w:r>
          </w:p>
        </w:tc>
        <w:tc>
          <w:tcPr>
            <w:tcW w:w="63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spacing w:line="80" w:lineRule="atLeast"/>
              <w:jc w:val="both"/>
              <w:rPr>
                <w:rFonts w:hint="eastAsia" w:ascii="Arial" w:hAnsi="Arial" w:cs="Arial"/>
                <w:sz w:val="24"/>
                <w:szCs w:val="24"/>
                <w:lang w:eastAsia="zh-CN"/>
              </w:rPr>
            </w:pPr>
            <w:r>
              <w:rPr>
                <w:rFonts w:ascii="Arial" w:hAnsi="Arial" w:cs="Arial"/>
                <w:sz w:val="22"/>
              </w:rPr>
              <w:t xml:space="preserve">RMB </w:t>
            </w:r>
            <w:r>
              <w:rPr>
                <w:rFonts w:ascii="Arial" w:hAnsi="Arial" w:cs="Arial"/>
                <w:sz w:val="22"/>
                <w:lang w:eastAsia="zh-CN"/>
              </w:rPr>
              <w:t>5</w:t>
            </w:r>
            <w:r>
              <w:rPr>
                <w:rFonts w:hint="eastAsia" w:ascii="Arial" w:hAnsi="Arial" w:cs="Arial"/>
                <w:sz w:val="22"/>
                <w:lang w:eastAsia="zh-CN"/>
              </w:rPr>
              <w:t>,</w:t>
            </w:r>
            <w:r>
              <w:rPr>
                <w:rFonts w:ascii="Arial" w:hAnsi="Arial" w:cs="Arial"/>
                <w:sz w:val="22"/>
                <w:lang w:eastAsia="zh-CN"/>
              </w:rPr>
              <w:t>722</w:t>
            </w:r>
          </w:p>
        </w:tc>
      </w:tr>
    </w:tbl>
    <w:p>
      <w:pPr>
        <w:tabs>
          <w:tab w:val="left" w:pos="3600"/>
          <w:tab w:val="left" w:pos="5850"/>
          <w:tab w:val="left" w:pos="8100"/>
        </w:tabs>
        <w:jc w:val="both"/>
        <w:rPr>
          <w:rFonts w:hint="eastAsia" w:ascii="Arial" w:hAnsi="Arial" w:cs="Arial"/>
          <w:b/>
          <w:bCs/>
          <w:sz w:val="22"/>
          <w:lang w:eastAsia="zh-CN"/>
        </w:rPr>
      </w:pPr>
    </w:p>
    <w:tbl>
      <w:tblPr>
        <w:tblStyle w:val="24"/>
        <w:tblW w:w="90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0"/>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27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jc w:val="both"/>
              <w:rPr>
                <w:rFonts w:ascii="Arial" w:hAnsi="Arial" w:cs="Arial"/>
                <w:sz w:val="24"/>
                <w:szCs w:val="24"/>
              </w:rPr>
            </w:pPr>
            <w:r>
              <w:rPr>
                <w:rFonts w:ascii="Arial" w:hAnsi="Arial" w:cs="Arial"/>
                <w:b/>
                <w:sz w:val="22"/>
              </w:rPr>
              <w:t>Executed Party</w:t>
            </w:r>
          </w:p>
        </w:tc>
        <w:tc>
          <w:tcPr>
            <w:tcW w:w="63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jc w:val="both"/>
              <w:rPr>
                <w:rFonts w:hint="eastAsia" w:ascii="Arial" w:hAnsi="Arial" w:cs="Arial"/>
                <w:sz w:val="24"/>
                <w:szCs w:val="24"/>
                <w:lang w:eastAsia="zh-CN"/>
              </w:rPr>
            </w:pPr>
            <w:r>
              <w:rPr>
                <w:rFonts w:hint="eastAsia" w:ascii="Arial" w:hAnsi="Arial"/>
                <w:sz w:val="22"/>
                <w:lang w:eastAsia="zh-CN"/>
              </w:rPr>
              <w:t>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27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jc w:val="both"/>
              <w:rPr>
                <w:rFonts w:ascii="Arial" w:hAnsi="Arial" w:cs="Arial"/>
                <w:sz w:val="24"/>
                <w:szCs w:val="24"/>
              </w:rPr>
            </w:pPr>
            <w:r>
              <w:rPr>
                <w:rFonts w:ascii="Arial" w:hAnsi="Arial" w:cs="Arial"/>
                <w:b/>
                <w:sz w:val="22"/>
              </w:rPr>
              <w:t>Court</w:t>
            </w:r>
          </w:p>
        </w:tc>
        <w:tc>
          <w:tcPr>
            <w:tcW w:w="63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jc w:val="both"/>
              <w:rPr>
                <w:rFonts w:ascii="Arial" w:hAnsi="Arial" w:cs="Arial"/>
                <w:sz w:val="22"/>
                <w:szCs w:val="24"/>
              </w:rPr>
            </w:pPr>
            <w:r>
              <w:rPr>
                <w:rFonts w:ascii="Arial" w:hAnsi="Arial"/>
                <w:sz w:val="22"/>
                <w:lang w:eastAsia="zh-CN"/>
              </w:rPr>
              <w:t>J</w:t>
            </w:r>
            <w:r>
              <w:rPr>
                <w:rFonts w:hint="eastAsia" w:ascii="Arial" w:hAnsi="Arial"/>
                <w:sz w:val="22"/>
                <w:lang w:eastAsia="zh-CN"/>
              </w:rPr>
              <w:t>iangmen Pengjiang District</w:t>
            </w:r>
            <w:r>
              <w:rPr>
                <w:rFonts w:ascii="Arial" w:hAnsi="Arial" w:cs="Arial"/>
                <w:sz w:val="22"/>
              </w:rPr>
              <w:t xml:space="preserve"> People's Court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27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spacing w:line="144" w:lineRule="atLeast"/>
              <w:jc w:val="both"/>
              <w:rPr>
                <w:rFonts w:ascii="Arial" w:hAnsi="Arial" w:cs="Arial"/>
                <w:sz w:val="24"/>
                <w:szCs w:val="24"/>
              </w:rPr>
            </w:pPr>
            <w:r>
              <w:rPr>
                <w:rFonts w:ascii="Arial" w:hAnsi="Arial" w:cs="Arial"/>
                <w:b/>
                <w:sz w:val="22"/>
              </w:rPr>
              <w:t>Date of Case</w:t>
            </w:r>
          </w:p>
        </w:tc>
        <w:tc>
          <w:tcPr>
            <w:tcW w:w="63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spacing w:line="144" w:lineRule="atLeast"/>
              <w:jc w:val="both"/>
              <w:rPr>
                <w:rFonts w:hint="eastAsia" w:ascii="Arial" w:hAnsi="Arial" w:cs="Arial"/>
                <w:sz w:val="24"/>
                <w:szCs w:val="24"/>
                <w:lang w:eastAsia="zh-CN"/>
              </w:rPr>
            </w:pPr>
            <w:r>
              <w:rPr>
                <w:rFonts w:ascii="Arial" w:hAnsi="Arial" w:cs="Arial"/>
                <w:sz w:val="22"/>
                <w:lang w:eastAsia="zh-CN"/>
              </w:rPr>
              <w:t>2009-04-16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jc w:val="both"/>
              <w:rPr>
                <w:rFonts w:ascii="Arial" w:hAnsi="Arial" w:cs="Arial"/>
                <w:sz w:val="24"/>
                <w:szCs w:val="24"/>
              </w:rPr>
            </w:pPr>
            <w:r>
              <w:rPr>
                <w:rFonts w:ascii="Arial" w:hAnsi="Arial" w:cs="Arial"/>
                <w:b/>
                <w:sz w:val="22"/>
              </w:rPr>
              <w:t>Case Number</w:t>
            </w:r>
          </w:p>
        </w:tc>
        <w:tc>
          <w:tcPr>
            <w:tcW w:w="63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jc w:val="both"/>
              <w:rPr>
                <w:rFonts w:hint="eastAsia" w:ascii="Arial" w:hAnsi="Arial" w:cs="Arial"/>
                <w:sz w:val="24"/>
                <w:szCs w:val="24"/>
                <w:lang w:eastAsia="zh-CN"/>
              </w:rPr>
            </w:pPr>
            <w:r>
              <w:rPr>
                <w:rFonts w:ascii="Arial" w:hAnsi="Arial" w:cs="Arial"/>
                <w:sz w:val="22"/>
              </w:rPr>
              <w:t>(20</w:t>
            </w:r>
            <w:r>
              <w:rPr>
                <w:rFonts w:hint="eastAsia" w:ascii="Arial" w:hAnsi="Arial" w:cs="Arial"/>
                <w:sz w:val="22"/>
                <w:lang w:eastAsia="zh-CN"/>
              </w:rPr>
              <w:t>09</w:t>
            </w:r>
            <w:r>
              <w:rPr>
                <w:rFonts w:ascii="Arial" w:hAnsi="Arial" w:cs="Arial"/>
                <w:sz w:val="22"/>
              </w:rPr>
              <w:t xml:space="preserve">) </w:t>
            </w:r>
            <w:r>
              <w:rPr>
                <w:rFonts w:hint="eastAsia" w:ascii="Arial" w:hAnsi="Arial" w:cs="Arial"/>
                <w:sz w:val="22"/>
                <w:lang w:eastAsia="zh-CN"/>
              </w:rPr>
              <w:t>00078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 w:hRule="atLeast"/>
        </w:trPr>
        <w:tc>
          <w:tcPr>
            <w:tcW w:w="27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spacing w:line="80" w:lineRule="atLeast"/>
              <w:jc w:val="both"/>
              <w:rPr>
                <w:rFonts w:ascii="Arial" w:hAnsi="Arial" w:cs="Arial"/>
                <w:sz w:val="24"/>
                <w:szCs w:val="24"/>
              </w:rPr>
            </w:pPr>
            <w:r>
              <w:rPr>
                <w:rFonts w:ascii="Arial" w:hAnsi="Arial" w:cs="Arial"/>
                <w:b/>
                <w:sz w:val="22"/>
              </w:rPr>
              <w:t>Claim Amount</w:t>
            </w:r>
          </w:p>
        </w:tc>
        <w:tc>
          <w:tcPr>
            <w:tcW w:w="63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spacing w:line="80" w:lineRule="atLeast"/>
              <w:jc w:val="both"/>
              <w:rPr>
                <w:rFonts w:hint="eastAsia" w:ascii="Arial" w:hAnsi="Arial" w:cs="Arial"/>
                <w:sz w:val="24"/>
                <w:szCs w:val="24"/>
                <w:lang w:eastAsia="zh-CN"/>
              </w:rPr>
            </w:pPr>
            <w:r>
              <w:rPr>
                <w:rFonts w:ascii="Arial" w:hAnsi="Arial" w:cs="Arial"/>
                <w:sz w:val="22"/>
              </w:rPr>
              <w:t xml:space="preserve">RMB </w:t>
            </w:r>
            <w:r>
              <w:rPr>
                <w:rFonts w:ascii="Arial" w:hAnsi="Arial" w:cs="Arial"/>
                <w:sz w:val="22"/>
                <w:lang w:eastAsia="zh-CN"/>
              </w:rPr>
              <w:t>1</w:t>
            </w:r>
            <w:r>
              <w:rPr>
                <w:rFonts w:hint="eastAsia" w:ascii="Arial" w:hAnsi="Arial" w:cs="Arial"/>
                <w:sz w:val="22"/>
                <w:lang w:eastAsia="zh-CN"/>
              </w:rPr>
              <w:t>,</w:t>
            </w:r>
            <w:r>
              <w:rPr>
                <w:rFonts w:ascii="Arial" w:hAnsi="Arial" w:cs="Arial"/>
                <w:sz w:val="22"/>
                <w:lang w:eastAsia="zh-CN"/>
              </w:rPr>
              <w:t>511.76</w:t>
            </w:r>
          </w:p>
        </w:tc>
      </w:tr>
    </w:tbl>
    <w:p>
      <w:pPr>
        <w:tabs>
          <w:tab w:val="left" w:pos="3600"/>
          <w:tab w:val="left" w:pos="5850"/>
          <w:tab w:val="left" w:pos="8100"/>
        </w:tabs>
        <w:jc w:val="both"/>
        <w:rPr>
          <w:rFonts w:hint="eastAsia" w:ascii="Arial" w:hAnsi="Arial" w:cs="Arial"/>
          <w:b/>
          <w:bCs/>
          <w:sz w:val="22"/>
          <w:lang w:eastAsia="zh-CN"/>
        </w:rPr>
      </w:pPr>
    </w:p>
    <w:p>
      <w:pPr>
        <w:tabs>
          <w:tab w:val="left" w:pos="3600"/>
          <w:tab w:val="left" w:pos="5850"/>
          <w:tab w:val="left" w:pos="8100"/>
        </w:tabs>
        <w:jc w:val="both"/>
        <w:rPr>
          <w:rFonts w:ascii="Arial" w:hAnsi="Arial" w:cs="Arial"/>
          <w:bCs/>
          <w:sz w:val="22"/>
          <w:lang w:val="en-US" w:eastAsia="zh-CN"/>
        </w:rPr>
      </w:pPr>
      <w:r>
        <w:rPr>
          <w:rFonts w:ascii="Arial" w:hAnsi="Arial" w:cs="Arial"/>
          <w:b/>
          <w:bCs/>
          <w:sz w:val="22"/>
        </w:rPr>
        <w:t>Remark:</w:t>
      </w:r>
      <w:r>
        <w:rPr>
          <w:rFonts w:ascii="Arial" w:hAnsi="Arial" w:cs="Arial"/>
          <w:sz w:val="22"/>
        </w:rPr>
        <w:t xml:space="preserve"> Due to the lack of information, we are unable to provide the cause of action, judgment or other information.</w:t>
      </w:r>
    </w:p>
    <w:p>
      <w:pPr>
        <w:tabs>
          <w:tab w:val="left" w:pos="3600"/>
          <w:tab w:val="left" w:pos="5850"/>
          <w:tab w:val="left" w:pos="8100"/>
        </w:tabs>
        <w:jc w:val="both"/>
        <w:rPr>
          <w:rFonts w:hint="eastAsia" w:ascii="Arial" w:hAnsi="Arial"/>
          <w:b/>
          <w:sz w:val="22"/>
          <w:lang w:eastAsia="zh-CN"/>
        </w:rPr>
      </w:pPr>
    </w:p>
    <w:p>
      <w:pPr>
        <w:tabs>
          <w:tab w:val="left" w:pos="3600"/>
        </w:tabs>
        <w:jc w:val="both"/>
        <w:rPr>
          <w:rFonts w:hint="eastAsia" w:ascii="Arial" w:hAnsi="Arial"/>
          <w:b/>
          <w:sz w:val="22"/>
          <w:lang w:eastAsia="zh-CN"/>
        </w:rPr>
      </w:pPr>
      <w:r>
        <w:rPr>
          <w:rFonts w:ascii="Arial" w:hAnsi="Arial"/>
          <w:b/>
          <w:sz w:val="22"/>
        </w:rPr>
        <w:t xml:space="preserve">CONCLUDING COMMENTS: - </w:t>
      </w:r>
      <w:r>
        <w:rPr>
          <w:rFonts w:hint="eastAsia" w:ascii="Arial" w:hAnsi="Arial"/>
          <w:b/>
          <w:sz w:val="22"/>
          <w:lang w:eastAsia="zh-CN"/>
        </w:rPr>
        <w:t>B</w:t>
      </w:r>
    </w:p>
    <w:p>
      <w:pPr>
        <w:rPr>
          <w:rFonts w:hint="eastAsia"/>
          <w:lang w:val="en-US" w:eastAsia="zh-CN"/>
        </w:rPr>
      </w:pPr>
    </w:p>
    <w:p>
      <w:pPr>
        <w:pStyle w:val="4"/>
        <w:jc w:val="center"/>
        <w:rPr>
          <w:sz w:val="22"/>
        </w:rPr>
      </w:pPr>
      <w:r>
        <w:rPr>
          <w:sz w:val="22"/>
        </w:rPr>
        <w:t>THIS INFORMATION IS PROVIDED CONFIDENTIALLY</w:t>
      </w:r>
    </w:p>
    <w:p>
      <w:pPr>
        <w:pStyle w:val="8"/>
      </w:pPr>
      <w:r>
        <w:t>IN RESPECT OF A COMMERCIAL CREDIT ENQUIRY</w:t>
      </w:r>
    </w:p>
    <w:p>
      <w:pPr>
        <w:pStyle w:val="17"/>
        <w:tabs>
          <w:tab w:val="left" w:pos="3600"/>
          <w:tab w:val="clear" w:pos="4320"/>
          <w:tab w:val="clear" w:pos="8640"/>
        </w:tabs>
      </w:pPr>
    </w:p>
    <w:p>
      <w:pPr>
        <w:pStyle w:val="17"/>
        <w:tabs>
          <w:tab w:val="left" w:pos="3600"/>
          <w:tab w:val="clear" w:pos="4320"/>
          <w:tab w:val="clear" w:pos="8640"/>
        </w:tabs>
      </w:pPr>
      <w:r>
        <w:br w:type="page"/>
      </w:r>
    </w:p>
    <w:p>
      <w:pPr>
        <w:pStyle w:val="17"/>
        <w:tabs>
          <w:tab w:val="left" w:pos="3600"/>
          <w:tab w:val="clear" w:pos="4320"/>
          <w:tab w:val="clear" w:pos="8640"/>
        </w:tabs>
        <w:jc w:val="center"/>
        <w:rPr>
          <w:b/>
          <w:u w:val="single"/>
        </w:rPr>
      </w:pPr>
      <w:r>
        <w:rPr>
          <w:b/>
          <w:sz w:val="36"/>
        </w:rPr>
        <w:t>CREDIT RISK ASSESSMENT</w:t>
      </w:r>
      <w:r>
        <w:t xml:space="preserve"> - </w:t>
      </w:r>
      <w:r>
        <w:rPr>
          <w:b/>
        </w:rPr>
        <w:t>FINANCIAL DATA INCLUDED</w:t>
      </w:r>
    </w:p>
    <w:p>
      <w:pPr>
        <w:tabs>
          <w:tab w:val="left" w:pos="3600"/>
        </w:tabs>
        <w:jc w:val="center"/>
        <w:rPr>
          <w:b/>
          <w:u w:val="single"/>
        </w:rPr>
      </w:pPr>
    </w:p>
    <w:tbl>
      <w:tblPr>
        <w:tblStyle w:val="24"/>
        <w:tblW w:w="10456" w:type="dxa"/>
        <w:tblInd w:w="0" w:type="dxa"/>
        <w:tblLayout w:type="fixed"/>
        <w:tblCellMar>
          <w:top w:w="0" w:type="dxa"/>
          <w:left w:w="108" w:type="dxa"/>
          <w:bottom w:w="0" w:type="dxa"/>
          <w:right w:w="108" w:type="dxa"/>
        </w:tblCellMar>
      </w:tblPr>
      <w:tblGrid>
        <w:gridCol w:w="7621"/>
        <w:gridCol w:w="1560"/>
        <w:gridCol w:w="1275"/>
      </w:tblGrid>
      <w:tr>
        <w:tblPrEx>
          <w:tblLayout w:type="fixed"/>
          <w:tblCellMar>
            <w:top w:w="0" w:type="dxa"/>
            <w:left w:w="108" w:type="dxa"/>
            <w:bottom w:w="0" w:type="dxa"/>
            <w:right w:w="108" w:type="dxa"/>
          </w:tblCellMar>
        </w:tblPrEx>
        <w:tc>
          <w:tcPr>
            <w:tcW w:w="7621" w:type="dxa"/>
            <w:tcBorders>
              <w:top w:val="nil"/>
              <w:left w:val="nil"/>
              <w:bottom w:val="nil"/>
              <w:right w:val="nil"/>
            </w:tcBorders>
            <w:noWrap w:val="0"/>
            <w:vAlign w:val="top"/>
          </w:tcPr>
          <w:p>
            <w:pPr>
              <w:tabs>
                <w:tab w:val="left" w:pos="3600"/>
                <w:tab w:val="left" w:pos="4860"/>
                <w:tab w:val="left" w:pos="7740"/>
              </w:tabs>
              <w:rPr>
                <w:b/>
                <w:sz w:val="28"/>
              </w:rPr>
            </w:pPr>
            <w:r>
              <w:rPr>
                <w:b/>
                <w:sz w:val="28"/>
                <w:u w:val="single"/>
              </w:rPr>
              <w:t>CREDIT FACTORS</w:t>
            </w:r>
          </w:p>
          <w:p>
            <w:pPr>
              <w:pStyle w:val="2"/>
            </w:pPr>
          </w:p>
        </w:tc>
        <w:tc>
          <w:tcPr>
            <w:tcW w:w="1560" w:type="dxa"/>
            <w:tcBorders>
              <w:top w:val="nil"/>
              <w:left w:val="nil"/>
              <w:bottom w:val="nil"/>
              <w:right w:val="nil"/>
            </w:tcBorders>
            <w:noWrap w:val="0"/>
            <w:vAlign w:val="top"/>
          </w:tcPr>
          <w:p>
            <w:pPr>
              <w:jc w:val="center"/>
              <w:rPr>
                <w:b/>
                <w:sz w:val="24"/>
                <w:u w:val="single"/>
              </w:rPr>
            </w:pPr>
            <w:r>
              <w:rPr>
                <w:b/>
                <w:sz w:val="24"/>
                <w:u w:val="single"/>
              </w:rPr>
              <w:t>POSSIBLE SCORE</w:t>
            </w:r>
          </w:p>
        </w:tc>
        <w:tc>
          <w:tcPr>
            <w:tcW w:w="1275" w:type="dxa"/>
            <w:tcBorders>
              <w:top w:val="nil"/>
              <w:left w:val="nil"/>
              <w:bottom w:val="nil"/>
              <w:right w:val="nil"/>
            </w:tcBorders>
            <w:noWrap w:val="0"/>
            <w:vAlign w:val="top"/>
          </w:tcPr>
          <w:p>
            <w:pPr>
              <w:jc w:val="center"/>
              <w:rPr>
                <w:b/>
                <w:sz w:val="24"/>
                <w:u w:val="single"/>
              </w:rPr>
            </w:pPr>
            <w:r>
              <w:rPr>
                <w:b/>
                <w:sz w:val="24"/>
                <w:u w:val="single"/>
              </w:rPr>
              <w:t>SCORE</w:t>
            </w:r>
          </w:p>
        </w:tc>
      </w:tr>
      <w:tr>
        <w:tblPrEx>
          <w:tblLayout w:type="fixed"/>
          <w:tblCellMar>
            <w:top w:w="0" w:type="dxa"/>
            <w:left w:w="108" w:type="dxa"/>
            <w:bottom w:w="0" w:type="dxa"/>
            <w:right w:w="108" w:type="dxa"/>
          </w:tblCellMar>
        </w:tblPrEx>
        <w:tc>
          <w:tcPr>
            <w:tcW w:w="7621" w:type="dxa"/>
            <w:tcBorders>
              <w:top w:val="nil"/>
              <w:left w:val="nil"/>
              <w:bottom w:val="nil"/>
              <w:right w:val="nil"/>
            </w:tcBorders>
            <w:noWrap w:val="0"/>
            <w:vAlign w:val="top"/>
          </w:tcPr>
          <w:p>
            <w:pPr>
              <w:pStyle w:val="2"/>
              <w:jc w:val="left"/>
              <w:rPr>
                <w:rFonts w:ascii="Times New Roman" w:hAnsi="Times New Roman"/>
                <w:b/>
                <w:sz w:val="20"/>
              </w:rPr>
            </w:pPr>
            <w:r>
              <w:rPr>
                <w:rFonts w:ascii="Times New Roman" w:hAnsi="Times New Roman"/>
                <w:b/>
                <w:sz w:val="20"/>
              </w:rPr>
              <w:t>HISTORY</w:t>
            </w:r>
          </w:p>
          <w:p>
            <w:r>
              <w:rPr>
                <w:b/>
                <w:sz w:val="16"/>
              </w:rPr>
              <w:t xml:space="preserve">- </w:t>
            </w:r>
            <w:r>
              <w:rPr>
                <w:sz w:val="16"/>
              </w:rPr>
              <w:t>Age of company, start up, acquired other business, etc</w:t>
            </w:r>
          </w:p>
        </w:tc>
        <w:tc>
          <w:tcPr>
            <w:tcW w:w="1560" w:type="dxa"/>
            <w:tcBorders>
              <w:top w:val="nil"/>
              <w:left w:val="nil"/>
              <w:bottom w:val="nil"/>
              <w:right w:val="nil"/>
            </w:tcBorders>
            <w:noWrap w:val="0"/>
            <w:vAlign w:val="top"/>
          </w:tcPr>
          <w:p>
            <w:pPr>
              <w:jc w:val="center"/>
              <w:rPr>
                <w:b/>
              </w:rPr>
            </w:pPr>
            <w:r>
              <w:rPr>
                <w:b/>
              </w:rPr>
              <w:t>1 to 12</w:t>
            </w:r>
          </w:p>
        </w:tc>
        <w:tc>
          <w:tcPr>
            <w:tcW w:w="1275" w:type="dxa"/>
            <w:tcBorders>
              <w:top w:val="nil"/>
              <w:left w:val="nil"/>
              <w:bottom w:val="nil"/>
              <w:right w:val="nil"/>
            </w:tcBorders>
            <w:noWrap w:val="0"/>
            <w:vAlign w:val="top"/>
          </w:tcPr>
          <w:p>
            <w:pPr>
              <w:jc w:val="center"/>
              <w:rPr>
                <w:rFonts w:hint="eastAsia"/>
                <w:b/>
                <w:lang w:eastAsia="zh-CN"/>
              </w:rPr>
            </w:pPr>
            <w:r>
              <w:rPr>
                <w:rFonts w:hint="eastAsia"/>
                <w:b/>
                <w:lang w:eastAsia="zh-CN"/>
              </w:rPr>
              <w:t>12</w:t>
            </w:r>
          </w:p>
        </w:tc>
      </w:tr>
      <w:tr>
        <w:tblPrEx>
          <w:tblLayout w:type="fixed"/>
          <w:tblCellMar>
            <w:top w:w="0" w:type="dxa"/>
            <w:left w:w="108" w:type="dxa"/>
            <w:bottom w:w="0" w:type="dxa"/>
            <w:right w:w="108" w:type="dxa"/>
          </w:tblCellMar>
        </w:tblPrEx>
        <w:tc>
          <w:tcPr>
            <w:tcW w:w="7621" w:type="dxa"/>
            <w:tcBorders>
              <w:top w:val="nil"/>
              <w:left w:val="nil"/>
              <w:bottom w:val="nil"/>
              <w:right w:val="nil"/>
            </w:tcBorders>
            <w:noWrap w:val="0"/>
            <w:vAlign w:val="top"/>
          </w:tcPr>
          <w:p>
            <w:pPr>
              <w:pStyle w:val="2"/>
              <w:jc w:val="left"/>
              <w:rPr>
                <w:rFonts w:ascii="Times New Roman" w:hAnsi="Times New Roman"/>
                <w:b/>
                <w:sz w:val="20"/>
              </w:rPr>
            </w:pPr>
            <w:r>
              <w:rPr>
                <w:rFonts w:ascii="Times New Roman" w:hAnsi="Times New Roman"/>
                <w:b/>
                <w:sz w:val="20"/>
              </w:rPr>
              <w:t>PAID/REGISTERED CAPITAL</w:t>
            </w:r>
          </w:p>
          <w:p>
            <w:r>
              <w:rPr>
                <w:sz w:val="16"/>
              </w:rPr>
              <w:t>- Reasonable capital commitment for business of this size, small committed capital, Unit Trust, Sole Trader or Partnership, etc,</w:t>
            </w:r>
          </w:p>
        </w:tc>
        <w:tc>
          <w:tcPr>
            <w:tcW w:w="1560" w:type="dxa"/>
            <w:tcBorders>
              <w:top w:val="nil"/>
              <w:left w:val="nil"/>
              <w:bottom w:val="nil"/>
              <w:right w:val="nil"/>
            </w:tcBorders>
            <w:noWrap w:val="0"/>
            <w:vAlign w:val="top"/>
          </w:tcPr>
          <w:p>
            <w:pPr>
              <w:jc w:val="center"/>
              <w:rPr>
                <w:b/>
              </w:rPr>
            </w:pPr>
            <w:r>
              <w:rPr>
                <w:b/>
              </w:rPr>
              <w:t>1 to 12</w:t>
            </w:r>
          </w:p>
        </w:tc>
        <w:tc>
          <w:tcPr>
            <w:tcW w:w="1275" w:type="dxa"/>
            <w:tcBorders>
              <w:top w:val="nil"/>
              <w:left w:val="nil"/>
              <w:bottom w:val="nil"/>
              <w:right w:val="nil"/>
            </w:tcBorders>
            <w:noWrap w:val="0"/>
            <w:vAlign w:val="top"/>
          </w:tcPr>
          <w:p>
            <w:pPr>
              <w:jc w:val="center"/>
              <w:rPr>
                <w:rFonts w:hint="eastAsia"/>
                <w:b/>
                <w:lang w:eastAsia="zh-CN"/>
              </w:rPr>
            </w:pPr>
            <w:r>
              <w:rPr>
                <w:rFonts w:hint="eastAsia"/>
                <w:b/>
                <w:lang w:eastAsia="zh-CN"/>
              </w:rPr>
              <w:t>10</w:t>
            </w:r>
          </w:p>
        </w:tc>
      </w:tr>
      <w:tr>
        <w:tblPrEx>
          <w:tblLayout w:type="fixed"/>
          <w:tblCellMar>
            <w:top w:w="0" w:type="dxa"/>
            <w:left w:w="108" w:type="dxa"/>
            <w:bottom w:w="0" w:type="dxa"/>
            <w:right w:w="108" w:type="dxa"/>
          </w:tblCellMar>
        </w:tblPrEx>
        <w:tc>
          <w:tcPr>
            <w:tcW w:w="7621" w:type="dxa"/>
            <w:tcBorders>
              <w:top w:val="nil"/>
              <w:left w:val="nil"/>
              <w:bottom w:val="nil"/>
              <w:right w:val="nil"/>
            </w:tcBorders>
            <w:noWrap w:val="0"/>
            <w:vAlign w:val="top"/>
          </w:tcPr>
          <w:p>
            <w:pPr>
              <w:pStyle w:val="2"/>
              <w:jc w:val="left"/>
              <w:rPr>
                <w:rFonts w:ascii="Times New Roman" w:hAnsi="Times New Roman"/>
                <w:b/>
                <w:sz w:val="20"/>
              </w:rPr>
            </w:pPr>
            <w:r>
              <w:rPr>
                <w:rFonts w:ascii="Times New Roman" w:hAnsi="Times New Roman"/>
                <w:b/>
                <w:sz w:val="20"/>
              </w:rPr>
              <w:t xml:space="preserve">SCALE/SCOPE OF OPERATIONS </w:t>
            </w:r>
          </w:p>
          <w:p>
            <w:r>
              <w:rPr>
                <w:sz w:val="16"/>
              </w:rPr>
              <w:t>- Number of employees, interstate/other branches, subsidiary companies etc</w:t>
            </w:r>
          </w:p>
        </w:tc>
        <w:tc>
          <w:tcPr>
            <w:tcW w:w="1560" w:type="dxa"/>
            <w:tcBorders>
              <w:top w:val="nil"/>
              <w:left w:val="nil"/>
              <w:bottom w:val="nil"/>
              <w:right w:val="nil"/>
            </w:tcBorders>
            <w:noWrap w:val="0"/>
            <w:vAlign w:val="top"/>
          </w:tcPr>
          <w:p>
            <w:pPr>
              <w:jc w:val="center"/>
              <w:rPr>
                <w:b/>
              </w:rPr>
            </w:pPr>
            <w:r>
              <w:rPr>
                <w:b/>
              </w:rPr>
              <w:t>1 to 12</w:t>
            </w:r>
          </w:p>
        </w:tc>
        <w:tc>
          <w:tcPr>
            <w:tcW w:w="1275" w:type="dxa"/>
            <w:tcBorders>
              <w:top w:val="nil"/>
              <w:left w:val="nil"/>
              <w:bottom w:val="nil"/>
              <w:right w:val="nil"/>
            </w:tcBorders>
            <w:noWrap w:val="0"/>
            <w:vAlign w:val="top"/>
          </w:tcPr>
          <w:p>
            <w:pPr>
              <w:jc w:val="center"/>
              <w:rPr>
                <w:rFonts w:hint="eastAsia"/>
                <w:b/>
                <w:lang w:eastAsia="zh-CN"/>
              </w:rPr>
            </w:pPr>
            <w:r>
              <w:rPr>
                <w:rFonts w:hint="eastAsia"/>
                <w:b/>
                <w:lang w:eastAsia="zh-CN"/>
              </w:rPr>
              <w:t>11</w:t>
            </w:r>
          </w:p>
        </w:tc>
      </w:tr>
      <w:tr>
        <w:tblPrEx>
          <w:tblLayout w:type="fixed"/>
          <w:tblCellMar>
            <w:top w:w="0" w:type="dxa"/>
            <w:left w:w="108" w:type="dxa"/>
            <w:bottom w:w="0" w:type="dxa"/>
            <w:right w:w="108" w:type="dxa"/>
          </w:tblCellMar>
        </w:tblPrEx>
        <w:tc>
          <w:tcPr>
            <w:tcW w:w="7621" w:type="dxa"/>
            <w:tcBorders>
              <w:top w:val="nil"/>
              <w:left w:val="nil"/>
              <w:bottom w:val="nil"/>
              <w:right w:val="nil"/>
            </w:tcBorders>
            <w:noWrap w:val="0"/>
            <w:vAlign w:val="top"/>
          </w:tcPr>
          <w:p>
            <w:pPr>
              <w:pStyle w:val="2"/>
              <w:jc w:val="left"/>
              <w:rPr>
                <w:rFonts w:ascii="Times New Roman" w:hAnsi="Times New Roman"/>
                <w:b/>
                <w:sz w:val="20"/>
              </w:rPr>
            </w:pPr>
            <w:r>
              <w:rPr>
                <w:rFonts w:ascii="Times New Roman" w:hAnsi="Times New Roman"/>
                <w:b/>
                <w:sz w:val="20"/>
              </w:rPr>
              <w:t>DIRECTORS/PARTNERS BACKGROUND</w:t>
            </w:r>
          </w:p>
          <w:p>
            <w:r>
              <w:rPr>
                <w:color w:val="808080"/>
                <w:sz w:val="16"/>
              </w:rPr>
              <w:t xml:space="preserve">- </w:t>
            </w:r>
            <w:r>
              <w:rPr>
                <w:sz w:val="16"/>
              </w:rPr>
              <w:t>Date of appointment, industry specialisation, Tertiary/professional competence, complimentary Board skills etc</w:t>
            </w:r>
          </w:p>
        </w:tc>
        <w:tc>
          <w:tcPr>
            <w:tcW w:w="1560" w:type="dxa"/>
            <w:tcBorders>
              <w:top w:val="nil"/>
              <w:left w:val="nil"/>
              <w:bottom w:val="nil"/>
              <w:right w:val="nil"/>
            </w:tcBorders>
            <w:noWrap w:val="0"/>
            <w:vAlign w:val="top"/>
          </w:tcPr>
          <w:p>
            <w:pPr>
              <w:jc w:val="center"/>
              <w:rPr>
                <w:b/>
              </w:rPr>
            </w:pPr>
            <w:r>
              <w:rPr>
                <w:b/>
              </w:rPr>
              <w:t>1 to 12</w:t>
            </w:r>
          </w:p>
        </w:tc>
        <w:tc>
          <w:tcPr>
            <w:tcW w:w="1275" w:type="dxa"/>
            <w:tcBorders>
              <w:top w:val="nil"/>
              <w:left w:val="nil"/>
              <w:bottom w:val="nil"/>
              <w:right w:val="nil"/>
            </w:tcBorders>
            <w:noWrap w:val="0"/>
            <w:vAlign w:val="top"/>
          </w:tcPr>
          <w:p>
            <w:pPr>
              <w:jc w:val="center"/>
              <w:rPr>
                <w:rFonts w:hint="eastAsia"/>
                <w:b/>
                <w:lang w:eastAsia="zh-CN"/>
              </w:rPr>
            </w:pPr>
            <w:r>
              <w:rPr>
                <w:rFonts w:hint="eastAsia"/>
                <w:b/>
                <w:lang w:eastAsia="zh-CN"/>
              </w:rPr>
              <w:t>8</w:t>
            </w:r>
          </w:p>
        </w:tc>
      </w:tr>
      <w:tr>
        <w:tblPrEx>
          <w:tblLayout w:type="fixed"/>
          <w:tblCellMar>
            <w:top w:w="0" w:type="dxa"/>
            <w:left w:w="108" w:type="dxa"/>
            <w:bottom w:w="0" w:type="dxa"/>
            <w:right w:w="108" w:type="dxa"/>
          </w:tblCellMar>
        </w:tblPrEx>
        <w:tc>
          <w:tcPr>
            <w:tcW w:w="7621" w:type="dxa"/>
            <w:tcBorders>
              <w:top w:val="nil"/>
              <w:left w:val="nil"/>
              <w:bottom w:val="nil"/>
              <w:right w:val="nil"/>
            </w:tcBorders>
            <w:noWrap w:val="0"/>
            <w:vAlign w:val="top"/>
          </w:tcPr>
          <w:p>
            <w:pPr>
              <w:pStyle w:val="2"/>
              <w:jc w:val="left"/>
              <w:rPr>
                <w:rFonts w:ascii="Times New Roman" w:hAnsi="Times New Roman"/>
                <w:b/>
                <w:sz w:val="20"/>
              </w:rPr>
            </w:pPr>
            <w:r>
              <w:rPr>
                <w:rFonts w:ascii="Times New Roman" w:hAnsi="Times New Roman"/>
                <w:b/>
                <w:sz w:val="20"/>
              </w:rPr>
              <w:t>FINANCE</w:t>
            </w:r>
          </w:p>
          <w:p>
            <w:r>
              <w:rPr>
                <w:b/>
                <w:color w:val="808080"/>
                <w:sz w:val="16"/>
              </w:rPr>
              <w:t xml:space="preserve">- </w:t>
            </w:r>
            <w:r>
              <w:rPr>
                <w:sz w:val="16"/>
              </w:rPr>
              <w:t>(Un)encumbered, self-funded, financed by Bank or Finance companies, etc</w:t>
            </w:r>
          </w:p>
        </w:tc>
        <w:tc>
          <w:tcPr>
            <w:tcW w:w="1560" w:type="dxa"/>
            <w:tcBorders>
              <w:top w:val="nil"/>
              <w:left w:val="nil"/>
              <w:bottom w:val="nil"/>
              <w:right w:val="nil"/>
            </w:tcBorders>
            <w:noWrap w:val="0"/>
            <w:vAlign w:val="top"/>
          </w:tcPr>
          <w:p>
            <w:pPr>
              <w:jc w:val="center"/>
              <w:rPr>
                <w:b/>
              </w:rPr>
            </w:pPr>
            <w:r>
              <w:rPr>
                <w:b/>
              </w:rPr>
              <w:t>1 to 12</w:t>
            </w:r>
          </w:p>
        </w:tc>
        <w:tc>
          <w:tcPr>
            <w:tcW w:w="1275" w:type="dxa"/>
            <w:tcBorders>
              <w:top w:val="nil"/>
              <w:left w:val="nil"/>
              <w:bottom w:val="nil"/>
              <w:right w:val="nil"/>
            </w:tcBorders>
            <w:noWrap w:val="0"/>
            <w:vAlign w:val="top"/>
          </w:tcPr>
          <w:p>
            <w:pPr>
              <w:jc w:val="center"/>
              <w:rPr>
                <w:rFonts w:hint="eastAsia"/>
                <w:b/>
                <w:lang w:eastAsia="zh-CN"/>
              </w:rPr>
            </w:pPr>
            <w:r>
              <w:rPr>
                <w:rFonts w:hint="eastAsia"/>
                <w:b/>
                <w:lang w:eastAsia="zh-CN"/>
              </w:rPr>
              <w:t>8</w:t>
            </w:r>
          </w:p>
        </w:tc>
      </w:tr>
      <w:tr>
        <w:tblPrEx>
          <w:tblLayout w:type="fixed"/>
          <w:tblCellMar>
            <w:top w:w="0" w:type="dxa"/>
            <w:left w:w="108" w:type="dxa"/>
            <w:bottom w:w="0" w:type="dxa"/>
            <w:right w:w="108" w:type="dxa"/>
          </w:tblCellMar>
        </w:tblPrEx>
        <w:tc>
          <w:tcPr>
            <w:tcW w:w="7621" w:type="dxa"/>
            <w:tcBorders>
              <w:top w:val="nil"/>
              <w:left w:val="nil"/>
              <w:bottom w:val="nil"/>
              <w:right w:val="nil"/>
            </w:tcBorders>
            <w:noWrap w:val="0"/>
            <w:vAlign w:val="top"/>
          </w:tcPr>
          <w:p>
            <w:pPr>
              <w:rPr>
                <w:color w:val="0000FF"/>
              </w:rPr>
            </w:pPr>
            <w:r>
              <w:rPr>
                <w:b/>
              </w:rPr>
              <w:t>PROFITABILITY</w:t>
            </w:r>
            <w:r>
              <w:rPr>
                <w:b/>
              </w:rPr>
              <w:tab/>
            </w:r>
            <w:r>
              <w:rPr>
                <w:b/>
              </w:rPr>
              <w:tab/>
            </w:r>
            <w:r>
              <w:rPr>
                <w:b/>
              </w:rPr>
              <w:tab/>
            </w:r>
            <w:r>
              <w:rPr>
                <w:b/>
              </w:rPr>
              <w:tab/>
            </w:r>
            <w:r>
              <w:rPr>
                <w:b/>
              </w:rPr>
              <w:tab/>
            </w:r>
            <w:r>
              <w:rPr>
                <w:b/>
              </w:rPr>
              <w:tab/>
            </w:r>
            <w:r>
              <w:rPr>
                <w:b/>
              </w:rPr>
              <w:tab/>
            </w:r>
          </w:p>
        </w:tc>
        <w:tc>
          <w:tcPr>
            <w:tcW w:w="1560" w:type="dxa"/>
            <w:tcBorders>
              <w:top w:val="nil"/>
              <w:left w:val="nil"/>
              <w:bottom w:val="nil"/>
              <w:right w:val="nil"/>
            </w:tcBorders>
            <w:noWrap w:val="0"/>
            <w:vAlign w:val="top"/>
          </w:tcPr>
          <w:p>
            <w:pPr>
              <w:jc w:val="center"/>
              <w:rPr>
                <w:b/>
                <w:color w:val="0000FF"/>
              </w:rPr>
            </w:pPr>
            <w:r>
              <w:rPr>
                <w:b/>
              </w:rPr>
              <w:t>0 to 10</w:t>
            </w:r>
          </w:p>
        </w:tc>
        <w:tc>
          <w:tcPr>
            <w:tcW w:w="1275" w:type="dxa"/>
            <w:tcBorders>
              <w:top w:val="nil"/>
              <w:left w:val="nil"/>
              <w:bottom w:val="nil"/>
              <w:right w:val="nil"/>
            </w:tcBorders>
            <w:noWrap w:val="0"/>
            <w:vAlign w:val="top"/>
          </w:tcPr>
          <w:p>
            <w:pPr>
              <w:jc w:val="center"/>
              <w:rPr>
                <w:rFonts w:hint="eastAsia"/>
                <w:b/>
                <w:lang w:eastAsia="zh-CN"/>
              </w:rPr>
            </w:pPr>
            <w:r>
              <w:rPr>
                <w:rFonts w:hint="eastAsia"/>
                <w:b/>
                <w:lang w:eastAsia="zh-CN"/>
              </w:rPr>
              <w:t>7</w:t>
            </w:r>
          </w:p>
        </w:tc>
      </w:tr>
      <w:tr>
        <w:tblPrEx>
          <w:tblLayout w:type="fixed"/>
          <w:tblCellMar>
            <w:top w:w="0" w:type="dxa"/>
            <w:left w:w="108" w:type="dxa"/>
            <w:bottom w:w="0" w:type="dxa"/>
            <w:right w:w="108" w:type="dxa"/>
          </w:tblCellMar>
        </w:tblPrEx>
        <w:tc>
          <w:tcPr>
            <w:tcW w:w="7621" w:type="dxa"/>
            <w:tcBorders>
              <w:top w:val="nil"/>
              <w:left w:val="nil"/>
              <w:bottom w:val="nil"/>
              <w:right w:val="nil"/>
            </w:tcBorders>
            <w:noWrap w:val="0"/>
            <w:vAlign w:val="top"/>
          </w:tcPr>
          <w:p>
            <w:pPr>
              <w:rPr>
                <w:b/>
              </w:rPr>
            </w:pPr>
            <w:r>
              <w:rPr>
                <w:b/>
              </w:rPr>
              <w:t>APPARENT LIQUIDITY</w:t>
            </w:r>
            <w:r>
              <w:rPr>
                <w:b/>
              </w:rPr>
              <w:tab/>
            </w:r>
          </w:p>
          <w:p>
            <w:pPr>
              <w:rPr>
                <w:b/>
                <w:color w:val="0000FF"/>
              </w:rPr>
            </w:pPr>
            <w:r>
              <w:rPr>
                <w:sz w:val="16"/>
              </w:rPr>
              <w:t>- 1:1 is the minimum, scored = 3</w:t>
            </w:r>
            <w:r>
              <w:rPr>
                <w:b/>
              </w:rPr>
              <w:tab/>
            </w:r>
            <w:r>
              <w:rPr>
                <w:b/>
              </w:rPr>
              <w:tab/>
            </w:r>
            <w:r>
              <w:rPr>
                <w:b/>
              </w:rPr>
              <w:tab/>
            </w:r>
            <w:r>
              <w:rPr>
                <w:b/>
              </w:rPr>
              <w:tab/>
            </w:r>
            <w:r>
              <w:rPr>
                <w:b/>
              </w:rPr>
              <w:tab/>
            </w:r>
          </w:p>
        </w:tc>
        <w:tc>
          <w:tcPr>
            <w:tcW w:w="1560" w:type="dxa"/>
            <w:tcBorders>
              <w:top w:val="nil"/>
              <w:left w:val="nil"/>
              <w:bottom w:val="nil"/>
              <w:right w:val="nil"/>
            </w:tcBorders>
            <w:noWrap w:val="0"/>
            <w:vAlign w:val="top"/>
          </w:tcPr>
          <w:p>
            <w:pPr>
              <w:jc w:val="center"/>
              <w:rPr>
                <w:b/>
                <w:color w:val="0000FF"/>
              </w:rPr>
            </w:pPr>
            <w:r>
              <w:rPr>
                <w:b/>
              </w:rPr>
              <w:t>0 to 10</w:t>
            </w:r>
          </w:p>
        </w:tc>
        <w:tc>
          <w:tcPr>
            <w:tcW w:w="1275" w:type="dxa"/>
            <w:tcBorders>
              <w:top w:val="nil"/>
              <w:left w:val="nil"/>
              <w:bottom w:val="nil"/>
              <w:right w:val="nil"/>
            </w:tcBorders>
            <w:noWrap w:val="0"/>
            <w:vAlign w:val="top"/>
          </w:tcPr>
          <w:p>
            <w:pPr>
              <w:jc w:val="center"/>
              <w:rPr>
                <w:rFonts w:hint="eastAsia"/>
                <w:b/>
                <w:lang w:eastAsia="zh-CN"/>
              </w:rPr>
            </w:pPr>
            <w:r>
              <w:rPr>
                <w:rFonts w:hint="eastAsia"/>
                <w:b/>
                <w:lang w:eastAsia="zh-CN"/>
              </w:rPr>
              <w:t>2</w:t>
            </w:r>
          </w:p>
        </w:tc>
      </w:tr>
      <w:tr>
        <w:tblPrEx>
          <w:tblLayout w:type="fixed"/>
          <w:tblCellMar>
            <w:top w:w="0" w:type="dxa"/>
            <w:left w:w="108" w:type="dxa"/>
            <w:bottom w:w="0" w:type="dxa"/>
            <w:right w:w="108" w:type="dxa"/>
          </w:tblCellMar>
        </w:tblPrEx>
        <w:tc>
          <w:tcPr>
            <w:tcW w:w="7621" w:type="dxa"/>
            <w:tcBorders>
              <w:top w:val="nil"/>
              <w:left w:val="nil"/>
              <w:bottom w:val="nil"/>
              <w:right w:val="nil"/>
            </w:tcBorders>
            <w:noWrap w:val="0"/>
            <w:vAlign w:val="top"/>
          </w:tcPr>
          <w:p>
            <w:pPr>
              <w:rPr>
                <w:b/>
              </w:rPr>
            </w:pPr>
            <w:r>
              <w:rPr>
                <w:b/>
              </w:rPr>
              <w:t>NET WORTH/EQUITY</w:t>
            </w:r>
            <w:r>
              <w:rPr>
                <w:b/>
              </w:rPr>
              <w:tab/>
            </w:r>
            <w:r>
              <w:rPr>
                <w:b/>
              </w:rPr>
              <w:tab/>
            </w:r>
            <w:r>
              <w:rPr>
                <w:b/>
              </w:rPr>
              <w:tab/>
            </w:r>
            <w:r>
              <w:rPr>
                <w:b/>
              </w:rPr>
              <w:tab/>
            </w:r>
            <w:r>
              <w:rPr>
                <w:b/>
              </w:rPr>
              <w:tab/>
            </w:r>
            <w:r>
              <w:rPr>
                <w:b/>
              </w:rPr>
              <w:tab/>
            </w:r>
          </w:p>
          <w:p>
            <w:pPr>
              <w:pStyle w:val="2"/>
              <w:jc w:val="left"/>
              <w:rPr>
                <w:b/>
              </w:rPr>
            </w:pPr>
            <w:r>
              <w:rPr>
                <w:b/>
                <w:sz w:val="16"/>
              </w:rPr>
              <w:t>- adjusting 'Goodwill', Asset Revaluation Reserves, etc</w:t>
            </w:r>
          </w:p>
        </w:tc>
        <w:tc>
          <w:tcPr>
            <w:tcW w:w="1560" w:type="dxa"/>
            <w:tcBorders>
              <w:top w:val="nil"/>
              <w:left w:val="nil"/>
              <w:bottom w:val="nil"/>
              <w:right w:val="nil"/>
            </w:tcBorders>
            <w:noWrap w:val="0"/>
            <w:vAlign w:val="top"/>
          </w:tcPr>
          <w:p>
            <w:pPr>
              <w:jc w:val="center"/>
              <w:rPr>
                <w:b/>
                <w:color w:val="0000FF"/>
              </w:rPr>
            </w:pPr>
            <w:r>
              <w:rPr>
                <w:b/>
              </w:rPr>
              <w:t>0 to 20</w:t>
            </w:r>
          </w:p>
        </w:tc>
        <w:tc>
          <w:tcPr>
            <w:tcW w:w="1275" w:type="dxa"/>
            <w:tcBorders>
              <w:top w:val="nil"/>
              <w:left w:val="nil"/>
              <w:bottom w:val="nil"/>
              <w:right w:val="nil"/>
            </w:tcBorders>
            <w:noWrap w:val="0"/>
            <w:vAlign w:val="top"/>
          </w:tcPr>
          <w:p>
            <w:pPr>
              <w:jc w:val="center"/>
              <w:rPr>
                <w:rFonts w:hint="eastAsia"/>
                <w:b/>
                <w:lang w:eastAsia="zh-CN"/>
              </w:rPr>
            </w:pPr>
            <w:r>
              <w:rPr>
                <w:rFonts w:hint="eastAsia"/>
                <w:b/>
                <w:lang w:eastAsia="zh-CN"/>
              </w:rPr>
              <w:t>16</w:t>
            </w:r>
          </w:p>
        </w:tc>
      </w:tr>
      <w:tr>
        <w:tblPrEx>
          <w:tblLayout w:type="fixed"/>
          <w:tblCellMar>
            <w:top w:w="0" w:type="dxa"/>
            <w:left w:w="108" w:type="dxa"/>
            <w:bottom w:w="0" w:type="dxa"/>
            <w:right w:w="108" w:type="dxa"/>
          </w:tblCellMar>
        </w:tblPrEx>
        <w:tc>
          <w:tcPr>
            <w:tcW w:w="7621" w:type="dxa"/>
            <w:tcBorders>
              <w:top w:val="nil"/>
              <w:left w:val="nil"/>
              <w:bottom w:val="nil"/>
              <w:right w:val="nil"/>
            </w:tcBorders>
            <w:noWrap w:val="0"/>
            <w:vAlign w:val="top"/>
          </w:tcPr>
          <w:p>
            <w:pPr>
              <w:pStyle w:val="2"/>
              <w:jc w:val="left"/>
              <w:rPr>
                <w:rFonts w:ascii="Times New Roman" w:hAnsi="Times New Roman"/>
                <w:b/>
                <w:sz w:val="20"/>
              </w:rPr>
            </w:pPr>
            <w:r>
              <w:rPr>
                <w:rFonts w:ascii="Times New Roman" w:hAnsi="Times New Roman"/>
                <w:b/>
                <w:sz w:val="20"/>
              </w:rPr>
              <w:t>OTHER FACTORS</w:t>
            </w:r>
          </w:p>
          <w:p>
            <w:pPr>
              <w:rPr>
                <w:sz w:val="16"/>
              </w:rPr>
            </w:pPr>
            <w:r>
              <w:rPr>
                <w:sz w:val="16"/>
              </w:rPr>
              <w:t>- additional issues specific to the subject which in the Analyst’s view enhance suitability for unsecured credit</w:t>
            </w:r>
          </w:p>
        </w:tc>
        <w:tc>
          <w:tcPr>
            <w:tcW w:w="1560" w:type="dxa"/>
            <w:tcBorders>
              <w:top w:val="nil"/>
              <w:left w:val="nil"/>
              <w:bottom w:val="nil"/>
              <w:right w:val="nil"/>
            </w:tcBorders>
            <w:noWrap w:val="0"/>
            <w:vAlign w:val="top"/>
          </w:tcPr>
          <w:p>
            <w:pPr>
              <w:jc w:val="center"/>
              <w:rPr>
                <w:b/>
              </w:rPr>
            </w:pPr>
            <w:r>
              <w:rPr>
                <w:b/>
              </w:rPr>
              <w:t>0 to 6</w:t>
            </w:r>
          </w:p>
        </w:tc>
        <w:tc>
          <w:tcPr>
            <w:tcW w:w="1275" w:type="dxa"/>
            <w:tcBorders>
              <w:top w:val="nil"/>
              <w:left w:val="nil"/>
              <w:bottom w:val="nil"/>
              <w:right w:val="nil"/>
            </w:tcBorders>
            <w:noWrap w:val="0"/>
            <w:vAlign w:val="top"/>
          </w:tcPr>
          <w:p>
            <w:pPr>
              <w:jc w:val="center"/>
              <w:rPr>
                <w:rFonts w:hint="eastAsia"/>
                <w:b/>
                <w:lang w:eastAsia="zh-CN"/>
              </w:rPr>
            </w:pPr>
            <w:r>
              <w:rPr>
                <w:rFonts w:hint="eastAsia"/>
                <w:b/>
                <w:lang w:eastAsia="zh-CN"/>
              </w:rPr>
              <w:t>0</w:t>
            </w:r>
          </w:p>
        </w:tc>
      </w:tr>
      <w:tr>
        <w:tblPrEx>
          <w:tblLayout w:type="fixed"/>
          <w:tblCellMar>
            <w:top w:w="0" w:type="dxa"/>
            <w:left w:w="108" w:type="dxa"/>
            <w:bottom w:w="0" w:type="dxa"/>
            <w:right w:w="108" w:type="dxa"/>
          </w:tblCellMar>
        </w:tblPrEx>
        <w:tc>
          <w:tcPr>
            <w:tcW w:w="7621" w:type="dxa"/>
            <w:tcBorders>
              <w:top w:val="nil"/>
              <w:left w:val="nil"/>
              <w:bottom w:val="nil"/>
              <w:right w:val="nil"/>
            </w:tcBorders>
            <w:noWrap w:val="0"/>
            <w:vAlign w:val="top"/>
          </w:tcPr>
          <w:p>
            <w:r>
              <w:rPr>
                <w:b/>
                <w:color w:val="00FF00"/>
              </w:rPr>
              <w:t xml:space="preserve">TRADE REFEREES </w:t>
            </w:r>
            <w:r>
              <w:rPr>
                <w:color w:val="00FF00"/>
                <w:sz w:val="16"/>
                <w:szCs w:val="16"/>
              </w:rPr>
              <w:t xml:space="preserve">– not available in many African, Middle Eastern, Latin American countries – if available, then </w:t>
            </w:r>
            <w:r>
              <w:rPr>
                <w:b/>
                <w:color w:val="00FF00"/>
              </w:rPr>
              <w:t xml:space="preserve">(MERIT SCORE APPLIES) </w:t>
            </w:r>
            <w:r>
              <w:rPr>
                <w:color w:val="000000"/>
                <w:sz w:val="16"/>
              </w:rPr>
              <w:t>- number/size of credit references, time taken, history, referees' general comments, etc</w:t>
            </w:r>
          </w:p>
        </w:tc>
        <w:tc>
          <w:tcPr>
            <w:tcW w:w="1560" w:type="dxa"/>
            <w:tcBorders>
              <w:top w:val="nil"/>
              <w:left w:val="nil"/>
              <w:bottom w:val="nil"/>
              <w:right w:val="nil"/>
            </w:tcBorders>
            <w:noWrap w:val="0"/>
            <w:vAlign w:val="top"/>
          </w:tcPr>
          <w:p>
            <w:pPr>
              <w:jc w:val="center"/>
              <w:rPr>
                <w:b/>
                <w:color w:val="00FF00"/>
              </w:rPr>
            </w:pPr>
            <w:r>
              <w:rPr>
                <w:b/>
                <w:color w:val="00FF00"/>
              </w:rPr>
              <w:t>1 to 6</w:t>
            </w:r>
          </w:p>
        </w:tc>
        <w:tc>
          <w:tcPr>
            <w:tcW w:w="1275" w:type="dxa"/>
            <w:tcBorders>
              <w:top w:val="nil"/>
              <w:left w:val="nil"/>
              <w:bottom w:val="nil"/>
              <w:right w:val="nil"/>
            </w:tcBorders>
            <w:noWrap w:val="0"/>
            <w:vAlign w:val="top"/>
          </w:tcPr>
          <w:p>
            <w:pPr>
              <w:jc w:val="center"/>
              <w:rPr>
                <w:rFonts w:hint="eastAsia"/>
                <w:b/>
                <w:color w:val="00FF00"/>
                <w:lang w:eastAsia="zh-CN"/>
              </w:rPr>
            </w:pPr>
            <w:r>
              <w:rPr>
                <w:rFonts w:hint="eastAsia"/>
                <w:b/>
                <w:color w:val="00FF00"/>
                <w:lang w:eastAsia="zh-CN"/>
              </w:rPr>
              <w:t>0</w:t>
            </w:r>
          </w:p>
        </w:tc>
      </w:tr>
      <w:tr>
        <w:tblPrEx>
          <w:tblLayout w:type="fixed"/>
          <w:tblCellMar>
            <w:top w:w="0" w:type="dxa"/>
            <w:left w:w="108" w:type="dxa"/>
            <w:bottom w:w="0" w:type="dxa"/>
            <w:right w:w="108" w:type="dxa"/>
          </w:tblCellMar>
        </w:tblPrEx>
        <w:tc>
          <w:tcPr>
            <w:tcW w:w="7621" w:type="dxa"/>
            <w:tcBorders>
              <w:top w:val="nil"/>
              <w:left w:val="nil"/>
              <w:bottom w:val="nil"/>
              <w:right w:val="nil"/>
            </w:tcBorders>
            <w:noWrap w:val="0"/>
            <w:vAlign w:val="top"/>
          </w:tcPr>
          <w:p>
            <w:pPr>
              <w:pStyle w:val="2"/>
              <w:jc w:val="left"/>
              <w:rPr>
                <w:rFonts w:ascii="Times New Roman" w:hAnsi="Times New Roman"/>
                <w:b/>
                <w:color w:val="00FF00"/>
                <w:sz w:val="20"/>
              </w:rPr>
            </w:pPr>
            <w:r>
              <w:rPr>
                <w:rFonts w:ascii="Times New Roman" w:hAnsi="Times New Roman"/>
                <w:b/>
                <w:color w:val="00FF00"/>
                <w:sz w:val="20"/>
              </w:rPr>
              <w:t>AFFILIATION  (MERIT SCORE APPLIES)</w:t>
            </w:r>
          </w:p>
          <w:p>
            <w:r>
              <w:rPr>
                <w:sz w:val="16"/>
              </w:rPr>
              <w:t>- likely support from sister or  parent company, or other group company association</w:t>
            </w:r>
          </w:p>
        </w:tc>
        <w:tc>
          <w:tcPr>
            <w:tcW w:w="1560" w:type="dxa"/>
            <w:tcBorders>
              <w:top w:val="nil"/>
              <w:left w:val="nil"/>
              <w:bottom w:val="nil"/>
              <w:right w:val="nil"/>
            </w:tcBorders>
            <w:noWrap w:val="0"/>
            <w:vAlign w:val="top"/>
          </w:tcPr>
          <w:p>
            <w:pPr>
              <w:jc w:val="center"/>
              <w:rPr>
                <w:b/>
                <w:color w:val="00FF00"/>
              </w:rPr>
            </w:pPr>
            <w:r>
              <w:rPr>
                <w:b/>
                <w:color w:val="00FF00"/>
              </w:rPr>
              <w:t>1 to 6</w:t>
            </w:r>
          </w:p>
        </w:tc>
        <w:tc>
          <w:tcPr>
            <w:tcW w:w="1275" w:type="dxa"/>
            <w:tcBorders>
              <w:top w:val="nil"/>
              <w:left w:val="nil"/>
              <w:bottom w:val="nil"/>
              <w:right w:val="nil"/>
            </w:tcBorders>
            <w:noWrap w:val="0"/>
            <w:vAlign w:val="top"/>
          </w:tcPr>
          <w:p>
            <w:pPr>
              <w:jc w:val="center"/>
              <w:rPr>
                <w:rFonts w:hint="eastAsia"/>
                <w:b/>
                <w:color w:val="00FF00"/>
                <w:lang w:eastAsia="zh-CN"/>
              </w:rPr>
            </w:pPr>
            <w:r>
              <w:rPr>
                <w:rFonts w:hint="eastAsia"/>
                <w:b/>
                <w:color w:val="00FF00"/>
                <w:lang w:eastAsia="zh-CN"/>
              </w:rPr>
              <w:t>4</w:t>
            </w:r>
          </w:p>
        </w:tc>
      </w:tr>
      <w:tr>
        <w:tblPrEx>
          <w:tblLayout w:type="fixed"/>
          <w:tblCellMar>
            <w:top w:w="0" w:type="dxa"/>
            <w:left w:w="108" w:type="dxa"/>
            <w:bottom w:w="0" w:type="dxa"/>
            <w:right w:w="108" w:type="dxa"/>
          </w:tblCellMar>
        </w:tblPrEx>
        <w:tc>
          <w:tcPr>
            <w:tcW w:w="7621" w:type="dxa"/>
            <w:tcBorders>
              <w:top w:val="nil"/>
              <w:left w:val="nil"/>
              <w:bottom w:val="nil"/>
              <w:right w:val="nil"/>
            </w:tcBorders>
            <w:noWrap w:val="0"/>
            <w:vAlign w:val="top"/>
          </w:tcPr>
          <w:p>
            <w:r>
              <w:rPr>
                <w:b/>
                <w:color w:val="00FF00"/>
              </w:rPr>
              <w:t xml:space="preserve">CREDIT INSURANCE if Subject insures their Trade Debts (MERIT SCORE APPLIES) </w:t>
            </w:r>
            <w:r>
              <w:rPr>
                <w:sz w:val="16"/>
              </w:rPr>
              <w:t>- more for Whole of Turnover Insurance, intermediate for 'Top 10 or 20 accounts', less for Specific account cover</w:t>
            </w:r>
          </w:p>
        </w:tc>
        <w:tc>
          <w:tcPr>
            <w:tcW w:w="1560" w:type="dxa"/>
            <w:tcBorders>
              <w:top w:val="nil"/>
              <w:left w:val="nil"/>
              <w:bottom w:val="nil"/>
              <w:right w:val="nil"/>
            </w:tcBorders>
            <w:noWrap w:val="0"/>
            <w:vAlign w:val="top"/>
          </w:tcPr>
          <w:p>
            <w:pPr>
              <w:jc w:val="center"/>
              <w:rPr>
                <w:b/>
                <w:color w:val="00FF00"/>
              </w:rPr>
            </w:pPr>
            <w:r>
              <w:rPr>
                <w:b/>
                <w:color w:val="00FF00"/>
              </w:rPr>
              <w:t>1 to 6</w:t>
            </w:r>
          </w:p>
          <w:p>
            <w:pPr>
              <w:rPr>
                <w:b/>
                <w:color w:val="00FF00"/>
              </w:rPr>
            </w:pPr>
          </w:p>
        </w:tc>
        <w:tc>
          <w:tcPr>
            <w:tcW w:w="1275" w:type="dxa"/>
            <w:tcBorders>
              <w:top w:val="nil"/>
              <w:left w:val="nil"/>
              <w:bottom w:val="nil"/>
              <w:right w:val="nil"/>
            </w:tcBorders>
            <w:noWrap w:val="0"/>
            <w:vAlign w:val="top"/>
          </w:tcPr>
          <w:p>
            <w:pPr>
              <w:jc w:val="center"/>
              <w:rPr>
                <w:rFonts w:hint="eastAsia"/>
                <w:b/>
                <w:color w:val="00FF00"/>
                <w:lang w:eastAsia="zh-CN"/>
              </w:rPr>
            </w:pPr>
            <w:r>
              <w:rPr>
                <w:rFonts w:hint="eastAsia"/>
                <w:b/>
                <w:color w:val="00FF00"/>
                <w:lang w:eastAsia="zh-CN"/>
              </w:rPr>
              <w:t>0</w:t>
            </w:r>
          </w:p>
        </w:tc>
      </w:tr>
      <w:tr>
        <w:tblPrEx>
          <w:tblLayout w:type="fixed"/>
          <w:tblCellMar>
            <w:top w:w="0" w:type="dxa"/>
            <w:left w:w="108" w:type="dxa"/>
            <w:bottom w:w="0" w:type="dxa"/>
            <w:right w:w="108" w:type="dxa"/>
          </w:tblCellMar>
        </w:tblPrEx>
        <w:tc>
          <w:tcPr>
            <w:tcW w:w="7621" w:type="dxa"/>
            <w:tcBorders>
              <w:top w:val="nil"/>
              <w:left w:val="nil"/>
              <w:bottom w:val="nil"/>
              <w:right w:val="nil"/>
            </w:tcBorders>
            <w:noWrap w:val="0"/>
            <w:vAlign w:val="top"/>
          </w:tcPr>
          <w:p>
            <w:pPr>
              <w:pStyle w:val="6"/>
              <w:rPr>
                <w:rFonts w:ascii="Times New Roman" w:hAnsi="Times New Roman"/>
                <w:color w:val="FF0000"/>
                <w:sz w:val="20"/>
              </w:rPr>
            </w:pPr>
            <w:r>
              <w:rPr>
                <w:rFonts w:ascii="Times New Roman" w:hAnsi="Times New Roman"/>
                <w:color w:val="FF0000"/>
                <w:sz w:val="20"/>
              </w:rPr>
              <w:t xml:space="preserve">SELF–ENCUMBERED (NEGATIVE SCORE APPLIES - score ‘0’ if not applying) </w:t>
            </w:r>
            <w:r>
              <w:rPr>
                <w:rFonts w:ascii="Times New Roman" w:hAnsi="Times New Roman"/>
                <w:color w:val="FF0000"/>
                <w:sz w:val="20"/>
              </w:rPr>
              <w:tab/>
            </w:r>
          </w:p>
          <w:p>
            <w:pPr>
              <w:rPr>
                <w:b/>
                <w:color w:val="FF0000"/>
              </w:rPr>
            </w:pPr>
            <w:r>
              <w:rPr>
                <w:sz w:val="16"/>
              </w:rPr>
              <w:t>- mortgage in favour of Director, Shareholder wife/mother, related company, vendor or Supplier -  very important</w:t>
            </w:r>
          </w:p>
        </w:tc>
        <w:tc>
          <w:tcPr>
            <w:tcW w:w="1560" w:type="dxa"/>
            <w:tcBorders>
              <w:top w:val="nil"/>
              <w:left w:val="nil"/>
              <w:bottom w:val="nil"/>
              <w:right w:val="nil"/>
            </w:tcBorders>
            <w:noWrap w:val="0"/>
            <w:vAlign w:val="top"/>
          </w:tcPr>
          <w:p>
            <w:pPr>
              <w:jc w:val="center"/>
              <w:rPr>
                <w:b/>
                <w:color w:val="FF0000"/>
              </w:rPr>
            </w:pPr>
            <w:r>
              <w:rPr>
                <w:b/>
                <w:color w:val="FF0000"/>
              </w:rPr>
              <w:t>-3 to -10</w:t>
            </w:r>
          </w:p>
        </w:tc>
        <w:tc>
          <w:tcPr>
            <w:tcW w:w="1275" w:type="dxa"/>
            <w:tcBorders>
              <w:top w:val="nil"/>
              <w:left w:val="nil"/>
              <w:bottom w:val="nil"/>
              <w:right w:val="nil"/>
            </w:tcBorders>
            <w:noWrap w:val="0"/>
            <w:vAlign w:val="top"/>
          </w:tcPr>
          <w:p>
            <w:pPr>
              <w:jc w:val="center"/>
              <w:rPr>
                <w:rFonts w:hint="eastAsia"/>
                <w:b/>
                <w:color w:val="FF0000"/>
                <w:lang w:eastAsia="zh-CN"/>
              </w:rPr>
            </w:pPr>
            <w:r>
              <w:rPr>
                <w:rFonts w:hint="eastAsia"/>
                <w:b/>
                <w:color w:val="FF0000"/>
                <w:lang w:eastAsia="zh-CN"/>
              </w:rPr>
              <w:t>0</w:t>
            </w:r>
          </w:p>
        </w:tc>
      </w:tr>
      <w:tr>
        <w:tblPrEx>
          <w:tblLayout w:type="fixed"/>
          <w:tblCellMar>
            <w:top w:w="0" w:type="dxa"/>
            <w:left w:w="108" w:type="dxa"/>
            <w:bottom w:w="0" w:type="dxa"/>
            <w:right w:w="108" w:type="dxa"/>
          </w:tblCellMar>
        </w:tblPrEx>
        <w:tc>
          <w:tcPr>
            <w:tcW w:w="7621" w:type="dxa"/>
            <w:tcBorders>
              <w:top w:val="nil"/>
              <w:left w:val="nil"/>
              <w:bottom w:val="nil"/>
              <w:right w:val="nil"/>
            </w:tcBorders>
            <w:noWrap w:val="0"/>
            <w:vAlign w:val="top"/>
          </w:tcPr>
          <w:p>
            <w:pPr>
              <w:rPr>
                <w:b/>
                <w:color w:val="FF0000"/>
              </w:rPr>
            </w:pPr>
            <w:r>
              <w:rPr>
                <w:b/>
                <w:color w:val="FF0000"/>
              </w:rPr>
              <w:t>LITIGATION (NEGATIVE SCORE APPLIES - score ‘0’ if not applying)</w:t>
            </w:r>
          </w:p>
          <w:p>
            <w:r>
              <w:rPr>
                <w:color w:val="808080"/>
                <w:sz w:val="16"/>
              </w:rPr>
              <w:t xml:space="preserve">- </w:t>
            </w:r>
            <w:r>
              <w:rPr>
                <w:sz w:val="16"/>
              </w:rPr>
              <w:t>Collection, legal action or other adverse info - assessed frequency, amount, how recent &amp; whether disputed</w:t>
            </w:r>
          </w:p>
        </w:tc>
        <w:tc>
          <w:tcPr>
            <w:tcW w:w="1560" w:type="dxa"/>
            <w:tcBorders>
              <w:top w:val="nil"/>
              <w:left w:val="nil"/>
              <w:bottom w:val="nil"/>
              <w:right w:val="nil"/>
            </w:tcBorders>
            <w:noWrap w:val="0"/>
            <w:vAlign w:val="top"/>
          </w:tcPr>
          <w:p>
            <w:pPr>
              <w:jc w:val="center"/>
              <w:rPr>
                <w:b/>
              </w:rPr>
            </w:pPr>
            <w:r>
              <w:rPr>
                <w:b/>
                <w:color w:val="FF0000"/>
              </w:rPr>
              <w:t>-1 to -10</w:t>
            </w:r>
          </w:p>
        </w:tc>
        <w:tc>
          <w:tcPr>
            <w:tcW w:w="1275" w:type="dxa"/>
            <w:tcBorders>
              <w:top w:val="nil"/>
              <w:left w:val="nil"/>
              <w:bottom w:val="nil"/>
              <w:right w:val="nil"/>
            </w:tcBorders>
            <w:noWrap w:val="0"/>
            <w:vAlign w:val="top"/>
          </w:tcPr>
          <w:p>
            <w:pPr>
              <w:jc w:val="center"/>
              <w:rPr>
                <w:rFonts w:hint="eastAsia"/>
                <w:b/>
                <w:color w:val="FF0000"/>
                <w:lang w:eastAsia="zh-CN"/>
              </w:rPr>
            </w:pPr>
            <w:r>
              <w:rPr>
                <w:rFonts w:hint="eastAsia"/>
                <w:b/>
                <w:color w:val="FF0000"/>
                <w:lang w:eastAsia="zh-CN"/>
              </w:rPr>
              <w:t>-2</w:t>
            </w:r>
          </w:p>
        </w:tc>
      </w:tr>
      <w:tr>
        <w:tblPrEx>
          <w:tblLayout w:type="fixed"/>
          <w:tblCellMar>
            <w:top w:w="0" w:type="dxa"/>
            <w:left w:w="108" w:type="dxa"/>
            <w:bottom w:w="0" w:type="dxa"/>
            <w:right w:w="108" w:type="dxa"/>
          </w:tblCellMar>
        </w:tblPrEx>
        <w:tc>
          <w:tcPr>
            <w:tcW w:w="7621" w:type="dxa"/>
            <w:tcBorders>
              <w:top w:val="nil"/>
              <w:left w:val="nil"/>
              <w:bottom w:val="nil"/>
              <w:right w:val="nil"/>
            </w:tcBorders>
            <w:noWrap w:val="0"/>
            <w:vAlign w:val="top"/>
          </w:tcPr>
          <w:p>
            <w:pPr>
              <w:rPr>
                <w:b/>
                <w:color w:val="FF0000"/>
              </w:rPr>
            </w:pPr>
            <w:r>
              <w:rPr>
                <w:b/>
                <w:color w:val="FF0000"/>
              </w:rPr>
              <w:t>FACTORING DEBTS (NEGATIVE SCORE APPLIES - score ‘0’ if not applying)</w:t>
            </w:r>
          </w:p>
          <w:p>
            <w:r>
              <w:rPr>
                <w:sz w:val="16"/>
              </w:rPr>
              <w:t>- Debtors partially/totally funded, resource used, etc</w:t>
            </w:r>
          </w:p>
        </w:tc>
        <w:tc>
          <w:tcPr>
            <w:tcW w:w="1560" w:type="dxa"/>
            <w:tcBorders>
              <w:top w:val="nil"/>
              <w:left w:val="nil"/>
              <w:bottom w:val="single" w:color="auto" w:sz="4" w:space="0"/>
              <w:right w:val="nil"/>
            </w:tcBorders>
            <w:noWrap w:val="0"/>
            <w:vAlign w:val="top"/>
          </w:tcPr>
          <w:p>
            <w:pPr>
              <w:jc w:val="center"/>
              <w:rPr>
                <w:b/>
              </w:rPr>
            </w:pPr>
            <w:r>
              <w:rPr>
                <w:b/>
                <w:color w:val="FF0000"/>
              </w:rPr>
              <w:t>-3 to -6</w:t>
            </w:r>
          </w:p>
        </w:tc>
        <w:tc>
          <w:tcPr>
            <w:tcW w:w="1275" w:type="dxa"/>
            <w:tcBorders>
              <w:top w:val="nil"/>
              <w:left w:val="nil"/>
              <w:bottom w:val="single" w:color="auto" w:sz="4" w:space="0"/>
              <w:right w:val="nil"/>
            </w:tcBorders>
            <w:noWrap w:val="0"/>
            <w:vAlign w:val="top"/>
          </w:tcPr>
          <w:p>
            <w:pPr>
              <w:jc w:val="center"/>
              <w:rPr>
                <w:rFonts w:hint="eastAsia"/>
                <w:b/>
                <w:color w:val="FF0000"/>
                <w:lang w:eastAsia="zh-CN"/>
              </w:rPr>
            </w:pPr>
            <w:r>
              <w:rPr>
                <w:rFonts w:hint="eastAsia"/>
                <w:b/>
                <w:color w:val="FF0000"/>
                <w:lang w:eastAsia="zh-CN"/>
              </w:rPr>
              <w:t>0</w:t>
            </w:r>
          </w:p>
        </w:tc>
      </w:tr>
      <w:tr>
        <w:tblPrEx>
          <w:tblLayout w:type="fixed"/>
          <w:tblCellMar>
            <w:top w:w="0" w:type="dxa"/>
            <w:left w:w="108" w:type="dxa"/>
            <w:bottom w:w="0" w:type="dxa"/>
            <w:right w:w="108" w:type="dxa"/>
          </w:tblCellMar>
        </w:tblPrEx>
        <w:tc>
          <w:tcPr>
            <w:tcW w:w="7621" w:type="dxa"/>
            <w:tcBorders>
              <w:top w:val="nil"/>
              <w:left w:val="nil"/>
              <w:bottom w:val="nil"/>
              <w:right w:val="nil"/>
            </w:tcBorders>
            <w:noWrap w:val="0"/>
            <w:vAlign w:val="top"/>
          </w:tcPr>
          <w:p>
            <w:pPr>
              <w:jc w:val="right"/>
              <w:rPr>
                <w:b/>
                <w:color w:val="0000FF"/>
              </w:rPr>
            </w:pPr>
            <w:r>
              <w:rPr>
                <w:b/>
                <w:color w:val="0000FF"/>
              </w:rPr>
              <w:t>TOTAL SCORE:</w:t>
            </w:r>
          </w:p>
        </w:tc>
        <w:tc>
          <w:tcPr>
            <w:tcW w:w="1560" w:type="dxa"/>
            <w:tcBorders>
              <w:top w:val="single" w:color="auto" w:sz="4" w:space="0"/>
              <w:left w:val="nil"/>
              <w:bottom w:val="single" w:color="auto" w:sz="4" w:space="0"/>
              <w:right w:val="nil"/>
            </w:tcBorders>
            <w:noWrap w:val="0"/>
            <w:vAlign w:val="top"/>
          </w:tcPr>
          <w:p>
            <w:pPr>
              <w:jc w:val="center"/>
              <w:rPr>
                <w:b/>
                <w:color w:val="0000FF"/>
              </w:rPr>
            </w:pPr>
            <w:r>
              <w:rPr>
                <w:b/>
                <w:color w:val="0000FF"/>
              </w:rPr>
              <w:t>100</w:t>
            </w:r>
          </w:p>
        </w:tc>
        <w:tc>
          <w:tcPr>
            <w:tcW w:w="1275" w:type="dxa"/>
            <w:tcBorders>
              <w:top w:val="single" w:color="auto" w:sz="4" w:space="0"/>
              <w:left w:val="nil"/>
              <w:bottom w:val="single" w:color="auto" w:sz="4" w:space="0"/>
              <w:right w:val="nil"/>
            </w:tcBorders>
            <w:noWrap w:val="0"/>
            <w:vAlign w:val="top"/>
          </w:tcPr>
          <w:p>
            <w:pPr>
              <w:jc w:val="center"/>
              <w:rPr>
                <w:rFonts w:hint="eastAsia"/>
                <w:b/>
                <w:color w:val="0000FF"/>
                <w:lang w:eastAsia="zh-CN"/>
              </w:rPr>
            </w:pPr>
            <w:r>
              <w:rPr>
                <w:b/>
                <w:color w:val="0000FF"/>
                <w:lang w:eastAsia="zh-CN"/>
              </w:rPr>
              <w:fldChar w:fldCharType="begin"/>
            </w:r>
            <w:r>
              <w:rPr>
                <w:b/>
                <w:color w:val="0000FF"/>
                <w:lang w:eastAsia="zh-CN"/>
              </w:rPr>
              <w:instrText xml:space="preserve"> =SUM(ABOVE) </w:instrText>
            </w:r>
            <w:r>
              <w:rPr>
                <w:b/>
                <w:color w:val="0000FF"/>
                <w:lang w:eastAsia="zh-CN"/>
              </w:rPr>
              <w:fldChar w:fldCharType="separate"/>
            </w:r>
            <w:r>
              <w:rPr>
                <w:b/>
                <w:color w:val="0000FF"/>
                <w:lang w:eastAsia="zh-CN"/>
              </w:rPr>
              <w:t>76</w:t>
            </w:r>
            <w:r>
              <w:rPr>
                <w:b/>
                <w:color w:val="0000FF"/>
                <w:lang w:eastAsia="zh-CN"/>
              </w:rPr>
              <w:fldChar w:fldCharType="end"/>
            </w:r>
          </w:p>
        </w:tc>
      </w:tr>
      <w:tr>
        <w:tblPrEx>
          <w:tblLayout w:type="fixed"/>
          <w:tblCellMar>
            <w:top w:w="0" w:type="dxa"/>
            <w:left w:w="108" w:type="dxa"/>
            <w:bottom w:w="0" w:type="dxa"/>
            <w:right w:w="108" w:type="dxa"/>
          </w:tblCellMar>
        </w:tblPrEx>
        <w:trPr>
          <w:cantSplit/>
        </w:trPr>
        <w:tc>
          <w:tcPr>
            <w:tcW w:w="10456" w:type="dxa"/>
            <w:gridSpan w:val="3"/>
            <w:tcBorders>
              <w:top w:val="nil"/>
              <w:left w:val="nil"/>
              <w:bottom w:val="nil"/>
              <w:right w:val="nil"/>
            </w:tcBorders>
            <w:noWrap w:val="0"/>
            <w:vAlign w:val="top"/>
          </w:tcPr>
          <w:p>
            <w:pPr>
              <w:rPr>
                <w:sz w:val="18"/>
              </w:rPr>
            </w:pPr>
            <w:r>
              <w:rPr>
                <w:b/>
              </w:rPr>
              <w:t>RATING:</w:t>
            </w:r>
            <w:r>
              <w:rPr>
                <w:rFonts w:hint="eastAsia"/>
                <w:b/>
                <w:lang w:eastAsia="zh-CN"/>
              </w:rPr>
              <w:t xml:space="preserve">    </w:t>
            </w:r>
            <w:r>
              <w:rPr>
                <w:b/>
              </w:rPr>
              <w:t xml:space="preserve"> </w:t>
            </w:r>
            <w:r>
              <w:rPr>
                <w:rFonts w:hint="eastAsia"/>
                <w:b/>
                <w:color w:val="0000FF"/>
                <w:lang w:eastAsia="zh-CN"/>
              </w:rPr>
              <w:t>B - GOOD</w:t>
            </w:r>
          </w:p>
        </w:tc>
      </w:tr>
    </w:tbl>
    <w:p/>
    <w:p>
      <w:pPr>
        <w:pStyle w:val="14"/>
        <w:ind w:left="0" w:firstLine="0"/>
      </w:pPr>
      <w:r>
        <w:rPr>
          <w:b/>
        </w:rPr>
        <w:t>A</w:t>
      </w:r>
      <w:r>
        <w:rPr>
          <w:b/>
        </w:rPr>
        <w:tab/>
      </w:r>
      <w:r>
        <w:rPr>
          <w:b/>
        </w:rPr>
        <w:t>(86-100)</w:t>
      </w:r>
      <w:r>
        <w:rPr>
          <w:b/>
        </w:rPr>
        <w:tab/>
      </w:r>
      <w:r>
        <w:rPr>
          <w:b/>
        </w:rPr>
        <w:t>EXCELLENT</w:t>
      </w:r>
      <w:r>
        <w:rPr>
          <w:b/>
        </w:rPr>
        <w:tab/>
      </w:r>
      <w:r>
        <w:t xml:space="preserve">Appears to have a sound financial base with a strong </w:t>
      </w:r>
    </w:p>
    <w:p>
      <w:pPr>
        <w:tabs>
          <w:tab w:val="left" w:pos="3060"/>
          <w:tab w:val="left" w:pos="3600"/>
        </w:tabs>
        <w:ind w:left="900" w:hanging="900"/>
      </w:pPr>
      <w:r>
        <w:tab/>
      </w:r>
      <w:r>
        <w:tab/>
      </w:r>
      <w:r>
        <w:tab/>
      </w:r>
      <w:r>
        <w:t>capability to meet trading commitments; liquidity looks healthy</w:t>
      </w:r>
    </w:p>
    <w:p>
      <w:pPr>
        <w:tabs>
          <w:tab w:val="left" w:pos="900"/>
          <w:tab w:val="left" w:pos="1980"/>
          <w:tab w:val="left" w:pos="3060"/>
          <w:tab w:val="left" w:pos="3600"/>
        </w:tabs>
        <w:rPr>
          <w:sz w:val="12"/>
        </w:rPr>
      </w:pPr>
    </w:p>
    <w:p>
      <w:pPr>
        <w:tabs>
          <w:tab w:val="left" w:pos="900"/>
          <w:tab w:val="left" w:pos="1980"/>
          <w:tab w:val="left" w:pos="3060"/>
          <w:tab w:val="left" w:pos="3600"/>
        </w:tabs>
      </w:pPr>
      <w:r>
        <w:rPr>
          <w:b/>
        </w:rPr>
        <w:t>B</w:t>
      </w:r>
      <w:r>
        <w:rPr>
          <w:b/>
        </w:rPr>
        <w:tab/>
      </w:r>
      <w:r>
        <w:rPr>
          <w:b/>
        </w:rPr>
        <w:t>(66-85)</w:t>
      </w:r>
      <w:r>
        <w:rPr>
          <w:b/>
        </w:rPr>
        <w:tab/>
      </w:r>
      <w:r>
        <w:rPr>
          <w:b/>
          <w:sz w:val="22"/>
        </w:rPr>
        <w:t>GOOD</w:t>
      </w:r>
      <w:r>
        <w:rPr>
          <w:b/>
          <w:sz w:val="22"/>
        </w:rPr>
        <w:tab/>
      </w:r>
      <w:r>
        <w:rPr>
          <w:b/>
          <w:sz w:val="22"/>
        </w:rPr>
        <w:tab/>
      </w:r>
      <w:r>
        <w:t xml:space="preserve">Appears to have adequate resources and working capital </w:t>
      </w:r>
    </w:p>
    <w:p>
      <w:pPr>
        <w:pStyle w:val="17"/>
        <w:tabs>
          <w:tab w:val="left" w:pos="3060"/>
          <w:tab w:val="left" w:pos="3600"/>
          <w:tab w:val="clear" w:pos="4320"/>
          <w:tab w:val="clear" w:pos="8640"/>
        </w:tabs>
      </w:pPr>
      <w:r>
        <w:tab/>
      </w:r>
      <w:r>
        <w:tab/>
      </w:r>
      <w:r>
        <w:t>to meet normal commitments</w:t>
      </w:r>
    </w:p>
    <w:p>
      <w:pPr>
        <w:tabs>
          <w:tab w:val="left" w:pos="900"/>
          <w:tab w:val="left" w:pos="1980"/>
          <w:tab w:val="left" w:pos="3060"/>
          <w:tab w:val="left" w:pos="3600"/>
        </w:tabs>
        <w:rPr>
          <w:sz w:val="12"/>
        </w:rPr>
      </w:pPr>
    </w:p>
    <w:p>
      <w:pPr>
        <w:tabs>
          <w:tab w:val="left" w:pos="900"/>
          <w:tab w:val="left" w:pos="1980"/>
          <w:tab w:val="left" w:pos="3060"/>
        </w:tabs>
        <w:ind w:left="990" w:hanging="990"/>
      </w:pPr>
      <w:r>
        <w:rPr>
          <w:b/>
          <w:sz w:val="22"/>
        </w:rPr>
        <w:t>C</w:t>
      </w:r>
      <w:r>
        <w:rPr>
          <w:b/>
          <w:sz w:val="22"/>
        </w:rPr>
        <w:tab/>
      </w:r>
      <w:r>
        <w:rPr>
          <w:b/>
          <w:sz w:val="22"/>
        </w:rPr>
        <w:t>(51-65)</w:t>
      </w:r>
      <w:r>
        <w:rPr>
          <w:b/>
          <w:sz w:val="22"/>
        </w:rPr>
        <w:tab/>
      </w:r>
      <w:r>
        <w:rPr>
          <w:b/>
        </w:rPr>
        <w:t>AVERAGE</w:t>
      </w:r>
      <w:r>
        <w:rPr>
          <w:b/>
        </w:rPr>
        <w:tab/>
      </w:r>
      <w:r>
        <w:rPr>
          <w:b/>
        </w:rPr>
        <w:tab/>
      </w:r>
      <w:r>
        <w:t>Appears to have average ability to meet trading commitments</w:t>
      </w:r>
    </w:p>
    <w:p>
      <w:pPr>
        <w:tabs>
          <w:tab w:val="left" w:pos="900"/>
          <w:tab w:val="left" w:pos="1980"/>
          <w:tab w:val="left" w:pos="3060"/>
          <w:tab w:val="left" w:pos="3600"/>
        </w:tabs>
      </w:pPr>
    </w:p>
    <w:p>
      <w:pPr>
        <w:tabs>
          <w:tab w:val="left" w:pos="900"/>
          <w:tab w:val="left" w:pos="1980"/>
          <w:tab w:val="left" w:pos="3600"/>
        </w:tabs>
      </w:pPr>
      <w:r>
        <w:rPr>
          <w:b/>
        </w:rPr>
        <w:t>D</w:t>
      </w:r>
      <w:r>
        <w:rPr>
          <w:b/>
        </w:rPr>
        <w:tab/>
      </w:r>
      <w:r>
        <w:rPr>
          <w:b/>
        </w:rPr>
        <w:t>(36-50)</w:t>
      </w:r>
      <w:r>
        <w:rPr>
          <w:b/>
        </w:rPr>
        <w:tab/>
      </w:r>
      <w:r>
        <w:rPr>
          <w:b/>
        </w:rPr>
        <w:t>LIMITED</w:t>
      </w:r>
      <w:r>
        <w:rPr>
          <w:b/>
        </w:rPr>
        <w:tab/>
      </w:r>
      <w:r>
        <w:t xml:space="preserve">Appears to have limited ability to meet commitments and </w:t>
      </w:r>
    </w:p>
    <w:p>
      <w:pPr>
        <w:pStyle w:val="17"/>
        <w:tabs>
          <w:tab w:val="left" w:pos="3600"/>
          <w:tab w:val="clear" w:pos="4320"/>
          <w:tab w:val="clear" w:pos="8640"/>
        </w:tabs>
      </w:pPr>
      <w:r>
        <w:tab/>
      </w:r>
      <w:r>
        <w:t>caution needs to be exercised</w:t>
      </w:r>
    </w:p>
    <w:p>
      <w:pPr>
        <w:tabs>
          <w:tab w:val="left" w:pos="900"/>
          <w:tab w:val="left" w:pos="1980"/>
          <w:tab w:val="left" w:pos="3060"/>
          <w:tab w:val="left" w:pos="3600"/>
        </w:tabs>
        <w:rPr>
          <w:sz w:val="10"/>
        </w:rPr>
      </w:pPr>
    </w:p>
    <w:p>
      <w:pPr>
        <w:tabs>
          <w:tab w:val="left" w:pos="900"/>
          <w:tab w:val="left" w:pos="1980"/>
          <w:tab w:val="left" w:pos="3060"/>
          <w:tab w:val="left" w:pos="3600"/>
        </w:tabs>
      </w:pPr>
      <w:r>
        <w:rPr>
          <w:b/>
        </w:rPr>
        <w:t>E</w:t>
      </w:r>
      <w:r>
        <w:rPr>
          <w:b/>
        </w:rPr>
        <w:tab/>
      </w:r>
      <w:r>
        <w:rPr>
          <w:b/>
        </w:rPr>
        <w:t xml:space="preserve">(Below 35) </w:t>
      </w:r>
      <w:r>
        <w:rPr>
          <w:b/>
        </w:rPr>
        <w:tab/>
      </w:r>
      <w:r>
        <w:rPr>
          <w:b/>
        </w:rPr>
        <w:t>POOR</w:t>
      </w:r>
      <w:r>
        <w:rPr>
          <w:b/>
        </w:rPr>
        <w:tab/>
      </w:r>
      <w:r>
        <w:rPr>
          <w:b/>
        </w:rPr>
        <w:tab/>
      </w:r>
      <w:r>
        <w:t>Extreme caution needs to be exercised when dealing with this company</w:t>
      </w:r>
    </w:p>
    <w:p>
      <w:pPr>
        <w:tabs>
          <w:tab w:val="left" w:pos="900"/>
          <w:tab w:val="left" w:pos="1980"/>
          <w:tab w:val="left" w:pos="3060"/>
          <w:tab w:val="left" w:pos="3600"/>
        </w:tabs>
        <w:rPr>
          <w:b/>
          <w:sz w:val="12"/>
        </w:rPr>
      </w:pPr>
    </w:p>
    <w:p>
      <w:pPr>
        <w:tabs>
          <w:tab w:val="left" w:pos="900"/>
          <w:tab w:val="left" w:pos="1980"/>
          <w:tab w:val="left" w:pos="3060"/>
        </w:tabs>
        <w:ind w:left="900" w:hanging="900"/>
      </w:pPr>
      <w:r>
        <w:rPr>
          <w:b/>
        </w:rPr>
        <w:t>NR</w:t>
      </w:r>
      <w:r>
        <w:rPr>
          <w:b/>
        </w:rPr>
        <w:tab/>
      </w:r>
      <w:r>
        <w:rPr>
          <w:b/>
        </w:rPr>
        <w:t>Not Rated</w:t>
      </w:r>
      <w:r>
        <w:rPr>
          <w:b/>
        </w:rPr>
        <w:tab/>
      </w:r>
      <w:r>
        <w:rPr>
          <w:b/>
        </w:rPr>
        <w:tab/>
      </w:r>
      <w:r>
        <w:rPr>
          <w:b/>
        </w:rPr>
        <w:tab/>
      </w:r>
      <w:r>
        <w:t>Not rated due to lack of information</w:t>
      </w:r>
    </w:p>
    <w:p>
      <w:pPr>
        <w:tabs>
          <w:tab w:val="left" w:pos="900"/>
          <w:tab w:val="left" w:pos="1980"/>
          <w:tab w:val="left" w:pos="3060"/>
          <w:tab w:val="left" w:pos="3600"/>
        </w:tabs>
        <w:rPr>
          <w:rFonts w:hint="eastAsia"/>
          <w:lang w:eastAsia="zh-CN"/>
        </w:rPr>
      </w:pPr>
      <w:r>
        <w:tab/>
      </w:r>
      <w:r>
        <w:tab/>
      </w:r>
      <w:r>
        <w:tab/>
      </w:r>
      <w:r>
        <w:tab/>
      </w:r>
      <w:r>
        <w:t>- see 'RATING &amp; Comment' above</w:t>
      </w:r>
    </w:p>
    <w:p>
      <w:pPr>
        <w:jc w:val="center"/>
        <w:rPr>
          <w:b/>
          <w:sz w:val="36"/>
        </w:rPr>
      </w:pPr>
      <w:r>
        <w:rPr>
          <w:lang/>
        </w:rPr>
        <mc:AlternateContent>
          <mc:Choice Requires="wps">
            <w:drawing>
              <wp:anchor distT="0" distB="0" distL="114300" distR="114300" simplePos="0" relativeHeight="251658240" behindDoc="0" locked="0" layoutInCell="0" allowOverlap="1">
                <wp:simplePos x="0" y="0"/>
                <wp:positionH relativeFrom="column">
                  <wp:posOffset>-22860</wp:posOffset>
                </wp:positionH>
                <wp:positionV relativeFrom="paragraph">
                  <wp:posOffset>55245</wp:posOffset>
                </wp:positionV>
                <wp:extent cx="6583680" cy="697865"/>
                <wp:effectExtent l="0" t="0" r="0" b="3175"/>
                <wp:wrapNone/>
                <wp:docPr id="1" name="矩形 12"/>
                <wp:cNvGraphicFramePr/>
                <a:graphic xmlns:a="http://schemas.openxmlformats.org/drawingml/2006/main">
                  <a:graphicData uri="http://schemas.microsoft.com/office/word/2010/wordprocessingShape">
                    <wps:wsp>
                      <wps:cNvSpPr/>
                      <wps:spPr>
                        <a:xfrm>
                          <a:off x="0" y="0"/>
                          <a:ext cx="6583680" cy="697865"/>
                        </a:xfrm>
                        <a:prstGeom prst="rect">
                          <a:avLst/>
                        </a:prstGeom>
                        <a:solidFill>
                          <a:srgbClr val="FFFFFF"/>
                        </a:solidFill>
                        <a:ln w="0">
                          <a:noFill/>
                        </a:ln>
                      </wps:spPr>
                      <wps:txbx>
                        <w:txbxContent>
                          <w:p>
                            <w:pPr>
                              <w:jc w:val="both"/>
                            </w:pPr>
                            <w:r>
                              <w:rPr>
                                <w:sz w:val="16"/>
                                <w:szCs w:val="16"/>
                              </w:rPr>
                              <w:t>This report is made available to the enquirer on the absolute understanding the information contained herein will be used solely for the purpose of granting commercial credit and will not under any circumstances be communicated to anyone outside the enquirer’s employ. In accepting a report, the enquirer agrees DMS Group Pty. Ltd. and its suppliers (including those who provide third party information included in this report) will not be responsible for any loss or damage of any description howsoever arising. The enquirer also accepts unreservedly that data provided is obtained from 3rd parties, may not all be totally current, may be flawed or incomplete, and that it is not possible to independently verify the veracity of all such data, especially any Financial data. Without restricting the generality of the foregoing the information given is obtained from sources</w:t>
                            </w:r>
                            <w:r>
                              <w:rPr>
                                <w:b/>
                                <w:sz w:val="16"/>
                                <w:szCs w:val="16"/>
                              </w:rPr>
                              <w:t xml:space="preserve"> </w:t>
                            </w:r>
                            <w:r>
                              <w:rPr>
                                <w:sz w:val="16"/>
                                <w:szCs w:val="16"/>
                              </w:rPr>
                              <w:t>believed to be reliable.</w:t>
                            </w:r>
                            <w:r>
                              <w:rPr>
                                <w:sz w:val="16"/>
                                <w:szCs w:val="16"/>
                                <w:vertAlign w:val="superscript"/>
                              </w:rPr>
                              <w:t xml:space="preserve"> ©</w:t>
                            </w:r>
                            <w:r>
                              <w:rPr>
                                <w:sz w:val="16"/>
                                <w:szCs w:val="16"/>
                              </w:rPr>
                              <w:t xml:space="preserve"> DMS Group 2014</w:t>
                            </w:r>
                          </w:p>
                          <w:p/>
                        </w:txbxContent>
                      </wps:txbx>
                      <wps:bodyPr wrap="square" lIns="0" tIns="0" rIns="0" bIns="0" upright="1"/>
                    </wps:wsp>
                  </a:graphicData>
                </a:graphic>
              </wp:anchor>
            </w:drawing>
          </mc:Choice>
          <mc:Fallback>
            <w:pict>
              <v:rect id="矩形 12" o:spid="_x0000_s1026" o:spt="1" style="position:absolute;left:0pt;margin-left:-1.8pt;margin-top:4.35pt;height:54.95pt;width:518.4pt;z-index:251658240;mso-width-relative:page;mso-height-relative:page;" fillcolor="#FFFFFF" filled="t" stroked="f" coordsize="21600,21600" o:allowincell="f" o:gfxdata="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EFbACXYAAAACQEAAA8AAAAAAAAAAQAgAAAAIgAAAGRycy9kb3ducmV2LnhtbFBLAQIUABQA&#10;AAAIAIdO4kBcvPzGtwEAAFUDAAAOAAAAAAAAAAEAIAAAACcBAABkcnMvZTJvRG9jLnhtbFBLBQYA&#10;AAAABgAGAFkBAABQBQAAAAA=&#10;">
                <v:fill on="t" focussize="0,0"/>
                <v:stroke on="f" weight="0pt"/>
                <v:imagedata o:title=""/>
                <o:lock v:ext="edit" aspectratio="f"/>
                <v:textbox inset="0mm,0mm,0mm,0mm">
                  <w:txbxContent>
                    <w:p>
                      <w:pPr>
                        <w:jc w:val="both"/>
                      </w:pPr>
                      <w:r>
                        <w:rPr>
                          <w:sz w:val="16"/>
                          <w:szCs w:val="16"/>
                        </w:rPr>
                        <w:t>This report is made available to the enquirer on the absolute understanding the information contained herein will be used solely for the purpose of granting commercial credit and will not under any circumstances be communicated to anyone outside the enquirer’s employ. In accepting a report, the enquirer agrees DMS Group Pty. Ltd. and its suppliers (including those who provide third party information included in this report) will not be responsible for any loss or damage of any description howsoever arising. The enquirer also accepts unreservedly that data provided is obtained from 3rd parties, may not all be totally current, may be flawed or incomplete, and that it is not possible to independently verify the veracity of all such data, especially any Financial data. Without restricting the generality of the foregoing the information given is obtained from sources</w:t>
                      </w:r>
                      <w:r>
                        <w:rPr>
                          <w:b/>
                          <w:sz w:val="16"/>
                          <w:szCs w:val="16"/>
                        </w:rPr>
                        <w:t xml:space="preserve"> </w:t>
                      </w:r>
                      <w:r>
                        <w:rPr>
                          <w:sz w:val="16"/>
                          <w:szCs w:val="16"/>
                        </w:rPr>
                        <w:t>believed to be reliable.</w:t>
                      </w:r>
                      <w:r>
                        <w:rPr>
                          <w:sz w:val="16"/>
                          <w:szCs w:val="16"/>
                          <w:vertAlign w:val="superscript"/>
                        </w:rPr>
                        <w:t xml:space="preserve"> ©</w:t>
                      </w:r>
                      <w:r>
                        <w:rPr>
                          <w:sz w:val="16"/>
                          <w:szCs w:val="16"/>
                        </w:rPr>
                        <w:t xml:space="preserve"> DMS Group 2014</w:t>
                      </w:r>
                    </w:p>
                    <w:p/>
                  </w:txbxContent>
                </v:textbox>
              </v:rect>
            </w:pict>
          </mc:Fallback>
        </mc:AlternateContent>
      </w:r>
    </w:p>
    <w:p>
      <w:pPr>
        <w:jc w:val="center"/>
        <w:rPr>
          <w:b/>
          <w:sz w:val="36"/>
        </w:rPr>
      </w:pPr>
    </w:p>
    <w:p>
      <w:pPr>
        <w:rPr>
          <w:rFonts w:hint="eastAsia"/>
          <w:b/>
          <w:lang w:eastAsia="zh-CN"/>
        </w:rPr>
      </w:pPr>
    </w:p>
    <w:sectPr>
      <w:headerReference r:id="rId5" w:type="first"/>
      <w:footerReference r:id="rId8" w:type="first"/>
      <w:headerReference r:id="rId3" w:type="default"/>
      <w:footerReference r:id="rId6" w:type="default"/>
      <w:headerReference r:id="rId4" w:type="even"/>
      <w:footerReference r:id="rId7" w:type="even"/>
      <w:footnotePr>
        <w:numFmt w:val="decimal"/>
      </w:footnotePr>
      <w:pgSz w:w="11907" w:h="16840"/>
      <w:pgMar w:top="1820" w:right="709" w:bottom="1843" w:left="902" w:header="0" w:footer="522" w:gutter="0"/>
      <w:paperSrc w:first="15" w:other="15"/>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right" w:y="1"/>
      <w:rPr>
        <w:rStyle w:val="21"/>
      </w:rPr>
    </w:pPr>
    <w:r>
      <w:rPr>
        <w:rStyle w:val="21"/>
      </w:rPr>
      <w:fldChar w:fldCharType="begin"/>
    </w:r>
    <w:r>
      <w:rPr>
        <w:rStyle w:val="21"/>
      </w:rPr>
      <w:instrText xml:space="preserve">PAGE  </w:instrText>
    </w:r>
    <w:r>
      <w:rPr>
        <w:rStyle w:val="21"/>
      </w:rPr>
      <w:fldChar w:fldCharType="separate"/>
    </w:r>
    <w:r>
      <w:rPr>
        <w:rStyle w:val="21"/>
        <w:lang/>
      </w:rPr>
      <w:t>11</w:t>
    </w:r>
    <w:r>
      <w:rPr>
        <w:rStyle w:val="21"/>
      </w:rPr>
      <w:fldChar w:fldCharType="end"/>
    </w:r>
  </w:p>
  <w:p>
    <w:pPr>
      <w:pBdr>
        <w:top w:val="single" w:color="0000FF" w:sz="4" w:space="1"/>
      </w:pBdr>
      <w:tabs>
        <w:tab w:val="left" w:pos="6379"/>
      </w:tabs>
      <w:ind w:right="360"/>
      <w:rPr>
        <w:rFonts w:ascii="Arial" w:hAnsi="Arial"/>
        <w:b/>
        <w:sz w:val="16"/>
      </w:rPr>
    </w:pPr>
    <w:ins w:id="0" w:author="Michael Cybulski" w:date="2009-02-19T15:12:00Z">
      <w:r>
        <w:rPr>
          <w:rFonts w:ascii="Arial" w:hAnsi="Arial"/>
          <w:b/>
          <w:sz w:val="16"/>
        </w:rPr>
        <w:t>Credit Reporting, Final Letters &amp; Debt Recovery, Locations, Credit Insurance, Credit Management Consultancy</w:t>
      </w:r>
    </w:ins>
    <w:r>
      <w:rPr>
        <w:rFonts w:ascii="Arial" w:hAnsi="Arial"/>
        <w:b/>
        <w:sz w:val="16"/>
      </w:rPr>
      <w:tab/>
    </w:r>
    <w:r>
      <w:rPr>
        <w:rFonts w:ascii="Arial" w:hAnsi="Arial"/>
        <w:b/>
        <w:sz w:val="16"/>
      </w:rPr>
      <w:tab/>
    </w:r>
  </w:p>
  <w:p>
    <w:pPr>
      <w:pBdr>
        <w:top w:val="single" w:color="0000FF" w:sz="4" w:space="1"/>
      </w:pBdr>
      <w:tabs>
        <w:tab w:val="left" w:pos="6379"/>
      </w:tabs>
      <w:rPr>
        <w:rFonts w:ascii="Arial" w:hAnsi="Arial"/>
        <w:sz w:val="16"/>
      </w:rPr>
    </w:pPr>
    <w:r>
      <w:rPr>
        <w:lang/>
      </w:rPr>
      <w:drawing>
        <wp:anchor distT="0" distB="0" distL="114300" distR="114300" simplePos="0" relativeHeight="251667456" behindDoc="0" locked="0" layoutInCell="1" allowOverlap="1">
          <wp:simplePos x="0" y="0"/>
          <wp:positionH relativeFrom="column">
            <wp:posOffset>5422265</wp:posOffset>
          </wp:positionH>
          <wp:positionV relativeFrom="paragraph">
            <wp:posOffset>86995</wp:posOffset>
          </wp:positionV>
          <wp:extent cx="669925" cy="361315"/>
          <wp:effectExtent l="0" t="0" r="635" b="4445"/>
          <wp:wrapNone/>
          <wp:docPr id="26" name="图片 30" descr="aa WWRN - Membership - logo watermark - of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0" descr="aa WWRN - Membership - logo watermark - official"/>
                  <pic:cNvPicPr>
                    <a:picLocks noChangeAspect="1"/>
                  </pic:cNvPicPr>
                </pic:nvPicPr>
                <pic:blipFill>
                  <a:blip r:embed="rId1"/>
                  <a:stretch>
                    <a:fillRect/>
                  </a:stretch>
                </pic:blipFill>
                <pic:spPr>
                  <a:xfrm>
                    <a:off x="0" y="0"/>
                    <a:ext cx="669925" cy="361315"/>
                  </a:xfrm>
                  <a:prstGeom prst="rect">
                    <a:avLst/>
                  </a:prstGeom>
                  <a:noFill/>
                  <a:ln w="9525">
                    <a:noFill/>
                  </a:ln>
                </pic:spPr>
              </pic:pic>
            </a:graphicData>
          </a:graphic>
        </wp:anchor>
      </w:drawing>
    </w:r>
    <w:r>
      <w:rPr>
        <w:rFonts w:ascii="Arial" w:hAnsi="Arial"/>
        <w:sz w:val="16"/>
      </w:rPr>
      <w:t>Head Office:    Suite 7, 37-43 Alexander Street  CROWS NEST SYDNEY  NSW  2065</w:t>
    </w:r>
    <w:r>
      <w:rPr>
        <w:rFonts w:ascii="Arial" w:hAnsi="Arial"/>
        <w:sz w:val="16"/>
      </w:rPr>
      <w:tab/>
    </w:r>
  </w:p>
  <w:p>
    <w:pPr>
      <w:pStyle w:val="16"/>
      <w:pBdr>
        <w:top w:val="single" w:color="0000FF" w:sz="4" w:space="1"/>
      </w:pBdr>
      <w:tabs>
        <w:tab w:val="left" w:pos="6379"/>
        <w:tab w:val="center" w:pos="6521"/>
      </w:tabs>
      <w:rPr>
        <w:rFonts w:ascii="Arial" w:hAnsi="Arial"/>
        <w:sz w:val="16"/>
      </w:rPr>
    </w:pPr>
    <w:r>
      <w:rPr>
        <w:rFonts w:ascii="Arial" w:hAnsi="Arial"/>
        <w:sz w:val="16"/>
      </w:rPr>
      <w:t>P O Box 1547, CROWS NEST,   SYDNEY    NSW    1585    AUSTRALIA</w:t>
    </w:r>
    <w:r>
      <w:rPr>
        <w:rFonts w:ascii="Arial" w:hAnsi="Arial"/>
        <w:sz w:val="16"/>
      </w:rPr>
      <w:tab/>
    </w:r>
  </w:p>
  <w:p>
    <w:pPr>
      <w:pStyle w:val="16"/>
      <w:pBdr>
        <w:top w:val="single" w:color="0000FF" w:sz="4" w:space="1"/>
      </w:pBdr>
      <w:tabs>
        <w:tab w:val="left" w:pos="6379"/>
        <w:tab w:val="center" w:pos="6521"/>
      </w:tabs>
      <w:rPr>
        <w:rFonts w:ascii="Arial" w:hAnsi="Arial"/>
        <w:sz w:val="16"/>
      </w:rPr>
    </w:pPr>
    <w:r>
      <w:rPr>
        <w:rFonts w:ascii="Arial" w:hAnsi="Arial"/>
        <w:sz w:val="16"/>
      </w:rPr>
      <w:t>Phone: +61 2 9438 4133               Fax: +61 2 9438 4033</w:t>
    </w:r>
    <w:r>
      <w:rPr>
        <w:rFonts w:ascii="Arial" w:hAnsi="Arial"/>
        <w:sz w:val="16"/>
      </w:rPr>
      <w:tab/>
    </w:r>
    <w:r>
      <w:rPr>
        <w:rFonts w:ascii="Arial" w:hAnsi="Arial"/>
        <w:sz w:val="16"/>
      </w:rPr>
      <w:tab/>
    </w:r>
    <w:r>
      <w:rPr>
        <w:rFonts w:ascii="Arial" w:hAnsi="Arial"/>
        <w:sz w:val="16"/>
      </w:rPr>
      <w:t xml:space="preserve"> </w:t>
    </w:r>
  </w:p>
  <w:p>
    <w:pPr>
      <w:pStyle w:val="16"/>
      <w:pBdr>
        <w:bottom w:val="single" w:color="0000FF" w:sz="4" w:space="1"/>
      </w:pBdr>
      <w:tabs>
        <w:tab w:val="left" w:pos="10065"/>
        <w:tab w:val="right" w:pos="10348"/>
        <w:tab w:val="clear" w:pos="4320"/>
        <w:tab w:val="clear" w:pos="8640"/>
      </w:tabs>
      <w:rPr>
        <w:rFonts w:ascii="Arial" w:hAnsi="Arial"/>
        <w:sz w:val="16"/>
      </w:rPr>
    </w:pPr>
    <w:r>
      <w:rPr>
        <w:rFonts w:ascii="Arial" w:hAnsi="Arial"/>
        <w:sz w:val="16"/>
      </w:rPr>
      <w:t xml:space="preserve">Website: </w:t>
    </w:r>
    <w:r>
      <w:rPr>
        <w:rFonts w:ascii="Arial" w:hAnsi="Arial"/>
        <w:sz w:val="16"/>
      </w:rPr>
      <w:fldChar w:fldCharType="begin"/>
    </w:r>
    <w:r>
      <w:rPr>
        <w:rFonts w:ascii="Arial" w:hAnsi="Arial"/>
        <w:sz w:val="16"/>
      </w:rPr>
      <w:instrText xml:space="preserve"> HYPERLINK http://www.debtmanagement.com.au </w:instrText>
    </w:r>
    <w:r>
      <w:rPr>
        <w:rFonts w:ascii="Arial" w:hAnsi="Arial"/>
        <w:sz w:val="16"/>
      </w:rPr>
      <w:fldChar w:fldCharType="separate"/>
    </w:r>
    <w:r>
      <w:rPr>
        <w:rFonts w:ascii="Arial" w:hAnsi="Arial"/>
        <w:sz w:val="16"/>
      </w:rPr>
      <w:t>ww</w:t>
    </w:r>
    <w:bookmarkStart w:id="67" w:name="_Hlt478983155"/>
    <w:r>
      <w:rPr>
        <w:rFonts w:ascii="Arial" w:hAnsi="Arial"/>
        <w:sz w:val="16"/>
      </w:rPr>
      <w:t>w</w:t>
    </w:r>
    <w:bookmarkEnd w:id="67"/>
    <w:r>
      <w:rPr>
        <w:rFonts w:ascii="Arial" w:hAnsi="Arial"/>
        <w:sz w:val="16"/>
      </w:rPr>
      <w:t>.d</w:t>
    </w:r>
    <w:r>
      <w:rPr>
        <w:rFonts w:ascii="Arial" w:hAnsi="Arial"/>
        <w:sz w:val="16"/>
      </w:rPr>
      <w:fldChar w:fldCharType="end"/>
    </w:r>
    <w:r>
      <w:rPr>
        <w:rFonts w:ascii="Arial" w:hAnsi="Arial"/>
        <w:sz w:val="16"/>
      </w:rPr>
      <w:t>msgroup.net       Email:    reports@dmsgroup.net</w:t>
    </w:r>
    <w:r>
      <w:rPr>
        <w:rFonts w:ascii="Arial" w:hAnsi="Arial"/>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right" w:y="1"/>
      <w:rPr>
        <w:rStyle w:val="21"/>
      </w:rPr>
    </w:pPr>
    <w:r>
      <w:rPr>
        <w:rStyle w:val="21"/>
      </w:rPr>
      <w:fldChar w:fldCharType="begin"/>
    </w:r>
    <w:r>
      <w:rPr>
        <w:rStyle w:val="21"/>
      </w:rPr>
      <w:instrText xml:space="preserve">PAGE  </w:instrText>
    </w:r>
    <w:r>
      <w:rPr>
        <w:rStyle w:val="21"/>
      </w:rPr>
      <w:fldChar w:fldCharType="end"/>
    </w:r>
  </w:p>
  <w:p>
    <w:pPr>
      <w:pStyle w:val="1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olor w:val="000000"/>
        <w:sz w:val="22"/>
      </w:rPr>
    </w:pPr>
  </w:p>
  <w:p>
    <w:pPr>
      <w:rPr>
        <w:rFonts w:ascii="Arial" w:hAnsi="Arial"/>
        <w:b/>
        <w:color w:val="000000"/>
        <w:sz w:val="22"/>
      </w:rPr>
    </w:pPr>
  </w:p>
  <w:p>
    <w:pPr>
      <w:rPr>
        <w:rFonts w:ascii="Arial" w:hAnsi="Arial"/>
        <w:b/>
        <w:color w:val="000000"/>
        <w:sz w:val="22"/>
      </w:rPr>
    </w:pPr>
    <w:r>
      <w:rPr>
        <w:rFonts w:ascii="Arial" w:hAnsi="Arial"/>
        <w:b/>
        <w:color w:val="000000"/>
        <w:sz w:val="22"/>
      </w:rPr>
      <w:t>Thank you for your Order; the detailed Report follows.</w:t>
    </w:r>
  </w:p>
  <w:p>
    <w:pPr>
      <w:tabs>
        <w:tab w:val="left" w:pos="6379"/>
      </w:tabs>
      <w:rPr>
        <w:rFonts w:ascii="Arial" w:hAnsi="Arial"/>
        <w:color w:val="000000"/>
        <w:sz w:val="22"/>
      </w:rPr>
    </w:pPr>
  </w:p>
  <w:p>
    <w:pPr>
      <w:tabs>
        <w:tab w:val="left" w:pos="6379"/>
      </w:tabs>
      <w:rPr>
        <w:rFonts w:ascii="Arial" w:hAnsi="Arial"/>
        <w:b/>
        <w:sz w:val="16"/>
      </w:rPr>
    </w:pPr>
  </w:p>
  <w:p>
    <w:pPr>
      <w:pBdr>
        <w:top w:val="single" w:color="0000FF" w:sz="4" w:space="1"/>
      </w:pBdr>
      <w:tabs>
        <w:tab w:val="left" w:pos="6379"/>
      </w:tabs>
      <w:rPr>
        <w:rFonts w:ascii="Arial" w:hAnsi="Arial"/>
        <w:sz w:val="16"/>
      </w:rPr>
    </w:pPr>
    <w:r>
      <w:rPr>
        <w:rFonts w:ascii="Arial" w:hAnsi="Arial"/>
        <w:b/>
        <w:sz w:val="16"/>
      </w:rPr>
      <w:t>Credit Reporting, Debt Recovery, Credit Insurance, Credit Management Consultancy</w:t>
    </w:r>
    <w:r>
      <w:rPr>
        <w:rFonts w:ascii="Arial" w:hAnsi="Arial"/>
        <w:b/>
        <w:sz w:val="16"/>
      </w:rPr>
      <w:tab/>
    </w:r>
    <w:r>
      <w:rPr>
        <w:rFonts w:ascii="Arial" w:hAnsi="Arial"/>
        <w:b/>
        <w:sz w:val="16"/>
      </w:rPr>
      <w:tab/>
    </w:r>
    <w:r>
      <w:rPr>
        <w:rFonts w:ascii="Arial" w:hAnsi="Arial"/>
        <w:sz w:val="16"/>
      </w:rPr>
      <w:t xml:space="preserve"> </w:t>
    </w:r>
  </w:p>
  <w:p>
    <w:pPr>
      <w:tabs>
        <w:tab w:val="left" w:pos="6379"/>
      </w:tabs>
      <w:rPr>
        <w:rFonts w:ascii="Arial" w:hAnsi="Arial"/>
        <w:sz w:val="16"/>
      </w:rPr>
    </w:pPr>
    <w:r>
      <w:rPr>
        <w:rFonts w:ascii="Arial" w:hAnsi="Arial"/>
        <w:sz w:val="16"/>
      </w:rPr>
      <w:t>Head Office:    Suite 7, 37-43 Alexander Street  CROWS NEST SYDNEY  NSW  2065</w:t>
    </w:r>
    <w:r>
      <w:rPr>
        <w:rFonts w:ascii="Arial" w:hAnsi="Arial"/>
        <w:sz w:val="16"/>
      </w:rPr>
      <w:tab/>
    </w:r>
  </w:p>
  <w:p>
    <w:pPr>
      <w:pStyle w:val="16"/>
      <w:tabs>
        <w:tab w:val="left" w:pos="6379"/>
        <w:tab w:val="center" w:pos="6521"/>
      </w:tabs>
      <w:rPr>
        <w:rFonts w:ascii="Arial" w:hAnsi="Arial"/>
        <w:sz w:val="16"/>
      </w:rPr>
    </w:pPr>
    <w:r>
      <w:rPr>
        <w:rFonts w:ascii="Arial" w:hAnsi="Arial"/>
        <w:sz w:val="16"/>
      </w:rPr>
      <w:t>P O Box 1547, CROWS NEST,   SYDNEY    NSW    1585    AUSTRALIA</w:t>
    </w:r>
    <w:r>
      <w:rPr>
        <w:rFonts w:ascii="Arial" w:hAnsi="Arial"/>
        <w:sz w:val="16"/>
      </w:rPr>
      <w:tab/>
    </w:r>
  </w:p>
  <w:p>
    <w:pPr>
      <w:pStyle w:val="16"/>
      <w:tabs>
        <w:tab w:val="left" w:pos="6379"/>
        <w:tab w:val="center" w:pos="6521"/>
      </w:tabs>
      <w:rPr>
        <w:rFonts w:ascii="Arial" w:hAnsi="Arial"/>
        <w:sz w:val="16"/>
      </w:rPr>
    </w:pPr>
    <w:r>
      <w:rPr>
        <w:rFonts w:ascii="Arial" w:hAnsi="Arial"/>
        <w:sz w:val="16"/>
      </w:rPr>
      <w:t>Phone: +61 2 9438 4133               Fax: +61 2 9438 4033</w:t>
    </w:r>
    <w:r>
      <w:rPr>
        <w:rFonts w:ascii="Arial" w:hAnsi="Arial"/>
        <w:sz w:val="16"/>
      </w:rPr>
      <w:tab/>
    </w:r>
    <w:r>
      <w:rPr>
        <w:rFonts w:ascii="Arial" w:hAnsi="Arial"/>
        <w:sz w:val="16"/>
      </w:rPr>
      <w:tab/>
    </w:r>
    <w:r>
      <w:rPr>
        <w:rFonts w:ascii="Arial" w:hAnsi="Arial"/>
        <w:sz w:val="16"/>
      </w:rPr>
      <w:t xml:space="preserve"> </w:t>
    </w:r>
  </w:p>
  <w:p>
    <w:pPr>
      <w:pStyle w:val="16"/>
      <w:pBdr>
        <w:bottom w:val="single" w:color="0000FF" w:sz="4" w:space="1"/>
      </w:pBdr>
      <w:tabs>
        <w:tab w:val="left" w:pos="10065"/>
        <w:tab w:val="right" w:pos="10348"/>
        <w:tab w:val="clear" w:pos="4320"/>
        <w:tab w:val="clear" w:pos="8640"/>
      </w:tabs>
    </w:pPr>
    <w:r>
      <w:rPr>
        <w:rFonts w:ascii="Arial" w:hAnsi="Arial"/>
        <w:sz w:val="16"/>
      </w:rPr>
      <w:t>Website: www.dmsgroup.net       Email: reports@dmsgroup.net</w:t>
    </w:r>
    <w:r>
      <w:rPr>
        <w:rFonts w:ascii="Arial" w:hAnsi="Arial"/>
        <w:sz w:val="16"/>
      </w:rPr>
      <w:tab/>
    </w:r>
    <w:r>
      <w:rPr>
        <w:rStyle w:val="21"/>
      </w:rPr>
      <w:fldChar w:fldCharType="begin"/>
    </w:r>
    <w:r>
      <w:rPr>
        <w:rStyle w:val="21"/>
      </w:rPr>
      <w:instrText xml:space="preserve">PAGE </w:instrText>
    </w:r>
    <w:r>
      <w:rPr>
        <w:rStyle w:val="21"/>
      </w:rPr>
      <w:fldChar w:fldCharType="separate"/>
    </w:r>
    <w:r>
      <w:rPr>
        <w:rStyle w:val="21"/>
        <w:lang/>
      </w:rPr>
      <w:t>1</w:t>
    </w:r>
    <w:r>
      <w:rPr>
        <w:rStyle w:val="21"/>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clear" w:pos="4320"/>
      </w:tabs>
    </w:pPr>
    <w:r>
      <w:rPr>
        <w:lang/>
      </w:rPr>
      <w:drawing>
        <wp:anchor distT="0" distB="0" distL="114300" distR="114300" simplePos="0" relativeHeight="251666432" behindDoc="1" locked="0" layoutInCell="0" allowOverlap="1">
          <wp:simplePos x="0" y="0"/>
          <wp:positionH relativeFrom="column">
            <wp:posOffset>-24130</wp:posOffset>
          </wp:positionH>
          <wp:positionV relativeFrom="paragraph">
            <wp:posOffset>3383280</wp:posOffset>
          </wp:positionV>
          <wp:extent cx="6532880" cy="3399155"/>
          <wp:effectExtent l="0" t="0" r="5080" b="14605"/>
          <wp:wrapNone/>
          <wp:docPr id="25" name="WordPictureWatermark3" descr="WWRN - Branding - ellipse watermark (b&amp;w) (light)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PictureWatermark3" descr="WWRN - Branding - ellipse watermark (b&amp;w) (light) copy"/>
                  <pic:cNvPicPr>
                    <a:picLocks noChangeAspect="1"/>
                  </pic:cNvPicPr>
                </pic:nvPicPr>
                <pic:blipFill>
                  <a:blip r:embed="rId1"/>
                  <a:stretch>
                    <a:fillRect/>
                  </a:stretch>
                </pic:blipFill>
                <pic:spPr>
                  <a:xfrm>
                    <a:off x="0" y="0"/>
                    <a:ext cx="6532880" cy="3399155"/>
                  </a:xfrm>
                  <a:prstGeom prst="rect">
                    <a:avLst/>
                  </a:prstGeom>
                  <a:noFill/>
                  <a:ln w="9525">
                    <a:noFill/>
                  </a:ln>
                </pic:spPr>
              </pic:pic>
            </a:graphicData>
          </a:graphic>
        </wp:anchor>
      </w:drawing>
    </w:r>
    <w:r>
      <w:rPr>
        <w:lang/>
      </w:rPr>
      <mc:AlternateContent>
        <mc:Choice Requires="wps">
          <w:drawing>
            <wp:anchor distT="0" distB="0" distL="114300" distR="114300" simplePos="0" relativeHeight="251658240" behindDoc="0" locked="0" layoutInCell="0" allowOverlap="1">
              <wp:simplePos x="0" y="0"/>
              <wp:positionH relativeFrom="column">
                <wp:posOffset>-572770</wp:posOffset>
              </wp:positionH>
              <wp:positionV relativeFrom="paragraph">
                <wp:posOffset>0</wp:posOffset>
              </wp:positionV>
              <wp:extent cx="8290560" cy="822960"/>
              <wp:effectExtent l="0" t="0" r="0" b="0"/>
              <wp:wrapNone/>
              <wp:docPr id="5" name="文本框 1"/>
              <wp:cNvGraphicFramePr/>
              <a:graphic xmlns:a="http://schemas.openxmlformats.org/drawingml/2006/main">
                <a:graphicData uri="http://schemas.microsoft.com/office/word/2010/wordprocessingShape">
                  <wps:wsp>
                    <wps:cNvSpPr txBox="1"/>
                    <wps:spPr>
                      <a:xfrm>
                        <a:off x="0" y="0"/>
                        <a:ext cx="8290560" cy="822960"/>
                      </a:xfrm>
                      <a:prstGeom prst="rect">
                        <a:avLst/>
                      </a:prstGeom>
                      <a:solidFill>
                        <a:srgbClr val="0000FF"/>
                      </a:solidFill>
                      <a:ln w="19050">
                        <a:noFill/>
                      </a:ln>
                    </wps:spPr>
                    <wps:txbx>
                      <w:txbxContent>
                        <w:p>
                          <w:pPr>
                            <w:ind w:left="2018" w:firstLine="862"/>
                            <w:rPr>
                              <w:rFonts w:ascii="Arial" w:hAnsi="Arial"/>
                              <w:b/>
                              <w:color w:val="000000"/>
                              <w:sz w:val="44"/>
                            </w:rPr>
                          </w:pPr>
                          <w:r>
                            <w:rPr>
                              <w:rFonts w:ascii="Arial" w:hAnsi="Arial"/>
                              <w:b/>
                              <w:color w:val="FFFFFF"/>
                              <w:sz w:val="16"/>
                            </w:rPr>
                            <w:t xml:space="preserve">       </w:t>
                          </w:r>
                          <w:r>
                            <w:rPr>
                              <w:rFonts w:ascii="Arial" w:hAnsi="Arial"/>
                              <w:b/>
                              <w:color w:val="FFFFFF"/>
                              <w:sz w:val="110"/>
                              <w14:shadow w14:blurRad="50800" w14:dist="38100" w14:dir="2700000" w14:sx="100000" w14:sy="100000" w14:kx="0" w14:ky="0" w14:algn="tl">
                                <w14:srgbClr w14:val="000000">
                                  <w14:alpha w14:val="60000"/>
                                </w14:srgbClr>
                              </w14:shadow>
                            </w:rPr>
                            <w:t>d</w:t>
                          </w:r>
                          <w:r>
                            <w:rPr>
                              <w:rFonts w:ascii="Arial" w:hAnsi="Arial"/>
                              <w:b/>
                              <w:color w:val="FFFFFF"/>
                              <w:sz w:val="16"/>
                              <w14:shadow w14:blurRad="50800" w14:dist="38100" w14:dir="2700000" w14:sx="100000" w14:sy="100000" w14:kx="0" w14:ky="0" w14:algn="tl">
                                <w14:srgbClr w14:val="000000">
                                  <w14:alpha w14:val="60000"/>
                                </w14:srgbClr>
                              </w14:shadow>
                            </w:rPr>
                            <w:t xml:space="preserve">  </w:t>
                          </w:r>
                          <w:r>
                            <w:rPr>
                              <w:rFonts w:ascii="Arial" w:hAnsi="Arial"/>
                              <w:b/>
                              <w:color w:val="FFFFFF"/>
                              <w:sz w:val="110"/>
                              <w14:shadow w14:blurRad="50800" w14:dist="38100" w14:dir="2700000" w14:sx="100000" w14:sy="100000" w14:kx="0" w14:ky="0" w14:algn="tl">
                                <w14:srgbClr w14:val="000000">
                                  <w14:alpha w14:val="60000"/>
                                </w14:srgbClr>
                              </w14:shadow>
                            </w:rPr>
                            <w:t>m</w:t>
                          </w:r>
                          <w:r>
                            <w:rPr>
                              <w:rFonts w:ascii="Arial" w:hAnsi="Arial"/>
                              <w:b/>
                              <w:color w:val="FFFFFF"/>
                              <w:sz w:val="16"/>
                              <w14:shadow w14:blurRad="50800" w14:dist="38100" w14:dir="2700000" w14:sx="100000" w14:sy="100000" w14:kx="0" w14:ky="0" w14:algn="tl">
                                <w14:srgbClr w14:val="000000">
                                  <w14:alpha w14:val="60000"/>
                                </w14:srgbClr>
                              </w14:shadow>
                            </w:rPr>
                            <w:t xml:space="preserve">  </w:t>
                          </w:r>
                          <w:r>
                            <w:rPr>
                              <w:rFonts w:ascii="Arial" w:hAnsi="Arial"/>
                              <w:b/>
                              <w:color w:val="FFFFFF"/>
                              <w:sz w:val="110"/>
                              <w14:shadow w14:blurRad="50800" w14:dist="38100" w14:dir="2700000" w14:sx="100000" w14:sy="100000" w14:kx="0" w14:ky="0" w14:algn="tl">
                                <w14:srgbClr w14:val="000000">
                                  <w14:alpha w14:val="60000"/>
                                </w14:srgbClr>
                              </w14:shadow>
                            </w:rPr>
                            <w:t>s</w:t>
                          </w:r>
                          <w:r>
                            <w:rPr>
                              <w:rFonts w:ascii="Arial" w:hAnsi="Arial"/>
                              <w:b/>
                              <w:color w:val="0000FF"/>
                              <w:sz w:val="80"/>
                            </w:rPr>
                            <w:t xml:space="preserve">  </w:t>
                          </w:r>
                          <w:r>
                            <w:rPr>
                              <w:rFonts w:ascii="Arial" w:hAnsi="Arial"/>
                              <w:b/>
                              <w:color w:val="FFFFFF"/>
                              <w:sz w:val="36"/>
                            </w:rPr>
                            <w:t>G   R   O   U   P</w:t>
                          </w:r>
                        </w:p>
                      </w:txbxContent>
                    </wps:txbx>
                    <wps:bodyPr wrap="square" upright="1"/>
                  </wps:wsp>
                </a:graphicData>
              </a:graphic>
            </wp:anchor>
          </w:drawing>
        </mc:Choice>
        <mc:Fallback>
          <w:pict>
            <v:shape id="文本框 1" o:spid="_x0000_s1026" o:spt="202" type="#_x0000_t202" style="position:absolute;left:0pt;margin-left:-45.1pt;margin-top:0pt;height:64.8pt;width:652.8pt;z-index:251658240;mso-width-relative:page;mso-height-relative:page;" fillcolor="#0000FF" filled="t" stroked="f" coordsize="21600,21600" o:allowincell="f" o:gfxdata="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sgYEA1wAAAAkBAAAPAAAAAAAAAAEAIAAAACIAAABkcnMvZG93bnJldi54bWxQSwECFAAUAAAA&#10;CACHTuJA34+VKrYBAABBAwAADgAAAAAAAAABACAAAAAmAQAAZHJzL2Uyb0RvYy54bWxQSwUGAAAA&#10;AAYABgBZAQAATgUAAAAA&#10;">
              <v:fill on="t" focussize="0,0"/>
              <v:stroke on="f" weight="1.5pt"/>
              <v:imagedata o:title=""/>
              <o:lock v:ext="edit" aspectratio="f"/>
              <v:textbox>
                <w:txbxContent>
                  <w:p>
                    <w:pPr>
                      <w:ind w:left="2018" w:firstLine="862"/>
                      <w:rPr>
                        <w:rFonts w:ascii="Arial" w:hAnsi="Arial"/>
                        <w:b/>
                        <w:color w:val="000000"/>
                        <w:sz w:val="44"/>
                      </w:rPr>
                    </w:pPr>
                    <w:r>
                      <w:rPr>
                        <w:rFonts w:ascii="Arial" w:hAnsi="Arial"/>
                        <w:b/>
                        <w:color w:val="FFFFFF"/>
                        <w:sz w:val="16"/>
                      </w:rPr>
                      <w:t xml:space="preserve">       </w:t>
                    </w:r>
                    <w:r>
                      <w:rPr>
                        <w:rFonts w:ascii="Arial" w:hAnsi="Arial"/>
                        <w:b/>
                        <w:color w:val="FFFFFF"/>
                        <w:sz w:val="110"/>
                        <w14:shadow w14:blurRad="50800" w14:dist="38100" w14:dir="2700000" w14:sx="100000" w14:sy="100000" w14:kx="0" w14:ky="0" w14:algn="tl">
                          <w14:srgbClr w14:val="000000">
                            <w14:alpha w14:val="60000"/>
                          </w14:srgbClr>
                        </w14:shadow>
                      </w:rPr>
                      <w:t>d</w:t>
                    </w:r>
                    <w:r>
                      <w:rPr>
                        <w:rFonts w:ascii="Arial" w:hAnsi="Arial"/>
                        <w:b/>
                        <w:color w:val="FFFFFF"/>
                        <w:sz w:val="16"/>
                        <w14:shadow w14:blurRad="50800" w14:dist="38100" w14:dir="2700000" w14:sx="100000" w14:sy="100000" w14:kx="0" w14:ky="0" w14:algn="tl">
                          <w14:srgbClr w14:val="000000">
                            <w14:alpha w14:val="60000"/>
                          </w14:srgbClr>
                        </w14:shadow>
                      </w:rPr>
                      <w:t xml:space="preserve">  </w:t>
                    </w:r>
                    <w:r>
                      <w:rPr>
                        <w:rFonts w:ascii="Arial" w:hAnsi="Arial"/>
                        <w:b/>
                        <w:color w:val="FFFFFF"/>
                        <w:sz w:val="110"/>
                        <w14:shadow w14:blurRad="50800" w14:dist="38100" w14:dir="2700000" w14:sx="100000" w14:sy="100000" w14:kx="0" w14:ky="0" w14:algn="tl">
                          <w14:srgbClr w14:val="000000">
                            <w14:alpha w14:val="60000"/>
                          </w14:srgbClr>
                        </w14:shadow>
                      </w:rPr>
                      <w:t>m</w:t>
                    </w:r>
                    <w:r>
                      <w:rPr>
                        <w:rFonts w:ascii="Arial" w:hAnsi="Arial"/>
                        <w:b/>
                        <w:color w:val="FFFFFF"/>
                        <w:sz w:val="16"/>
                        <w14:shadow w14:blurRad="50800" w14:dist="38100" w14:dir="2700000" w14:sx="100000" w14:sy="100000" w14:kx="0" w14:ky="0" w14:algn="tl">
                          <w14:srgbClr w14:val="000000">
                            <w14:alpha w14:val="60000"/>
                          </w14:srgbClr>
                        </w14:shadow>
                      </w:rPr>
                      <w:t xml:space="preserve">  </w:t>
                    </w:r>
                    <w:r>
                      <w:rPr>
                        <w:rFonts w:ascii="Arial" w:hAnsi="Arial"/>
                        <w:b/>
                        <w:color w:val="FFFFFF"/>
                        <w:sz w:val="110"/>
                        <w14:shadow w14:blurRad="50800" w14:dist="38100" w14:dir="2700000" w14:sx="100000" w14:sy="100000" w14:kx="0" w14:ky="0" w14:algn="tl">
                          <w14:srgbClr w14:val="000000">
                            <w14:alpha w14:val="60000"/>
                          </w14:srgbClr>
                        </w14:shadow>
                      </w:rPr>
                      <w:t>s</w:t>
                    </w:r>
                    <w:r>
                      <w:rPr>
                        <w:rFonts w:ascii="Arial" w:hAnsi="Arial"/>
                        <w:b/>
                        <w:color w:val="0000FF"/>
                        <w:sz w:val="80"/>
                      </w:rPr>
                      <w:t xml:space="preserve">  </w:t>
                    </w:r>
                    <w:r>
                      <w:rPr>
                        <w:rFonts w:ascii="Arial" w:hAnsi="Arial"/>
                        <w:b/>
                        <w:color w:val="FFFFFF"/>
                        <w:sz w:val="36"/>
                      </w:rPr>
                      <w:t>G   R   O   U   P</w:t>
                    </w:r>
                  </w:p>
                </w:txbxContent>
              </v:textbox>
            </v:shape>
          </w:pict>
        </mc:Fallback>
      </mc:AlternateContent>
    </w:r>
    <w:r>
      <w:rPr>
        <w:lang/>
      </w:rPr>
      <mc:AlternateContent>
        <mc:Choice Requires="wpg">
          <w:drawing>
            <wp:anchor distT="0" distB="0" distL="114300" distR="114300" simplePos="0" relativeHeight="251660288" behindDoc="0" locked="0" layoutInCell="0" allowOverlap="1">
              <wp:simplePos x="0" y="0"/>
              <wp:positionH relativeFrom="column">
                <wp:posOffset>3353435</wp:posOffset>
              </wp:positionH>
              <wp:positionV relativeFrom="paragraph">
                <wp:posOffset>137795</wp:posOffset>
              </wp:positionV>
              <wp:extent cx="1645920" cy="274320"/>
              <wp:effectExtent l="13970" t="15875" r="16510" b="14605"/>
              <wp:wrapNone/>
              <wp:docPr id="13" name="组合 4"/>
              <wp:cNvGraphicFramePr/>
              <a:graphic xmlns:a="http://schemas.openxmlformats.org/drawingml/2006/main">
                <a:graphicData uri="http://schemas.microsoft.com/office/word/2010/wordprocessingGroup">
                  <wpg:wgp>
                    <wpg:cNvGrpSpPr/>
                    <wpg:grpSpPr>
                      <a:xfrm>
                        <a:off x="0" y="0"/>
                        <a:ext cx="1645920" cy="274320"/>
                        <a:chOff x="6192" y="288"/>
                        <a:chExt cx="2592" cy="432"/>
                      </a:xfrm>
                    </wpg:grpSpPr>
                    <wps:wsp>
                      <wps:cNvPr id="7" name="自选图形 5"/>
                      <wps:cNvSpPr/>
                      <wps:spPr>
                        <a:xfrm>
                          <a:off x="8352" y="288"/>
                          <a:ext cx="432" cy="432"/>
                        </a:xfrm>
                        <a:prstGeom prst="star5">
                          <a:avLst/>
                        </a:prstGeom>
                        <a:solidFill>
                          <a:srgbClr val="FFFFFF"/>
                        </a:solidFill>
                        <a:ln w="9525" cap="flat" cmpd="sng">
                          <a:solidFill>
                            <a:srgbClr val="FFFFFF"/>
                          </a:solidFill>
                          <a:prstDash val="solid"/>
                          <a:miter/>
                          <a:headEnd type="none" w="med" len="med"/>
                          <a:tailEnd type="none" w="med" len="med"/>
                        </a:ln>
                      </wps:spPr>
                      <wps:bodyPr wrap="square" upright="1"/>
                    </wps:wsp>
                    <wps:wsp>
                      <wps:cNvPr id="8" name="自选图形 6"/>
                      <wps:cNvSpPr/>
                      <wps:spPr>
                        <a:xfrm>
                          <a:off x="7920" y="288"/>
                          <a:ext cx="432" cy="432"/>
                        </a:xfrm>
                        <a:prstGeom prst="star5">
                          <a:avLst/>
                        </a:prstGeom>
                        <a:solidFill>
                          <a:srgbClr val="FFFFFF"/>
                        </a:solidFill>
                        <a:ln w="9525" cap="flat" cmpd="sng">
                          <a:solidFill>
                            <a:srgbClr val="FFFFFF"/>
                          </a:solidFill>
                          <a:prstDash val="solid"/>
                          <a:miter/>
                          <a:headEnd type="none" w="med" len="med"/>
                          <a:tailEnd type="none" w="med" len="med"/>
                        </a:ln>
                      </wps:spPr>
                      <wps:bodyPr wrap="square" upright="1"/>
                    </wps:wsp>
                    <wps:wsp>
                      <wps:cNvPr id="9" name="自选图形 7"/>
                      <wps:cNvSpPr/>
                      <wps:spPr>
                        <a:xfrm>
                          <a:off x="7488" y="288"/>
                          <a:ext cx="432" cy="432"/>
                        </a:xfrm>
                        <a:prstGeom prst="star5">
                          <a:avLst/>
                        </a:prstGeom>
                        <a:solidFill>
                          <a:srgbClr val="FFFFFF"/>
                        </a:solidFill>
                        <a:ln w="9525" cap="flat" cmpd="sng">
                          <a:solidFill>
                            <a:srgbClr val="FFFFFF"/>
                          </a:solidFill>
                          <a:prstDash val="solid"/>
                          <a:miter/>
                          <a:headEnd type="none" w="med" len="med"/>
                          <a:tailEnd type="none" w="med" len="med"/>
                        </a:ln>
                      </wps:spPr>
                      <wps:bodyPr wrap="square" upright="1"/>
                    </wps:wsp>
                    <wps:wsp>
                      <wps:cNvPr id="10" name="自选图形 8"/>
                      <wps:cNvSpPr/>
                      <wps:spPr>
                        <a:xfrm>
                          <a:off x="7056" y="288"/>
                          <a:ext cx="432" cy="432"/>
                        </a:xfrm>
                        <a:prstGeom prst="star5">
                          <a:avLst/>
                        </a:prstGeom>
                        <a:solidFill>
                          <a:srgbClr val="FFFFFF"/>
                        </a:solidFill>
                        <a:ln w="9525" cap="flat" cmpd="sng">
                          <a:solidFill>
                            <a:srgbClr val="FFFFFF"/>
                          </a:solidFill>
                          <a:prstDash val="solid"/>
                          <a:miter/>
                          <a:headEnd type="none" w="med" len="med"/>
                          <a:tailEnd type="none" w="med" len="med"/>
                        </a:ln>
                      </wps:spPr>
                      <wps:bodyPr wrap="square" upright="1"/>
                    </wps:wsp>
                    <wps:wsp>
                      <wps:cNvPr id="11" name="自选图形 9"/>
                      <wps:cNvSpPr/>
                      <wps:spPr>
                        <a:xfrm>
                          <a:off x="6624" y="288"/>
                          <a:ext cx="432" cy="432"/>
                        </a:xfrm>
                        <a:prstGeom prst="star5">
                          <a:avLst/>
                        </a:prstGeom>
                        <a:solidFill>
                          <a:srgbClr val="FFFFFF"/>
                        </a:solidFill>
                        <a:ln w="9525" cap="flat" cmpd="sng">
                          <a:solidFill>
                            <a:srgbClr val="FFFFFF"/>
                          </a:solidFill>
                          <a:prstDash val="solid"/>
                          <a:miter/>
                          <a:headEnd type="none" w="med" len="med"/>
                          <a:tailEnd type="none" w="med" len="med"/>
                        </a:ln>
                      </wps:spPr>
                      <wps:bodyPr wrap="square" upright="1"/>
                    </wps:wsp>
                    <wps:wsp>
                      <wps:cNvPr id="12" name="自选图形 10"/>
                      <wps:cNvSpPr/>
                      <wps:spPr>
                        <a:xfrm>
                          <a:off x="6192" y="288"/>
                          <a:ext cx="432" cy="432"/>
                        </a:xfrm>
                        <a:prstGeom prst="star5">
                          <a:avLst/>
                        </a:prstGeom>
                        <a:solidFill>
                          <a:srgbClr val="FFFFFF"/>
                        </a:solidFill>
                        <a:ln w="9525" cap="flat" cmpd="sng">
                          <a:solidFill>
                            <a:srgbClr val="FFFFFF"/>
                          </a:solidFill>
                          <a:prstDash val="solid"/>
                          <a:miter/>
                          <a:headEnd type="none" w="med" len="med"/>
                          <a:tailEnd type="none" w="med" len="med"/>
                        </a:ln>
                      </wps:spPr>
                      <wps:bodyPr wrap="square" upright="1"/>
                    </wps:wsp>
                  </wpg:wgp>
                </a:graphicData>
              </a:graphic>
            </wp:anchor>
          </w:drawing>
        </mc:Choice>
        <mc:Fallback>
          <w:pict>
            <v:group id="组合 4" o:spid="_x0000_s1026" o:spt="203" style="position:absolute;left:0pt;margin-left:264.05pt;margin-top:10.85pt;height:21.6pt;width:129.6pt;z-index:251660288;mso-width-relative:page;mso-height-relative:page;" coordorigin="6192,288" coordsize="2592,432" o:allowincell="f" o:gfxdata="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">
              <o:lock v:ext="edit" aspectratio="f"/>
              <v:shape id="自选图形 5" o:spid="_x0000_s1026" style="position:absolute;left:8352;top:288;height:432;width:432;" fillcolor="#FFFFFF" filled="t" stroked="t" coordsize="432,432" o:gfxdata="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xmhLS/&#10;AAAA2gAAAA8AAAAAAAAAAQAgAAAAIgAAAGRycy9kb3ducmV2LnhtbFBLAQIUABQAAAAIAIdO4kAz&#10;LwWeOwAAADkAAAAQAAAAAAAAAAEAIAAAAA4BAABkcnMvc2hhcGV4bWwueG1sUEsFBgAAAAAGAAYA&#10;WwEAALgDAAAAAA==&#10;" path="m0,165l165,165,216,0,266,165,431,165,298,266,349,431,216,330,82,431,133,266xe">
                <v:path o:connectlocs="216,0;0,165;82,431;349,431;431,165" o:connectangles="247,164,82,82,0"/>
                <v:fill on="t" focussize="0,0"/>
                <v:stroke color="#FFFFFF" joinstyle="miter"/>
                <v:imagedata o:title=""/>
                <o:lock v:ext="edit" aspectratio="f"/>
              </v:shape>
              <v:shape id="自选图形 6" o:spid="_x0000_s1026" style="position:absolute;left:7920;top:288;height:432;width:432;" fillcolor="#FFFFFF" filled="t" stroked="t" coordsize="432,432" o:gfxdata="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d+RDGugAAANoA&#10;AAAPAAAAAAAAAAEAIAAAACIAAABkcnMvZG93bnJldi54bWxQSwECFAAUAAAACACHTuJAMy8FnjsA&#10;AAA5AAAAEAAAAAAAAAABACAAAAAJAQAAZHJzL3NoYXBleG1sLnhtbFBLBQYAAAAABgAGAFsBAACz&#10;AwAAAAA=&#10;" path="m0,165l165,165,216,0,266,165,431,165,298,266,349,431,216,330,82,431,133,266xe">
                <v:path o:connectlocs="216,0;0,165;82,431;349,431;431,165" o:connectangles="247,164,82,82,0"/>
                <v:fill on="t" focussize="0,0"/>
                <v:stroke color="#FFFFFF" joinstyle="miter"/>
                <v:imagedata o:title=""/>
                <o:lock v:ext="edit" aspectratio="f"/>
              </v:shape>
              <v:shape id="自选图形 7" o:spid="_x0000_s1026" style="position:absolute;left:7488;top:288;height:432;width:432;" fillcolor="#FFFFFF" filled="t" stroked="t" coordsize="432,432" o:gfxdata="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1tV2/&#10;AAAA2gAAAA8AAAAAAAAAAQAgAAAAIgAAAGRycy9kb3ducmV2LnhtbFBLAQIUABQAAAAIAIdO4kAz&#10;LwWeOwAAADkAAAAQAAAAAAAAAAEAIAAAAA4BAABkcnMvc2hhcGV4bWwueG1sUEsFBgAAAAAGAAYA&#10;WwEAALgDAAAAAA==&#10;" path="m0,165l165,165,216,0,266,165,431,165,298,266,349,431,216,330,82,431,133,266xe">
                <v:path o:connectlocs="216,0;0,165;82,431;349,431;431,165" o:connectangles="247,164,82,82,0"/>
                <v:fill on="t" focussize="0,0"/>
                <v:stroke color="#FFFFFF" joinstyle="miter"/>
                <v:imagedata o:title=""/>
                <o:lock v:ext="edit" aspectratio="f"/>
              </v:shape>
              <v:shape id="自选图形 8" o:spid="_x0000_s1026" style="position:absolute;left:7056;top:288;height:432;width:432;" fillcolor="#FFFFFF" filled="t" stroked="t" coordsize="432,432" o:gfxdata="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uvshC/&#10;AAAA2wAAAA8AAAAAAAAAAQAgAAAAIgAAAGRycy9kb3ducmV2LnhtbFBLAQIUABQAAAAIAIdO4kAz&#10;LwWeOwAAADkAAAAQAAAAAAAAAAEAIAAAAA4BAABkcnMvc2hhcGV4bWwueG1sUEsFBgAAAAAGAAYA&#10;WwEAALgDAAAAAA==&#10;" path="m0,165l165,165,216,0,266,165,431,165,298,266,349,431,216,330,82,431,133,266xe">
                <v:path o:connectlocs="216,0;0,165;82,431;349,431;431,165" o:connectangles="247,164,82,82,0"/>
                <v:fill on="t" focussize="0,0"/>
                <v:stroke color="#FFFFFF" joinstyle="miter"/>
                <v:imagedata o:title=""/>
                <o:lock v:ext="edit" aspectratio="f"/>
              </v:shape>
              <v:shape id="自选图形 9" o:spid="_x0000_s1026" style="position:absolute;left:6624;top:288;height:432;width:432;" fillcolor="#FFFFFF" filled="t" stroked="t" coordsize="432,432" o:gfxdata="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OMXi7sAAADb&#10;AAAADwAAAAAAAAABACAAAAAiAAAAZHJzL2Rvd25yZXYueG1sUEsBAhQAFAAAAAgAh07iQDMvBZ47&#10;AAAAOQAAABAAAAAAAAAAAQAgAAAACgEAAGRycy9zaGFwZXhtbC54bWxQSwUGAAAAAAYABgBbAQAA&#10;tAMAAAAA&#10;" path="m0,165l165,165,216,0,266,165,431,165,298,266,349,431,216,330,82,431,133,266xe">
                <v:path o:connectlocs="216,0;0,165;82,431;349,431;431,165" o:connectangles="247,164,82,82,0"/>
                <v:fill on="t" focussize="0,0"/>
                <v:stroke color="#FFFFFF" joinstyle="miter"/>
                <v:imagedata o:title=""/>
                <o:lock v:ext="edit" aspectratio="f"/>
              </v:shape>
              <v:shape id="自选图形 10" o:spid="_x0000_s1026" style="position:absolute;left:6192;top:288;height:432;width:432;" fillcolor="#FFFFFF" filled="t" stroked="t" coordsize="432,432" o:gfxdata="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DGJ/LsAAADb&#10;AAAADwAAAAAAAAABACAAAAAiAAAAZHJzL2Rvd25yZXYueG1sUEsBAhQAFAAAAAgAh07iQDMvBZ47&#10;AAAAOQAAABAAAAAAAAAAAQAgAAAACgEAAGRycy9zaGFwZXhtbC54bWxQSwUGAAAAAAYABgBbAQAA&#10;tAMAAAAA&#10;" path="m0,165l165,165,216,0,266,165,431,165,298,266,349,431,216,330,82,431,133,266xe">
                <v:path o:connectlocs="216,0;0,165;82,431;349,431;431,165" o:connectangles="247,164,82,82,0"/>
                <v:fill on="t" focussize="0,0"/>
                <v:stroke color="#FFFFFF" joinstyle="miter"/>
                <v:imagedata o:title=""/>
                <o:lock v:ext="edit" aspectratio="f"/>
              </v:shape>
            </v:group>
          </w:pict>
        </mc:Fallback>
      </mc:AlternateContent>
    </w:r>
    <w:r>
      <w:rPr>
        <w:lang/>
      </w:rPr>
      <mc:AlternateContent>
        <mc:Choice Requires="wps">
          <w:drawing>
            <wp:anchor distT="0" distB="0" distL="114300" distR="114300" simplePos="0" relativeHeight="251659264" behindDoc="0" locked="0" layoutInCell="0" allowOverlap="1">
              <wp:simplePos x="0" y="0"/>
              <wp:positionH relativeFrom="column">
                <wp:posOffset>-585470</wp:posOffset>
              </wp:positionH>
              <wp:positionV relativeFrom="paragraph">
                <wp:posOffset>822960</wp:posOffset>
              </wp:positionV>
              <wp:extent cx="7886700" cy="274320"/>
              <wp:effectExtent l="4445" t="4445" r="18415" b="10795"/>
              <wp:wrapNone/>
              <wp:docPr id="6" name="文本框 3"/>
              <wp:cNvGraphicFramePr/>
              <a:graphic xmlns:a="http://schemas.openxmlformats.org/drawingml/2006/main">
                <a:graphicData uri="http://schemas.microsoft.com/office/word/2010/wordprocessingShape">
                  <wps:wsp>
                    <wps:cNvSpPr txBox="1"/>
                    <wps:spPr>
                      <a:xfrm>
                        <a:off x="0" y="0"/>
                        <a:ext cx="7886700" cy="274320"/>
                      </a:xfrm>
                      <a:prstGeom prst="rect">
                        <a:avLst/>
                      </a:prstGeom>
                      <a:solidFill>
                        <a:srgbClr val="FFFFFF"/>
                      </a:solidFill>
                      <a:ln w="9525" cap="flat" cmpd="sng">
                        <a:solidFill>
                          <a:srgbClr val="0000FF"/>
                        </a:solidFill>
                        <a:prstDash val="solid"/>
                        <a:miter/>
                        <a:headEnd type="none" w="med" len="med"/>
                        <a:tailEnd type="none" w="med" len="med"/>
                      </a:ln>
                    </wps:spPr>
                    <wps:txbx>
                      <w:txbxContent>
                        <w:p>
                          <w:pPr>
                            <w:jc w:val="center"/>
                            <w:rPr>
                              <w:rFonts w:ascii="Arial" w:hAnsi="Arial"/>
                              <w:b/>
                              <w:color w:val="0000FF"/>
                            </w:rPr>
                          </w:pPr>
                          <w:r>
                            <w:rPr>
                              <w:rFonts w:ascii="Arial" w:hAnsi="Arial"/>
                              <w:b/>
                              <w:color w:val="0000FF"/>
                            </w:rPr>
                            <w:t xml:space="preserve">DMS GROUP PTY LTD   - </w:t>
                          </w:r>
                          <w:r>
                            <w:rPr>
                              <w:rFonts w:ascii="Arial" w:hAnsi="Arial"/>
                              <w:b/>
                              <w:caps/>
                              <w:color w:val="0000FF"/>
                              <w:sz w:val="16"/>
                            </w:rPr>
                            <w:t>ACN 003 298 128   12 003 298 128</w:t>
                          </w:r>
                        </w:p>
                      </w:txbxContent>
                    </wps:txbx>
                    <wps:bodyPr wrap="square" upright="1"/>
                  </wps:wsp>
                </a:graphicData>
              </a:graphic>
            </wp:anchor>
          </w:drawing>
        </mc:Choice>
        <mc:Fallback>
          <w:pict>
            <v:shape id="文本框 3" o:spid="_x0000_s1026" o:spt="202" type="#_x0000_t202" style="position:absolute;left:0pt;margin-left:-46.1pt;margin-top:64.8pt;height:21.6pt;width:621pt;z-index:251659264;mso-width-relative:page;mso-height-relative:page;" fillcolor="#FFFFFF" filled="t" stroked="t" coordsize="21600,21600" o:allowincell="f" o:gfxdata="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wQks9oAAAAMAQAADwAAAAAAAAABACAAAAAiAAAAZHJzL2Rv&#10;d25yZXYueG1sUEsBAhQAFAAAAAgAh07iQBjmW4L/AQAA9gMAAA4AAAAAAAAAAQAgAAAAKQEAAGRy&#10;cy9lMm9Eb2MueG1sUEsFBgAAAAAGAAYAWQEAAJoFAAAAAA==&#10;">
              <v:fill on="t" focussize="0,0"/>
              <v:stroke color="#0000FF" joinstyle="miter"/>
              <v:imagedata o:title=""/>
              <o:lock v:ext="edit" aspectratio="f"/>
              <v:textbox>
                <w:txbxContent>
                  <w:p>
                    <w:pPr>
                      <w:jc w:val="center"/>
                      <w:rPr>
                        <w:rFonts w:ascii="Arial" w:hAnsi="Arial"/>
                        <w:b/>
                        <w:color w:val="0000FF"/>
                      </w:rPr>
                    </w:pPr>
                    <w:r>
                      <w:rPr>
                        <w:rFonts w:ascii="Arial" w:hAnsi="Arial"/>
                        <w:b/>
                        <w:color w:val="0000FF"/>
                      </w:rPr>
                      <w:t xml:space="preserve">DMS GROUP PTY LTD   - </w:t>
                    </w:r>
                    <w:r>
                      <w:rPr>
                        <w:rFonts w:ascii="Arial" w:hAnsi="Arial"/>
                        <w:b/>
                        <w:caps/>
                        <w:color w:val="0000FF"/>
                        <w:sz w:val="16"/>
                      </w:rPr>
                      <w:t>ACN 003 298 128   12 003 298 128</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lang/>
      </w:rPr>
      <w:drawing>
        <wp:anchor distT="0" distB="0" distL="114300" distR="114300" simplePos="0" relativeHeight="251665408" behindDoc="1" locked="0" layoutInCell="0" allowOverlap="1">
          <wp:simplePos x="0" y="0"/>
          <wp:positionH relativeFrom="column">
            <wp:posOffset>0</wp:posOffset>
          </wp:positionH>
          <wp:positionV relativeFrom="paragraph">
            <wp:posOffset>0</wp:posOffset>
          </wp:positionV>
          <wp:extent cx="6532880" cy="3399155"/>
          <wp:effectExtent l="0" t="0" r="5080" b="14605"/>
          <wp:wrapNone/>
          <wp:docPr id="24" name="WordPictureWatermark2" descr="WWRN - Branding - ellipse watermark (b&amp;w) (light)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PictureWatermark2" descr="WWRN - Branding - ellipse watermark (b&amp;w) (light) copy"/>
                  <pic:cNvPicPr>
                    <a:picLocks noChangeAspect="1"/>
                  </pic:cNvPicPr>
                </pic:nvPicPr>
                <pic:blipFill>
                  <a:blip r:embed="rId1"/>
                  <a:stretch>
                    <a:fillRect/>
                  </a:stretch>
                </pic:blipFill>
                <pic:spPr>
                  <a:xfrm>
                    <a:off x="0" y="0"/>
                    <a:ext cx="6532880" cy="3399155"/>
                  </a:xfrm>
                  <a:prstGeom prst="rect">
                    <a:avLst/>
                  </a:prstGeom>
                  <a:noFill/>
                  <a:ln w="9525">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lang/>
      </w:rPr>
      <w:drawing>
        <wp:anchor distT="0" distB="0" distL="114300" distR="114300" simplePos="0" relativeHeight="251664384" behindDoc="1" locked="0" layoutInCell="0" allowOverlap="1">
          <wp:simplePos x="0" y="0"/>
          <wp:positionH relativeFrom="column">
            <wp:posOffset>-115570</wp:posOffset>
          </wp:positionH>
          <wp:positionV relativeFrom="paragraph">
            <wp:posOffset>3383280</wp:posOffset>
          </wp:positionV>
          <wp:extent cx="6532880" cy="3399155"/>
          <wp:effectExtent l="0" t="0" r="5080" b="14605"/>
          <wp:wrapNone/>
          <wp:docPr id="23" name="WordPictureWatermark1" descr="WWRN - Branding - ellipse watermark (b&amp;w) (light)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PictureWatermark1" descr="WWRN - Branding - ellipse watermark (b&amp;w) (light) copy"/>
                  <pic:cNvPicPr>
                    <a:picLocks noChangeAspect="1"/>
                  </pic:cNvPicPr>
                </pic:nvPicPr>
                <pic:blipFill>
                  <a:blip r:embed="rId1"/>
                  <a:stretch>
                    <a:fillRect/>
                  </a:stretch>
                </pic:blipFill>
                <pic:spPr>
                  <a:xfrm>
                    <a:off x="0" y="0"/>
                    <a:ext cx="6532880" cy="3399155"/>
                  </a:xfrm>
                  <a:prstGeom prst="rect">
                    <a:avLst/>
                  </a:prstGeom>
                  <a:noFill/>
                  <a:ln w="9525">
                    <a:noFill/>
                  </a:ln>
                </pic:spPr>
              </pic:pic>
            </a:graphicData>
          </a:graphic>
        </wp:anchor>
      </w:drawing>
    </w:r>
    <w:r>
      <w:rPr>
        <w:lang/>
      </w:rPr>
      <mc:AlternateContent>
        <mc:Choice Requires="wps">
          <w:drawing>
            <wp:anchor distT="0" distB="0" distL="114300" distR="114300" simplePos="0" relativeHeight="251662336" behindDoc="0" locked="0" layoutInCell="0" allowOverlap="1">
              <wp:simplePos x="0" y="0"/>
              <wp:positionH relativeFrom="column">
                <wp:posOffset>-664210</wp:posOffset>
              </wp:positionH>
              <wp:positionV relativeFrom="paragraph">
                <wp:posOffset>822960</wp:posOffset>
              </wp:positionV>
              <wp:extent cx="7886700" cy="274320"/>
              <wp:effectExtent l="4445" t="4445" r="18415" b="10795"/>
              <wp:wrapNone/>
              <wp:docPr id="15" name="文本框 13"/>
              <wp:cNvGraphicFramePr/>
              <a:graphic xmlns:a="http://schemas.openxmlformats.org/drawingml/2006/main">
                <a:graphicData uri="http://schemas.microsoft.com/office/word/2010/wordprocessingShape">
                  <wps:wsp>
                    <wps:cNvSpPr txBox="1"/>
                    <wps:spPr>
                      <a:xfrm>
                        <a:off x="0" y="0"/>
                        <a:ext cx="7886700" cy="274320"/>
                      </a:xfrm>
                      <a:prstGeom prst="rect">
                        <a:avLst/>
                      </a:prstGeom>
                      <a:solidFill>
                        <a:srgbClr val="FFFFFF"/>
                      </a:solidFill>
                      <a:ln w="9525" cap="flat" cmpd="sng">
                        <a:solidFill>
                          <a:srgbClr val="0000FF"/>
                        </a:solidFill>
                        <a:prstDash val="solid"/>
                        <a:miter/>
                        <a:headEnd type="none" w="med" len="med"/>
                        <a:tailEnd type="none" w="med" len="med"/>
                      </a:ln>
                    </wps:spPr>
                    <wps:txbx>
                      <w:txbxContent>
                        <w:p>
                          <w:pPr>
                            <w:jc w:val="center"/>
                            <w:rPr>
                              <w:rFonts w:ascii="Arial" w:hAnsi="Arial"/>
                              <w:b/>
                              <w:color w:val="0000FF"/>
                            </w:rPr>
                          </w:pPr>
                          <w:r>
                            <w:rPr>
                              <w:rFonts w:ascii="Arial" w:hAnsi="Arial"/>
                              <w:b/>
                              <w:color w:val="0000FF"/>
                            </w:rPr>
                            <w:t xml:space="preserve">DMS GROUP PTY LTD   - </w:t>
                          </w:r>
                          <w:r>
                            <w:rPr>
                              <w:rFonts w:ascii="Arial" w:hAnsi="Arial"/>
                              <w:b/>
                              <w:caps/>
                              <w:color w:val="0000FF"/>
                              <w:sz w:val="16"/>
                            </w:rPr>
                            <w:t>ACN 003 298 128   12 003 298 128</w:t>
                          </w:r>
                        </w:p>
                      </w:txbxContent>
                    </wps:txbx>
                    <wps:bodyPr wrap="square" upright="1"/>
                  </wps:wsp>
                </a:graphicData>
              </a:graphic>
            </wp:anchor>
          </w:drawing>
        </mc:Choice>
        <mc:Fallback>
          <w:pict>
            <v:shape id="文本框 13" o:spid="_x0000_s1026" o:spt="202" type="#_x0000_t202" style="position:absolute;left:0pt;margin-left:-52.3pt;margin-top:64.8pt;height:21.6pt;width:621pt;z-index:251662336;mso-width-relative:page;mso-height-relative:page;" fillcolor="#FFFFFF" filled="t" stroked="t" coordsize="21600,21600" o:allowincell="f" o:gfxdata="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YE/Ai2wAAAA0BAAAPAAAAAAAAAAEAIAAAACIAAABkcnMv&#10;ZG93bnJldi54bWxQSwECFAAUAAAACACHTuJAmK/nqAACAAD4AwAADgAAAAAAAAABACAAAAAqAQAA&#10;ZHJzL2Uyb0RvYy54bWxQSwUGAAAAAAYABgBZAQAAnAUAAAAA&#10;">
              <v:fill on="t" focussize="0,0"/>
              <v:stroke color="#0000FF" joinstyle="miter"/>
              <v:imagedata o:title=""/>
              <o:lock v:ext="edit" aspectratio="f"/>
              <v:textbox>
                <w:txbxContent>
                  <w:p>
                    <w:pPr>
                      <w:jc w:val="center"/>
                      <w:rPr>
                        <w:rFonts w:ascii="Arial" w:hAnsi="Arial"/>
                        <w:b/>
                        <w:color w:val="0000FF"/>
                      </w:rPr>
                    </w:pPr>
                    <w:r>
                      <w:rPr>
                        <w:rFonts w:ascii="Arial" w:hAnsi="Arial"/>
                        <w:b/>
                        <w:color w:val="0000FF"/>
                      </w:rPr>
                      <w:t xml:space="preserve">DMS GROUP PTY LTD   - </w:t>
                    </w:r>
                    <w:r>
                      <w:rPr>
                        <w:rFonts w:ascii="Arial" w:hAnsi="Arial"/>
                        <w:b/>
                        <w:caps/>
                        <w:color w:val="0000FF"/>
                        <w:sz w:val="16"/>
                      </w:rPr>
                      <w:t>ACN 003 298 128   12 003 298 128</w:t>
                    </w:r>
                  </w:p>
                </w:txbxContent>
              </v:textbox>
            </v:shape>
          </w:pict>
        </mc:Fallback>
      </mc:AlternateContent>
    </w:r>
    <w:r>
      <w:rPr>
        <w:lang/>
      </w:rPr>
      <mc:AlternateContent>
        <mc:Choice Requires="wps">
          <w:drawing>
            <wp:anchor distT="0" distB="0" distL="114300" distR="114300" simplePos="0" relativeHeight="251661312" behindDoc="0" locked="0" layoutInCell="0" allowOverlap="1">
              <wp:simplePos x="0" y="0"/>
              <wp:positionH relativeFrom="column">
                <wp:posOffset>-651510</wp:posOffset>
              </wp:positionH>
              <wp:positionV relativeFrom="paragraph">
                <wp:posOffset>0</wp:posOffset>
              </wp:positionV>
              <wp:extent cx="8290560" cy="822960"/>
              <wp:effectExtent l="0" t="0" r="0" b="0"/>
              <wp:wrapNone/>
              <wp:docPr id="14" name="文本框 12"/>
              <wp:cNvGraphicFramePr/>
              <a:graphic xmlns:a="http://schemas.openxmlformats.org/drawingml/2006/main">
                <a:graphicData uri="http://schemas.microsoft.com/office/word/2010/wordprocessingShape">
                  <wps:wsp>
                    <wps:cNvSpPr txBox="1"/>
                    <wps:spPr>
                      <a:xfrm>
                        <a:off x="0" y="0"/>
                        <a:ext cx="8290560" cy="822960"/>
                      </a:xfrm>
                      <a:prstGeom prst="rect">
                        <a:avLst/>
                      </a:prstGeom>
                      <a:solidFill>
                        <a:srgbClr val="0000FF"/>
                      </a:solidFill>
                      <a:ln w="19050">
                        <a:noFill/>
                      </a:ln>
                    </wps:spPr>
                    <wps:txbx>
                      <w:txbxContent>
                        <w:p>
                          <w:pPr>
                            <w:ind w:left="2018" w:firstLine="862"/>
                            <w:rPr>
                              <w:rFonts w:ascii="Arial" w:hAnsi="Arial"/>
                              <w:b/>
                              <w:color w:val="000000"/>
                              <w:sz w:val="44"/>
                            </w:rPr>
                          </w:pPr>
                          <w:r>
                            <w:rPr>
                              <w:rFonts w:ascii="Arial" w:hAnsi="Arial"/>
                              <w:b/>
                              <w:color w:val="FFFFFF"/>
                              <w:sz w:val="16"/>
                            </w:rPr>
                            <w:t xml:space="preserve">       </w:t>
                          </w:r>
                          <w:r>
                            <w:rPr>
                              <w:rFonts w:ascii="Arial" w:hAnsi="Arial"/>
                              <w:b/>
                              <w:color w:val="FFFFFF"/>
                              <w:sz w:val="110"/>
                              <w14:shadow w14:blurRad="50800" w14:dist="38100" w14:dir="2700000" w14:sx="100000" w14:sy="100000" w14:kx="0" w14:ky="0" w14:algn="tl">
                                <w14:srgbClr w14:val="000000">
                                  <w14:alpha w14:val="60000"/>
                                </w14:srgbClr>
                              </w14:shadow>
                            </w:rPr>
                            <w:t>d</w:t>
                          </w:r>
                          <w:r>
                            <w:rPr>
                              <w:rFonts w:ascii="Arial" w:hAnsi="Arial"/>
                              <w:b/>
                              <w:color w:val="FFFFFF"/>
                              <w:sz w:val="16"/>
                              <w14:shadow w14:blurRad="50800" w14:dist="38100" w14:dir="2700000" w14:sx="100000" w14:sy="100000" w14:kx="0" w14:ky="0" w14:algn="tl">
                                <w14:srgbClr w14:val="000000">
                                  <w14:alpha w14:val="60000"/>
                                </w14:srgbClr>
                              </w14:shadow>
                            </w:rPr>
                            <w:t xml:space="preserve">  </w:t>
                          </w:r>
                          <w:r>
                            <w:rPr>
                              <w:rFonts w:ascii="Arial" w:hAnsi="Arial"/>
                              <w:b/>
                              <w:color w:val="FFFFFF"/>
                              <w:sz w:val="110"/>
                              <w14:shadow w14:blurRad="50800" w14:dist="38100" w14:dir="2700000" w14:sx="100000" w14:sy="100000" w14:kx="0" w14:ky="0" w14:algn="tl">
                                <w14:srgbClr w14:val="000000">
                                  <w14:alpha w14:val="60000"/>
                                </w14:srgbClr>
                              </w14:shadow>
                            </w:rPr>
                            <w:t>m</w:t>
                          </w:r>
                          <w:r>
                            <w:rPr>
                              <w:rFonts w:ascii="Arial" w:hAnsi="Arial"/>
                              <w:b/>
                              <w:color w:val="FFFFFF"/>
                              <w:sz w:val="16"/>
                              <w14:shadow w14:blurRad="50800" w14:dist="38100" w14:dir="2700000" w14:sx="100000" w14:sy="100000" w14:kx="0" w14:ky="0" w14:algn="tl">
                                <w14:srgbClr w14:val="000000">
                                  <w14:alpha w14:val="60000"/>
                                </w14:srgbClr>
                              </w14:shadow>
                            </w:rPr>
                            <w:t xml:space="preserve">  </w:t>
                          </w:r>
                          <w:r>
                            <w:rPr>
                              <w:rFonts w:ascii="Arial" w:hAnsi="Arial"/>
                              <w:b/>
                              <w:color w:val="FFFFFF"/>
                              <w:sz w:val="110"/>
                              <w14:shadow w14:blurRad="50800" w14:dist="38100" w14:dir="2700000" w14:sx="100000" w14:sy="100000" w14:kx="0" w14:ky="0" w14:algn="tl">
                                <w14:srgbClr w14:val="000000">
                                  <w14:alpha w14:val="60000"/>
                                </w14:srgbClr>
                              </w14:shadow>
                            </w:rPr>
                            <w:t>s</w:t>
                          </w:r>
                          <w:r>
                            <w:rPr>
                              <w:rFonts w:ascii="Arial" w:hAnsi="Arial"/>
                              <w:b/>
                              <w:color w:val="0000FF"/>
                              <w:sz w:val="80"/>
                            </w:rPr>
                            <w:t xml:space="preserve">  </w:t>
                          </w:r>
                          <w:r>
                            <w:rPr>
                              <w:rFonts w:ascii="Arial" w:hAnsi="Arial"/>
                              <w:b/>
                              <w:color w:val="FFFFFF"/>
                              <w:sz w:val="36"/>
                            </w:rPr>
                            <w:t>G   R   O   U   P</w:t>
                          </w:r>
                        </w:p>
                      </w:txbxContent>
                    </wps:txbx>
                    <wps:bodyPr wrap="square" upright="1"/>
                  </wps:wsp>
                </a:graphicData>
              </a:graphic>
            </wp:anchor>
          </w:drawing>
        </mc:Choice>
        <mc:Fallback>
          <w:pict>
            <v:shape id="文本框 12" o:spid="_x0000_s1026" o:spt="202" type="#_x0000_t202" style="position:absolute;left:0pt;margin-left:-51.3pt;margin-top:0pt;height:64.8pt;width:652.8pt;z-index:251661312;mso-width-relative:page;mso-height-relative:page;" fillcolor="#0000FF" filled="t" stroked="f" coordsize="21600,21600" o:allowincell="f" o:gfxdata="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pbj5UdcAAAAKAQAADwAAAAAAAAABACAAAAAiAAAAZHJzL2Rvd25yZXYueG1sUEsBAhQAFAAA&#10;AAgAh07iQETldy+3AQAAQwMAAA4AAAAAAAAAAQAgAAAAJgEAAGRycy9lMm9Eb2MueG1sUEsFBgAA&#10;AAAGAAYAWQEAAE8FAAAAAA==&#10;">
              <v:fill on="t" focussize="0,0"/>
              <v:stroke on="f" weight="1.5pt"/>
              <v:imagedata o:title=""/>
              <o:lock v:ext="edit" aspectratio="f"/>
              <v:textbox>
                <w:txbxContent>
                  <w:p>
                    <w:pPr>
                      <w:ind w:left="2018" w:firstLine="862"/>
                      <w:rPr>
                        <w:rFonts w:ascii="Arial" w:hAnsi="Arial"/>
                        <w:b/>
                        <w:color w:val="000000"/>
                        <w:sz w:val="44"/>
                      </w:rPr>
                    </w:pPr>
                    <w:r>
                      <w:rPr>
                        <w:rFonts w:ascii="Arial" w:hAnsi="Arial"/>
                        <w:b/>
                        <w:color w:val="FFFFFF"/>
                        <w:sz w:val="16"/>
                      </w:rPr>
                      <w:t xml:space="preserve">       </w:t>
                    </w:r>
                    <w:r>
                      <w:rPr>
                        <w:rFonts w:ascii="Arial" w:hAnsi="Arial"/>
                        <w:b/>
                        <w:color w:val="FFFFFF"/>
                        <w:sz w:val="110"/>
                        <w14:shadow w14:blurRad="50800" w14:dist="38100" w14:dir="2700000" w14:sx="100000" w14:sy="100000" w14:kx="0" w14:ky="0" w14:algn="tl">
                          <w14:srgbClr w14:val="000000">
                            <w14:alpha w14:val="60000"/>
                          </w14:srgbClr>
                        </w14:shadow>
                      </w:rPr>
                      <w:t>d</w:t>
                    </w:r>
                    <w:r>
                      <w:rPr>
                        <w:rFonts w:ascii="Arial" w:hAnsi="Arial"/>
                        <w:b/>
                        <w:color w:val="FFFFFF"/>
                        <w:sz w:val="16"/>
                        <w14:shadow w14:blurRad="50800" w14:dist="38100" w14:dir="2700000" w14:sx="100000" w14:sy="100000" w14:kx="0" w14:ky="0" w14:algn="tl">
                          <w14:srgbClr w14:val="000000">
                            <w14:alpha w14:val="60000"/>
                          </w14:srgbClr>
                        </w14:shadow>
                      </w:rPr>
                      <w:t xml:space="preserve">  </w:t>
                    </w:r>
                    <w:r>
                      <w:rPr>
                        <w:rFonts w:ascii="Arial" w:hAnsi="Arial"/>
                        <w:b/>
                        <w:color w:val="FFFFFF"/>
                        <w:sz w:val="110"/>
                        <w14:shadow w14:blurRad="50800" w14:dist="38100" w14:dir="2700000" w14:sx="100000" w14:sy="100000" w14:kx="0" w14:ky="0" w14:algn="tl">
                          <w14:srgbClr w14:val="000000">
                            <w14:alpha w14:val="60000"/>
                          </w14:srgbClr>
                        </w14:shadow>
                      </w:rPr>
                      <w:t>m</w:t>
                    </w:r>
                    <w:r>
                      <w:rPr>
                        <w:rFonts w:ascii="Arial" w:hAnsi="Arial"/>
                        <w:b/>
                        <w:color w:val="FFFFFF"/>
                        <w:sz w:val="16"/>
                        <w14:shadow w14:blurRad="50800" w14:dist="38100" w14:dir="2700000" w14:sx="100000" w14:sy="100000" w14:kx="0" w14:ky="0" w14:algn="tl">
                          <w14:srgbClr w14:val="000000">
                            <w14:alpha w14:val="60000"/>
                          </w14:srgbClr>
                        </w14:shadow>
                      </w:rPr>
                      <w:t xml:space="preserve">  </w:t>
                    </w:r>
                    <w:r>
                      <w:rPr>
                        <w:rFonts w:ascii="Arial" w:hAnsi="Arial"/>
                        <w:b/>
                        <w:color w:val="FFFFFF"/>
                        <w:sz w:val="110"/>
                        <w14:shadow w14:blurRad="50800" w14:dist="38100" w14:dir="2700000" w14:sx="100000" w14:sy="100000" w14:kx="0" w14:ky="0" w14:algn="tl">
                          <w14:srgbClr w14:val="000000">
                            <w14:alpha w14:val="60000"/>
                          </w14:srgbClr>
                        </w14:shadow>
                      </w:rPr>
                      <w:t>s</w:t>
                    </w:r>
                    <w:r>
                      <w:rPr>
                        <w:rFonts w:ascii="Arial" w:hAnsi="Arial"/>
                        <w:b/>
                        <w:color w:val="0000FF"/>
                        <w:sz w:val="80"/>
                      </w:rPr>
                      <w:t xml:space="preserve">  </w:t>
                    </w:r>
                    <w:r>
                      <w:rPr>
                        <w:rFonts w:ascii="Arial" w:hAnsi="Arial"/>
                        <w:b/>
                        <w:color w:val="FFFFFF"/>
                        <w:sz w:val="36"/>
                      </w:rPr>
                      <w:t>G   R   O   U   P</w:t>
                    </w:r>
                  </w:p>
                </w:txbxContent>
              </v:textbox>
            </v:shape>
          </w:pict>
        </mc:Fallback>
      </mc:AlternateContent>
    </w:r>
    <w:r>
      <w:rPr>
        <w:lang/>
      </w:rPr>
      <mc:AlternateContent>
        <mc:Choice Requires="wpg">
          <w:drawing>
            <wp:anchor distT="0" distB="0" distL="114300" distR="114300" simplePos="0" relativeHeight="251663360" behindDoc="0" locked="0" layoutInCell="0" allowOverlap="1">
              <wp:simplePos x="0" y="0"/>
              <wp:positionH relativeFrom="column">
                <wp:posOffset>3274695</wp:posOffset>
              </wp:positionH>
              <wp:positionV relativeFrom="paragraph">
                <wp:posOffset>137795</wp:posOffset>
              </wp:positionV>
              <wp:extent cx="1645920" cy="274320"/>
              <wp:effectExtent l="13970" t="15875" r="16510" b="14605"/>
              <wp:wrapNone/>
              <wp:docPr id="22" name="组合 14"/>
              <wp:cNvGraphicFramePr/>
              <a:graphic xmlns:a="http://schemas.openxmlformats.org/drawingml/2006/main">
                <a:graphicData uri="http://schemas.microsoft.com/office/word/2010/wordprocessingGroup">
                  <wpg:wgp>
                    <wpg:cNvGrpSpPr/>
                    <wpg:grpSpPr>
                      <a:xfrm>
                        <a:off x="0" y="0"/>
                        <a:ext cx="1645920" cy="274320"/>
                        <a:chOff x="6192" y="288"/>
                        <a:chExt cx="2592" cy="432"/>
                      </a:xfrm>
                    </wpg:grpSpPr>
                    <wps:wsp>
                      <wps:cNvPr id="16" name="自选图形 15"/>
                      <wps:cNvSpPr/>
                      <wps:spPr>
                        <a:xfrm>
                          <a:off x="8352" y="288"/>
                          <a:ext cx="432" cy="432"/>
                        </a:xfrm>
                        <a:prstGeom prst="star5">
                          <a:avLst/>
                        </a:prstGeom>
                        <a:solidFill>
                          <a:srgbClr val="FFFFFF"/>
                        </a:solidFill>
                        <a:ln w="9525" cap="flat" cmpd="sng">
                          <a:solidFill>
                            <a:srgbClr val="FFFFFF"/>
                          </a:solidFill>
                          <a:prstDash val="solid"/>
                          <a:miter/>
                          <a:headEnd type="none" w="med" len="med"/>
                          <a:tailEnd type="none" w="med" len="med"/>
                        </a:ln>
                      </wps:spPr>
                      <wps:bodyPr wrap="square" upright="1"/>
                    </wps:wsp>
                    <wps:wsp>
                      <wps:cNvPr id="17" name="自选图形 16"/>
                      <wps:cNvSpPr/>
                      <wps:spPr>
                        <a:xfrm>
                          <a:off x="7920" y="288"/>
                          <a:ext cx="432" cy="432"/>
                        </a:xfrm>
                        <a:prstGeom prst="star5">
                          <a:avLst/>
                        </a:prstGeom>
                        <a:solidFill>
                          <a:srgbClr val="FFFFFF"/>
                        </a:solidFill>
                        <a:ln w="9525" cap="flat" cmpd="sng">
                          <a:solidFill>
                            <a:srgbClr val="FFFFFF"/>
                          </a:solidFill>
                          <a:prstDash val="solid"/>
                          <a:miter/>
                          <a:headEnd type="none" w="med" len="med"/>
                          <a:tailEnd type="none" w="med" len="med"/>
                        </a:ln>
                      </wps:spPr>
                      <wps:bodyPr wrap="square" upright="1"/>
                    </wps:wsp>
                    <wps:wsp>
                      <wps:cNvPr id="18" name="自选图形 17"/>
                      <wps:cNvSpPr/>
                      <wps:spPr>
                        <a:xfrm>
                          <a:off x="7488" y="288"/>
                          <a:ext cx="432" cy="432"/>
                        </a:xfrm>
                        <a:prstGeom prst="star5">
                          <a:avLst/>
                        </a:prstGeom>
                        <a:solidFill>
                          <a:srgbClr val="FFFFFF"/>
                        </a:solidFill>
                        <a:ln w="9525" cap="flat" cmpd="sng">
                          <a:solidFill>
                            <a:srgbClr val="FFFFFF"/>
                          </a:solidFill>
                          <a:prstDash val="solid"/>
                          <a:miter/>
                          <a:headEnd type="none" w="med" len="med"/>
                          <a:tailEnd type="none" w="med" len="med"/>
                        </a:ln>
                      </wps:spPr>
                      <wps:bodyPr wrap="square" upright="1"/>
                    </wps:wsp>
                    <wps:wsp>
                      <wps:cNvPr id="19" name="自选图形 18"/>
                      <wps:cNvSpPr/>
                      <wps:spPr>
                        <a:xfrm>
                          <a:off x="7056" y="288"/>
                          <a:ext cx="432" cy="432"/>
                        </a:xfrm>
                        <a:prstGeom prst="star5">
                          <a:avLst/>
                        </a:prstGeom>
                        <a:solidFill>
                          <a:srgbClr val="FFFFFF"/>
                        </a:solidFill>
                        <a:ln w="9525" cap="flat" cmpd="sng">
                          <a:solidFill>
                            <a:srgbClr val="FFFFFF"/>
                          </a:solidFill>
                          <a:prstDash val="solid"/>
                          <a:miter/>
                          <a:headEnd type="none" w="med" len="med"/>
                          <a:tailEnd type="none" w="med" len="med"/>
                        </a:ln>
                      </wps:spPr>
                      <wps:bodyPr wrap="square" upright="1"/>
                    </wps:wsp>
                    <wps:wsp>
                      <wps:cNvPr id="20" name="自选图形 19"/>
                      <wps:cNvSpPr/>
                      <wps:spPr>
                        <a:xfrm>
                          <a:off x="6624" y="288"/>
                          <a:ext cx="432" cy="432"/>
                        </a:xfrm>
                        <a:prstGeom prst="star5">
                          <a:avLst/>
                        </a:prstGeom>
                        <a:solidFill>
                          <a:srgbClr val="FFFFFF"/>
                        </a:solidFill>
                        <a:ln w="9525" cap="flat" cmpd="sng">
                          <a:solidFill>
                            <a:srgbClr val="FFFFFF"/>
                          </a:solidFill>
                          <a:prstDash val="solid"/>
                          <a:miter/>
                          <a:headEnd type="none" w="med" len="med"/>
                          <a:tailEnd type="none" w="med" len="med"/>
                        </a:ln>
                      </wps:spPr>
                      <wps:bodyPr wrap="square" upright="1"/>
                    </wps:wsp>
                    <wps:wsp>
                      <wps:cNvPr id="21" name="自选图形 20"/>
                      <wps:cNvSpPr/>
                      <wps:spPr>
                        <a:xfrm>
                          <a:off x="6192" y="288"/>
                          <a:ext cx="432" cy="432"/>
                        </a:xfrm>
                        <a:prstGeom prst="star5">
                          <a:avLst/>
                        </a:prstGeom>
                        <a:solidFill>
                          <a:srgbClr val="FFFFFF"/>
                        </a:solidFill>
                        <a:ln w="9525" cap="flat" cmpd="sng">
                          <a:solidFill>
                            <a:srgbClr val="FFFFFF"/>
                          </a:solidFill>
                          <a:prstDash val="solid"/>
                          <a:miter/>
                          <a:headEnd type="none" w="med" len="med"/>
                          <a:tailEnd type="none" w="med" len="med"/>
                        </a:ln>
                      </wps:spPr>
                      <wps:bodyPr wrap="square" upright="1"/>
                    </wps:wsp>
                  </wpg:wgp>
                </a:graphicData>
              </a:graphic>
            </wp:anchor>
          </w:drawing>
        </mc:Choice>
        <mc:Fallback>
          <w:pict>
            <v:group id="组合 14" o:spid="_x0000_s1026" o:spt="203" style="position:absolute;left:0pt;margin-left:257.85pt;margin-top:10.85pt;height:21.6pt;width:129.6pt;z-index:251663360;mso-width-relative:page;mso-height-relative:page;" coordorigin="6192,288" coordsize="2592,432" o:allowincell="f" o:gfxdata="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CTgStG2QAAAAkBAAAPAAAAAAAAAAEAIAAAACIAAABkcnMvZG93bnJldi54bWxQ&#10;SwECFAAUAAAACACHTuJAl1W189oCAAC+EAAADgAAAAAAAAABACAAAAAoAQAAZHJzL2Uyb0RvYy54&#10;bWxQSwUGAAAAAAYABgBZAQAAdAYAAAAA&#10;">
              <o:lock v:ext="edit" aspectratio="f"/>
              <v:shape id="自选图形 15" o:spid="_x0000_s1026" style="position:absolute;left:8352;top:288;height:432;width:432;" fillcolor="#FFFFFF" filled="t" stroked="t" coordsize="432,432" o:gfxdata="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Co//vQAA&#10;ANsAAAAPAAAAAAAAAAEAIAAAACIAAABkcnMvZG93bnJldi54bWxQSwECFAAUAAAACACHTuJAMy8F&#10;njsAAAA5AAAAEAAAAAAAAAABACAAAAAMAQAAZHJzL3NoYXBleG1sLnhtbFBLBQYAAAAABgAGAFsB&#10;AAC2AwAAAAA=&#10;" path="m0,165l165,165,216,0,266,165,431,165,298,266,349,431,216,330,82,431,133,266xe">
                <v:path o:connectlocs="216,0;0,165;82,431;349,431;431,165" o:connectangles="247,164,82,82,0"/>
                <v:fill on="t" focussize="0,0"/>
                <v:stroke color="#FFFFFF" joinstyle="miter"/>
                <v:imagedata o:title=""/>
                <o:lock v:ext="edit" aspectratio="f"/>
              </v:shape>
              <v:shape id="自选图形 16" o:spid="_x0000_s1026" style="position:absolute;left:7920;top:288;height:432;width:432;" fillcolor="#FFFFFF" filled="t" stroked="t" coordsize="432,432" o:gfxdata="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RipkvQAA&#10;ANsAAAAPAAAAAAAAAAEAIAAAACIAAABkcnMvZG93bnJldi54bWxQSwECFAAUAAAACACHTuJAMy8F&#10;njsAAAA5AAAAEAAAAAAAAAABACAAAAAMAQAAZHJzL3NoYXBleG1sLnhtbFBLBQYAAAAABgAGAFsB&#10;AAC2AwAAAAA=&#10;" path="m0,165l165,165,216,0,266,165,431,165,298,266,349,431,216,330,82,431,133,266xe">
                <v:path o:connectlocs="216,0;0,165;82,431;349,431;431,165" o:connectangles="247,164,82,82,0"/>
                <v:fill on="t" focussize="0,0"/>
                <v:stroke color="#FFFFFF" joinstyle="miter"/>
                <v:imagedata o:title=""/>
                <o:lock v:ext="edit" aspectratio="f"/>
              </v:shape>
              <v:shape id="自选图形 17" o:spid="_x0000_s1026" style="position:absolute;left:7488;top:288;height:432;width:432;" fillcolor="#FFFFFF" filled="t" stroked="t" coordsize="432,432" o:gfxdata="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XZvha/&#10;AAAA2wAAAA8AAAAAAAAAAQAgAAAAIgAAAGRycy9kb3ducmV2LnhtbFBLAQIUABQAAAAIAIdO4kAz&#10;LwWeOwAAADkAAAAQAAAAAAAAAAEAIAAAAA4BAABkcnMvc2hhcGV4bWwueG1sUEsFBgAAAAAGAAYA&#10;WwEAALgDAAAAAA==&#10;" path="m0,165l165,165,216,0,266,165,431,165,298,266,349,431,216,330,82,431,133,266xe">
                <v:path o:connectlocs="216,0;0,165;82,431;349,431;431,165" o:connectangles="247,164,82,82,0"/>
                <v:fill on="t" focussize="0,0"/>
                <v:stroke color="#FFFFFF" joinstyle="miter"/>
                <v:imagedata o:title=""/>
                <o:lock v:ext="edit" aspectratio="f"/>
              </v:shape>
              <v:shape id="自选图形 18" o:spid="_x0000_s1026" style="position:absolute;left:7056;top:288;height:432;width:432;" fillcolor="#FFFFFF" filled="t" stroked="t" coordsize="432,432" o:gfxdata="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lRuNvQAA&#10;ANsAAAAPAAAAAAAAAAEAIAAAACIAAABkcnMvZG93bnJldi54bWxQSwECFAAUAAAACACHTuJAMy8F&#10;njsAAAA5AAAAEAAAAAAAAAABACAAAAAMAQAAZHJzL3NoYXBleG1sLnhtbFBLBQYAAAAABgAGAFsB&#10;AAC2AwAAAAA=&#10;" path="m0,165l165,165,216,0,266,165,431,165,298,266,349,431,216,330,82,431,133,266xe">
                <v:path o:connectlocs="216,0;0,165;82,431;349,431;431,165" o:connectangles="247,164,82,82,0"/>
                <v:fill on="t" focussize="0,0"/>
                <v:stroke color="#FFFFFF" joinstyle="miter"/>
                <v:imagedata o:title=""/>
                <o:lock v:ext="edit" aspectratio="f"/>
              </v:shape>
              <v:shape id="自选图形 19" o:spid="_x0000_s1026" style="position:absolute;left:6624;top:288;height:432;width:432;" fillcolor="#FFFFFF" filled="t" stroked="t" coordsize="432,432" o:gfxdata="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cN4rbsAAADb&#10;AAAADwAAAAAAAAABACAAAAAiAAAAZHJzL2Rvd25yZXYueG1sUEsBAhQAFAAAAAgAh07iQDMvBZ47&#10;AAAAOQAAABAAAAAAAAAAAQAgAAAACgEAAGRycy9zaGFwZXhtbC54bWxQSwUGAAAAAAYABgBbAQAA&#10;tAMAAAAA&#10;" path="m0,165l165,165,216,0,266,165,431,165,298,266,349,431,216,330,82,431,133,266xe">
                <v:path o:connectlocs="216,0;0,165;82,431;349,431;431,165" o:connectangles="247,164,82,82,0"/>
                <v:fill on="t" focussize="0,0"/>
                <v:stroke color="#FFFFFF" joinstyle="miter"/>
                <v:imagedata o:title=""/>
                <o:lock v:ext="edit" aspectratio="f"/>
              </v:shape>
              <v:shape id="自选图形 20" o:spid="_x0000_s1026" style="position:absolute;left:6192;top:288;height:432;width:432;" fillcolor="#FFFFFF" filled="t" stroked="t" coordsize="432,432" o:gfxdata="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o/dNr4A&#10;AADbAAAADwAAAAAAAAABACAAAAAiAAAAZHJzL2Rvd25yZXYueG1sUEsBAhQAFAAAAAgAh07iQDMv&#10;BZ47AAAAOQAAABAAAAAAAAAAAQAgAAAADQEAAGRycy9zaGFwZXhtbC54bWxQSwUGAAAAAAYABgBb&#10;AQAAtwMAAAAA&#10;" path="m0,165l165,165,216,0,266,165,431,165,298,266,349,431,216,330,82,431,133,266xe">
                <v:path o:connectlocs="216,0;0,165;82,431;349,431;431,165" o:connectangles="247,164,82,82,0"/>
                <v:fill on="t" focussize="0,0"/>
                <v:stroke color="#FFFFFF" joinstyle="miter"/>
                <v:imagedata o:title=""/>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E2048F"/>
    <w:multiLevelType w:val="multilevel"/>
    <w:tmpl w:val="46E2048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493B2300"/>
    <w:multiLevelType w:val="singleLevel"/>
    <w:tmpl w:val="493B2300"/>
    <w:lvl w:ilvl="0" w:tentative="0">
      <w:start w:val="1"/>
      <w:numFmt w:val="bullet"/>
      <w:lvlText w:val=""/>
      <w:lvlJc w:val="left"/>
      <w:pPr>
        <w:tabs>
          <w:tab w:val="left" w:pos="420"/>
        </w:tabs>
        <w:ind w:left="420" w:hanging="420"/>
      </w:pPr>
      <w:rPr>
        <w:rFonts w:hint="default" w:ascii="Wingdings" w:hAnsi="Wingdings"/>
      </w:rPr>
    </w:lvl>
  </w:abstractNum>
  <w:abstractNum w:abstractNumId="2">
    <w:nsid w:val="5F4818AE"/>
    <w:multiLevelType w:val="singleLevel"/>
    <w:tmpl w:val="5F4818AE"/>
    <w:lvl w:ilvl="0" w:tentative="0">
      <w:start w:val="1"/>
      <w:numFmt w:val="bullet"/>
      <w:pStyle w:val="26"/>
      <w:lvlText w:val=""/>
      <w:lvlJc w:val="left"/>
      <w:pPr>
        <w:tabs>
          <w:tab w:val="left" w:pos="360"/>
        </w:tabs>
        <w:ind w:left="360" w:hanging="360"/>
      </w:pPr>
      <w:rPr>
        <w:rFonts w:hint="default" w:ascii="Symbol" w:hAnsi="Symbol"/>
      </w:rPr>
    </w:lvl>
  </w:abstractNum>
  <w:abstractNum w:abstractNumId="3">
    <w:nsid w:val="719C436D"/>
    <w:multiLevelType w:val="multilevel"/>
    <w:tmpl w:val="719C436D"/>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ichael Cybulski">
    <w15:presenceInfo w15:providerId="None" w15:userId="Michael Cybuls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0"/>
  <w:displayVerticalDrawingGridEvery w:val="0"/>
  <w:doNotUseMarginsForDrawingGridOrigin w:val="1"/>
  <w:drawingGridHorizontalOrigin w:val="1701"/>
  <w:drawingGridVerticalOrigin w:val="1984"/>
  <w:noPunctuationKerning w:val="1"/>
  <w:characterSpacingControl w:val="doNotCompress"/>
  <w:hdrShapeDefaults>
    <o:shapelayout v:ext="edit">
      <o:idmap v:ext="edit" data="2"/>
    </o:shapelayout>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340"/>
    <w:rsid w:val="00006E67"/>
    <w:rsid w:val="000103C3"/>
    <w:rsid w:val="00022D80"/>
    <w:rsid w:val="0002467B"/>
    <w:rsid w:val="0002794E"/>
    <w:rsid w:val="0003661D"/>
    <w:rsid w:val="00042A84"/>
    <w:rsid w:val="000436E5"/>
    <w:rsid w:val="000450F1"/>
    <w:rsid w:val="00046794"/>
    <w:rsid w:val="0005008A"/>
    <w:rsid w:val="000531FE"/>
    <w:rsid w:val="00053F68"/>
    <w:rsid w:val="00054E00"/>
    <w:rsid w:val="00055826"/>
    <w:rsid w:val="00060A37"/>
    <w:rsid w:val="00064487"/>
    <w:rsid w:val="00072430"/>
    <w:rsid w:val="00073D04"/>
    <w:rsid w:val="00082068"/>
    <w:rsid w:val="0008333D"/>
    <w:rsid w:val="00083937"/>
    <w:rsid w:val="00083A5F"/>
    <w:rsid w:val="00085983"/>
    <w:rsid w:val="00090464"/>
    <w:rsid w:val="0009274A"/>
    <w:rsid w:val="000A158C"/>
    <w:rsid w:val="000A16AE"/>
    <w:rsid w:val="000A23FE"/>
    <w:rsid w:val="000A3465"/>
    <w:rsid w:val="000A7735"/>
    <w:rsid w:val="000B333B"/>
    <w:rsid w:val="000B7359"/>
    <w:rsid w:val="000C23E2"/>
    <w:rsid w:val="000C75C6"/>
    <w:rsid w:val="000D7F52"/>
    <w:rsid w:val="000E4614"/>
    <w:rsid w:val="000E6BC8"/>
    <w:rsid w:val="000F0A42"/>
    <w:rsid w:val="000F10D1"/>
    <w:rsid w:val="000F34B1"/>
    <w:rsid w:val="000F4B89"/>
    <w:rsid w:val="000F64E0"/>
    <w:rsid w:val="001041C6"/>
    <w:rsid w:val="00114805"/>
    <w:rsid w:val="00120A15"/>
    <w:rsid w:val="00122E53"/>
    <w:rsid w:val="001256A0"/>
    <w:rsid w:val="0013439B"/>
    <w:rsid w:val="00135DC7"/>
    <w:rsid w:val="00161BD3"/>
    <w:rsid w:val="00161FB8"/>
    <w:rsid w:val="00162E3E"/>
    <w:rsid w:val="00164F98"/>
    <w:rsid w:val="0016715A"/>
    <w:rsid w:val="0017122C"/>
    <w:rsid w:val="00172DCC"/>
    <w:rsid w:val="00174941"/>
    <w:rsid w:val="001771D8"/>
    <w:rsid w:val="001776A6"/>
    <w:rsid w:val="00181141"/>
    <w:rsid w:val="0018388A"/>
    <w:rsid w:val="001852AD"/>
    <w:rsid w:val="00187297"/>
    <w:rsid w:val="001873CB"/>
    <w:rsid w:val="00190556"/>
    <w:rsid w:val="001916BC"/>
    <w:rsid w:val="00191AB9"/>
    <w:rsid w:val="001A728C"/>
    <w:rsid w:val="001B782B"/>
    <w:rsid w:val="001C0731"/>
    <w:rsid w:val="001C1E1F"/>
    <w:rsid w:val="001C2BBA"/>
    <w:rsid w:val="001C2EA6"/>
    <w:rsid w:val="001C357F"/>
    <w:rsid w:val="001D46A0"/>
    <w:rsid w:val="001D6AE4"/>
    <w:rsid w:val="001D74DE"/>
    <w:rsid w:val="001E0540"/>
    <w:rsid w:val="001E1054"/>
    <w:rsid w:val="001E127B"/>
    <w:rsid w:val="001E2709"/>
    <w:rsid w:val="001E39D8"/>
    <w:rsid w:val="001F2091"/>
    <w:rsid w:val="001F2B11"/>
    <w:rsid w:val="001F7210"/>
    <w:rsid w:val="00200CB3"/>
    <w:rsid w:val="00201B49"/>
    <w:rsid w:val="00202E2E"/>
    <w:rsid w:val="00204604"/>
    <w:rsid w:val="00207A8D"/>
    <w:rsid w:val="002106CD"/>
    <w:rsid w:val="002144B4"/>
    <w:rsid w:val="0022429D"/>
    <w:rsid w:val="00225E23"/>
    <w:rsid w:val="002276F2"/>
    <w:rsid w:val="0023282A"/>
    <w:rsid w:val="00236275"/>
    <w:rsid w:val="00237D8B"/>
    <w:rsid w:val="0024168B"/>
    <w:rsid w:val="002433CF"/>
    <w:rsid w:val="00245C47"/>
    <w:rsid w:val="002460A6"/>
    <w:rsid w:val="002500FB"/>
    <w:rsid w:val="00260440"/>
    <w:rsid w:val="002634BE"/>
    <w:rsid w:val="00267ADC"/>
    <w:rsid w:val="0027017E"/>
    <w:rsid w:val="00293A2C"/>
    <w:rsid w:val="00296E4C"/>
    <w:rsid w:val="00297E3D"/>
    <w:rsid w:val="002A1C46"/>
    <w:rsid w:val="002A773E"/>
    <w:rsid w:val="002B0CD8"/>
    <w:rsid w:val="002B1DF4"/>
    <w:rsid w:val="002B2A58"/>
    <w:rsid w:val="002B2E17"/>
    <w:rsid w:val="002B57B1"/>
    <w:rsid w:val="002B5BA1"/>
    <w:rsid w:val="002D1DEC"/>
    <w:rsid w:val="002D3C88"/>
    <w:rsid w:val="002D5932"/>
    <w:rsid w:val="002E0238"/>
    <w:rsid w:val="002E6200"/>
    <w:rsid w:val="002F0CED"/>
    <w:rsid w:val="002F6889"/>
    <w:rsid w:val="003014E0"/>
    <w:rsid w:val="00305991"/>
    <w:rsid w:val="00305FA5"/>
    <w:rsid w:val="00310448"/>
    <w:rsid w:val="003132A0"/>
    <w:rsid w:val="003175E4"/>
    <w:rsid w:val="0032549A"/>
    <w:rsid w:val="00325881"/>
    <w:rsid w:val="00337B68"/>
    <w:rsid w:val="00337F86"/>
    <w:rsid w:val="00340340"/>
    <w:rsid w:val="003427AE"/>
    <w:rsid w:val="0034673A"/>
    <w:rsid w:val="00347FA8"/>
    <w:rsid w:val="00352446"/>
    <w:rsid w:val="00355BBB"/>
    <w:rsid w:val="00357CAA"/>
    <w:rsid w:val="00360B16"/>
    <w:rsid w:val="0036794A"/>
    <w:rsid w:val="00373031"/>
    <w:rsid w:val="003739D0"/>
    <w:rsid w:val="0038133B"/>
    <w:rsid w:val="00390FA1"/>
    <w:rsid w:val="00392AC6"/>
    <w:rsid w:val="003A1A51"/>
    <w:rsid w:val="003A1A6B"/>
    <w:rsid w:val="003A38F0"/>
    <w:rsid w:val="003B2F23"/>
    <w:rsid w:val="003B3EC6"/>
    <w:rsid w:val="003B3FC0"/>
    <w:rsid w:val="003B4157"/>
    <w:rsid w:val="003B4195"/>
    <w:rsid w:val="003B4EE4"/>
    <w:rsid w:val="003B6AE8"/>
    <w:rsid w:val="003C32F2"/>
    <w:rsid w:val="003C54D2"/>
    <w:rsid w:val="003D7161"/>
    <w:rsid w:val="003D7782"/>
    <w:rsid w:val="003E3B67"/>
    <w:rsid w:val="003F0B37"/>
    <w:rsid w:val="003F4193"/>
    <w:rsid w:val="003F4854"/>
    <w:rsid w:val="003F6673"/>
    <w:rsid w:val="003F7F7B"/>
    <w:rsid w:val="00404E1B"/>
    <w:rsid w:val="00415F54"/>
    <w:rsid w:val="00416CB9"/>
    <w:rsid w:val="00420813"/>
    <w:rsid w:val="00423A39"/>
    <w:rsid w:val="00424138"/>
    <w:rsid w:val="00424525"/>
    <w:rsid w:val="004306A7"/>
    <w:rsid w:val="0043081D"/>
    <w:rsid w:val="004315EF"/>
    <w:rsid w:val="00432100"/>
    <w:rsid w:val="00432922"/>
    <w:rsid w:val="00451875"/>
    <w:rsid w:val="004731CF"/>
    <w:rsid w:val="00480D22"/>
    <w:rsid w:val="0048477D"/>
    <w:rsid w:val="004919E3"/>
    <w:rsid w:val="00493DDB"/>
    <w:rsid w:val="004A0B2A"/>
    <w:rsid w:val="004A36D0"/>
    <w:rsid w:val="004B04ED"/>
    <w:rsid w:val="004B0F7D"/>
    <w:rsid w:val="004C1B05"/>
    <w:rsid w:val="004C280F"/>
    <w:rsid w:val="004C4675"/>
    <w:rsid w:val="004C7A0C"/>
    <w:rsid w:val="004D49F6"/>
    <w:rsid w:val="004E56EA"/>
    <w:rsid w:val="004E590A"/>
    <w:rsid w:val="004F2D6D"/>
    <w:rsid w:val="004F69D4"/>
    <w:rsid w:val="00502DC9"/>
    <w:rsid w:val="00505BBB"/>
    <w:rsid w:val="00507281"/>
    <w:rsid w:val="00510ED1"/>
    <w:rsid w:val="00516687"/>
    <w:rsid w:val="00517209"/>
    <w:rsid w:val="00526174"/>
    <w:rsid w:val="00531A15"/>
    <w:rsid w:val="0054197B"/>
    <w:rsid w:val="00541D81"/>
    <w:rsid w:val="00546CA6"/>
    <w:rsid w:val="00555988"/>
    <w:rsid w:val="005607C6"/>
    <w:rsid w:val="00560899"/>
    <w:rsid w:val="00562B08"/>
    <w:rsid w:val="00576381"/>
    <w:rsid w:val="0057723B"/>
    <w:rsid w:val="00580901"/>
    <w:rsid w:val="005816CE"/>
    <w:rsid w:val="00582486"/>
    <w:rsid w:val="00584660"/>
    <w:rsid w:val="00586BFA"/>
    <w:rsid w:val="00590573"/>
    <w:rsid w:val="005907EF"/>
    <w:rsid w:val="0059464B"/>
    <w:rsid w:val="00595B5C"/>
    <w:rsid w:val="005A1241"/>
    <w:rsid w:val="005A2B1B"/>
    <w:rsid w:val="005A621C"/>
    <w:rsid w:val="005A7D90"/>
    <w:rsid w:val="005B3F97"/>
    <w:rsid w:val="005B577A"/>
    <w:rsid w:val="005B6EBD"/>
    <w:rsid w:val="005C3777"/>
    <w:rsid w:val="005C4852"/>
    <w:rsid w:val="005C7C05"/>
    <w:rsid w:val="005D2213"/>
    <w:rsid w:val="005D2414"/>
    <w:rsid w:val="005D6EAA"/>
    <w:rsid w:val="005E0E14"/>
    <w:rsid w:val="005E12E7"/>
    <w:rsid w:val="005E21C8"/>
    <w:rsid w:val="005E308A"/>
    <w:rsid w:val="005E315D"/>
    <w:rsid w:val="005E446B"/>
    <w:rsid w:val="005E6631"/>
    <w:rsid w:val="005F0948"/>
    <w:rsid w:val="005F1C4E"/>
    <w:rsid w:val="00605CAF"/>
    <w:rsid w:val="00614386"/>
    <w:rsid w:val="00617BE3"/>
    <w:rsid w:val="00627C24"/>
    <w:rsid w:val="0063089A"/>
    <w:rsid w:val="00631914"/>
    <w:rsid w:val="00632081"/>
    <w:rsid w:val="006441D3"/>
    <w:rsid w:val="0064521F"/>
    <w:rsid w:val="006477F2"/>
    <w:rsid w:val="006506F4"/>
    <w:rsid w:val="0065143C"/>
    <w:rsid w:val="0066734D"/>
    <w:rsid w:val="00676198"/>
    <w:rsid w:val="00676E7A"/>
    <w:rsid w:val="00681638"/>
    <w:rsid w:val="0068190C"/>
    <w:rsid w:val="00681F60"/>
    <w:rsid w:val="00683743"/>
    <w:rsid w:val="00685CD7"/>
    <w:rsid w:val="00686CA0"/>
    <w:rsid w:val="00687B7A"/>
    <w:rsid w:val="00690611"/>
    <w:rsid w:val="0069342E"/>
    <w:rsid w:val="00693D93"/>
    <w:rsid w:val="006A4122"/>
    <w:rsid w:val="006B0B3B"/>
    <w:rsid w:val="006B1D7D"/>
    <w:rsid w:val="006C5797"/>
    <w:rsid w:val="006E3D5C"/>
    <w:rsid w:val="006F31C5"/>
    <w:rsid w:val="006F32B6"/>
    <w:rsid w:val="006F502A"/>
    <w:rsid w:val="00720F41"/>
    <w:rsid w:val="00721123"/>
    <w:rsid w:val="007319D8"/>
    <w:rsid w:val="00736E2E"/>
    <w:rsid w:val="00740E6D"/>
    <w:rsid w:val="007414D9"/>
    <w:rsid w:val="00742578"/>
    <w:rsid w:val="007474B6"/>
    <w:rsid w:val="00747AE9"/>
    <w:rsid w:val="0075167A"/>
    <w:rsid w:val="00755479"/>
    <w:rsid w:val="00757835"/>
    <w:rsid w:val="00760132"/>
    <w:rsid w:val="00760179"/>
    <w:rsid w:val="007603DD"/>
    <w:rsid w:val="00760A1D"/>
    <w:rsid w:val="00761885"/>
    <w:rsid w:val="0076336B"/>
    <w:rsid w:val="007664DC"/>
    <w:rsid w:val="00766C99"/>
    <w:rsid w:val="007702E1"/>
    <w:rsid w:val="0077373A"/>
    <w:rsid w:val="0077678A"/>
    <w:rsid w:val="00785437"/>
    <w:rsid w:val="00787276"/>
    <w:rsid w:val="007908FF"/>
    <w:rsid w:val="007928FD"/>
    <w:rsid w:val="0079492C"/>
    <w:rsid w:val="00797D24"/>
    <w:rsid w:val="007A0EAC"/>
    <w:rsid w:val="007C1DBF"/>
    <w:rsid w:val="007C6A8F"/>
    <w:rsid w:val="007D2019"/>
    <w:rsid w:val="007D5794"/>
    <w:rsid w:val="007E0ECC"/>
    <w:rsid w:val="007E531B"/>
    <w:rsid w:val="007E76BA"/>
    <w:rsid w:val="0080085F"/>
    <w:rsid w:val="00802A2B"/>
    <w:rsid w:val="0080602D"/>
    <w:rsid w:val="008215A5"/>
    <w:rsid w:val="00826B3C"/>
    <w:rsid w:val="00834274"/>
    <w:rsid w:val="00837FAB"/>
    <w:rsid w:val="00841CF9"/>
    <w:rsid w:val="00843EFE"/>
    <w:rsid w:val="0085069D"/>
    <w:rsid w:val="00850BE5"/>
    <w:rsid w:val="00850E0A"/>
    <w:rsid w:val="00853258"/>
    <w:rsid w:val="00864548"/>
    <w:rsid w:val="00864E16"/>
    <w:rsid w:val="008651F9"/>
    <w:rsid w:val="008663A8"/>
    <w:rsid w:val="0087384B"/>
    <w:rsid w:val="00873B12"/>
    <w:rsid w:val="0087562D"/>
    <w:rsid w:val="00877FE8"/>
    <w:rsid w:val="008815EC"/>
    <w:rsid w:val="00881D57"/>
    <w:rsid w:val="008833B1"/>
    <w:rsid w:val="00884130"/>
    <w:rsid w:val="008879A8"/>
    <w:rsid w:val="008927D6"/>
    <w:rsid w:val="00893AE0"/>
    <w:rsid w:val="00894535"/>
    <w:rsid w:val="00895961"/>
    <w:rsid w:val="008A320F"/>
    <w:rsid w:val="008A70BD"/>
    <w:rsid w:val="008B040A"/>
    <w:rsid w:val="008B3A7D"/>
    <w:rsid w:val="008B4565"/>
    <w:rsid w:val="008B6BF0"/>
    <w:rsid w:val="008B7EE0"/>
    <w:rsid w:val="008C3DA1"/>
    <w:rsid w:val="008C48D0"/>
    <w:rsid w:val="008C48E3"/>
    <w:rsid w:val="008C4D08"/>
    <w:rsid w:val="008C51A6"/>
    <w:rsid w:val="008D7D96"/>
    <w:rsid w:val="008E0791"/>
    <w:rsid w:val="008E4BC3"/>
    <w:rsid w:val="008E62BD"/>
    <w:rsid w:val="008F053A"/>
    <w:rsid w:val="008F24F8"/>
    <w:rsid w:val="008F3C4C"/>
    <w:rsid w:val="00901A1E"/>
    <w:rsid w:val="00907A4C"/>
    <w:rsid w:val="0091103D"/>
    <w:rsid w:val="00923803"/>
    <w:rsid w:val="0093028F"/>
    <w:rsid w:val="0093227E"/>
    <w:rsid w:val="00932BB9"/>
    <w:rsid w:val="00943055"/>
    <w:rsid w:val="00944A4C"/>
    <w:rsid w:val="00947599"/>
    <w:rsid w:val="00950633"/>
    <w:rsid w:val="00952BAA"/>
    <w:rsid w:val="009660F1"/>
    <w:rsid w:val="00966664"/>
    <w:rsid w:val="00967826"/>
    <w:rsid w:val="00971424"/>
    <w:rsid w:val="009714F5"/>
    <w:rsid w:val="0097305D"/>
    <w:rsid w:val="009749F6"/>
    <w:rsid w:val="00980CC1"/>
    <w:rsid w:val="00982F86"/>
    <w:rsid w:val="009830C5"/>
    <w:rsid w:val="00985139"/>
    <w:rsid w:val="00990C9D"/>
    <w:rsid w:val="00991E75"/>
    <w:rsid w:val="00993B5E"/>
    <w:rsid w:val="00995C10"/>
    <w:rsid w:val="00995FF2"/>
    <w:rsid w:val="009A19DE"/>
    <w:rsid w:val="009A4687"/>
    <w:rsid w:val="009B4FEE"/>
    <w:rsid w:val="009B5EE7"/>
    <w:rsid w:val="009C033C"/>
    <w:rsid w:val="009C27FA"/>
    <w:rsid w:val="009C3871"/>
    <w:rsid w:val="009C76EC"/>
    <w:rsid w:val="009C7F0B"/>
    <w:rsid w:val="009D6AD0"/>
    <w:rsid w:val="009D7D7C"/>
    <w:rsid w:val="009D7E40"/>
    <w:rsid w:val="009E4B59"/>
    <w:rsid w:val="009E6B08"/>
    <w:rsid w:val="009E7206"/>
    <w:rsid w:val="009F04F2"/>
    <w:rsid w:val="00A00DEC"/>
    <w:rsid w:val="00A05830"/>
    <w:rsid w:val="00A11124"/>
    <w:rsid w:val="00A14633"/>
    <w:rsid w:val="00A14761"/>
    <w:rsid w:val="00A17ECA"/>
    <w:rsid w:val="00A17FD1"/>
    <w:rsid w:val="00A25537"/>
    <w:rsid w:val="00A30753"/>
    <w:rsid w:val="00A3085A"/>
    <w:rsid w:val="00A317A6"/>
    <w:rsid w:val="00A40D90"/>
    <w:rsid w:val="00A4579C"/>
    <w:rsid w:val="00A51636"/>
    <w:rsid w:val="00A572B7"/>
    <w:rsid w:val="00A602B9"/>
    <w:rsid w:val="00A6086D"/>
    <w:rsid w:val="00A61607"/>
    <w:rsid w:val="00A619A8"/>
    <w:rsid w:val="00A62025"/>
    <w:rsid w:val="00A63A20"/>
    <w:rsid w:val="00A64A5F"/>
    <w:rsid w:val="00A73596"/>
    <w:rsid w:val="00A73976"/>
    <w:rsid w:val="00A807FE"/>
    <w:rsid w:val="00A81C52"/>
    <w:rsid w:val="00A82AB9"/>
    <w:rsid w:val="00A84434"/>
    <w:rsid w:val="00A90C97"/>
    <w:rsid w:val="00A93611"/>
    <w:rsid w:val="00A949AA"/>
    <w:rsid w:val="00A96718"/>
    <w:rsid w:val="00AA1E31"/>
    <w:rsid w:val="00AA71E3"/>
    <w:rsid w:val="00AB01EC"/>
    <w:rsid w:val="00AB0DED"/>
    <w:rsid w:val="00AB2F3E"/>
    <w:rsid w:val="00AC089D"/>
    <w:rsid w:val="00AC125A"/>
    <w:rsid w:val="00AC128C"/>
    <w:rsid w:val="00AC27F0"/>
    <w:rsid w:val="00AC353F"/>
    <w:rsid w:val="00AC3D76"/>
    <w:rsid w:val="00AC73A9"/>
    <w:rsid w:val="00AD5F73"/>
    <w:rsid w:val="00AD652E"/>
    <w:rsid w:val="00AD7103"/>
    <w:rsid w:val="00AE5543"/>
    <w:rsid w:val="00AE5826"/>
    <w:rsid w:val="00AE7FED"/>
    <w:rsid w:val="00AF0EF1"/>
    <w:rsid w:val="00AF3B4D"/>
    <w:rsid w:val="00AF5862"/>
    <w:rsid w:val="00AF5EFA"/>
    <w:rsid w:val="00B018FE"/>
    <w:rsid w:val="00B06D2A"/>
    <w:rsid w:val="00B14DB6"/>
    <w:rsid w:val="00B15DA3"/>
    <w:rsid w:val="00B171BD"/>
    <w:rsid w:val="00B203DD"/>
    <w:rsid w:val="00B22BDD"/>
    <w:rsid w:val="00B239C6"/>
    <w:rsid w:val="00B33200"/>
    <w:rsid w:val="00B35CE4"/>
    <w:rsid w:val="00B3647C"/>
    <w:rsid w:val="00B42978"/>
    <w:rsid w:val="00B42D81"/>
    <w:rsid w:val="00B431F9"/>
    <w:rsid w:val="00B47DDB"/>
    <w:rsid w:val="00B50D09"/>
    <w:rsid w:val="00B547E2"/>
    <w:rsid w:val="00B55919"/>
    <w:rsid w:val="00B55DDC"/>
    <w:rsid w:val="00B6273F"/>
    <w:rsid w:val="00B6583A"/>
    <w:rsid w:val="00B65F22"/>
    <w:rsid w:val="00B6672B"/>
    <w:rsid w:val="00B7079D"/>
    <w:rsid w:val="00B714BC"/>
    <w:rsid w:val="00B73861"/>
    <w:rsid w:val="00B815E7"/>
    <w:rsid w:val="00B85518"/>
    <w:rsid w:val="00B92AAE"/>
    <w:rsid w:val="00B94753"/>
    <w:rsid w:val="00B95913"/>
    <w:rsid w:val="00B963F4"/>
    <w:rsid w:val="00B9677A"/>
    <w:rsid w:val="00BA4496"/>
    <w:rsid w:val="00BA4EB8"/>
    <w:rsid w:val="00BA6F5A"/>
    <w:rsid w:val="00BA7872"/>
    <w:rsid w:val="00BB1730"/>
    <w:rsid w:val="00BB2297"/>
    <w:rsid w:val="00BB244E"/>
    <w:rsid w:val="00BB3FFE"/>
    <w:rsid w:val="00BB7BDC"/>
    <w:rsid w:val="00BC0939"/>
    <w:rsid w:val="00BC29CD"/>
    <w:rsid w:val="00BC4346"/>
    <w:rsid w:val="00BD019A"/>
    <w:rsid w:val="00BD1673"/>
    <w:rsid w:val="00BE12B1"/>
    <w:rsid w:val="00BE2A63"/>
    <w:rsid w:val="00BE2B79"/>
    <w:rsid w:val="00BE6237"/>
    <w:rsid w:val="00BF198C"/>
    <w:rsid w:val="00BF3A5E"/>
    <w:rsid w:val="00BF3AFE"/>
    <w:rsid w:val="00BF5202"/>
    <w:rsid w:val="00C1297F"/>
    <w:rsid w:val="00C1700C"/>
    <w:rsid w:val="00C17936"/>
    <w:rsid w:val="00C30C03"/>
    <w:rsid w:val="00C37B34"/>
    <w:rsid w:val="00C4384D"/>
    <w:rsid w:val="00C43B40"/>
    <w:rsid w:val="00C46E92"/>
    <w:rsid w:val="00C507E4"/>
    <w:rsid w:val="00C5122D"/>
    <w:rsid w:val="00C51307"/>
    <w:rsid w:val="00C517BE"/>
    <w:rsid w:val="00C56218"/>
    <w:rsid w:val="00C61604"/>
    <w:rsid w:val="00C62A0E"/>
    <w:rsid w:val="00C63145"/>
    <w:rsid w:val="00C73958"/>
    <w:rsid w:val="00C74245"/>
    <w:rsid w:val="00C7666E"/>
    <w:rsid w:val="00C7761A"/>
    <w:rsid w:val="00C82DD1"/>
    <w:rsid w:val="00C900FF"/>
    <w:rsid w:val="00C92A7B"/>
    <w:rsid w:val="00C97B84"/>
    <w:rsid w:val="00C97F97"/>
    <w:rsid w:val="00CA2D4B"/>
    <w:rsid w:val="00CB52F2"/>
    <w:rsid w:val="00CB6996"/>
    <w:rsid w:val="00CC007B"/>
    <w:rsid w:val="00CD367F"/>
    <w:rsid w:val="00CD3823"/>
    <w:rsid w:val="00CE0608"/>
    <w:rsid w:val="00CE0B0B"/>
    <w:rsid w:val="00CE704B"/>
    <w:rsid w:val="00CF6187"/>
    <w:rsid w:val="00D015A3"/>
    <w:rsid w:val="00D028BA"/>
    <w:rsid w:val="00D050BE"/>
    <w:rsid w:val="00D06697"/>
    <w:rsid w:val="00D16970"/>
    <w:rsid w:val="00D17FA5"/>
    <w:rsid w:val="00D201DB"/>
    <w:rsid w:val="00D2417F"/>
    <w:rsid w:val="00D24E0A"/>
    <w:rsid w:val="00D27C1F"/>
    <w:rsid w:val="00D27C62"/>
    <w:rsid w:val="00D31993"/>
    <w:rsid w:val="00D33F5C"/>
    <w:rsid w:val="00D41DA1"/>
    <w:rsid w:val="00D42DEF"/>
    <w:rsid w:val="00D45DD0"/>
    <w:rsid w:val="00D45E33"/>
    <w:rsid w:val="00D46F5B"/>
    <w:rsid w:val="00D50BE8"/>
    <w:rsid w:val="00D52FEC"/>
    <w:rsid w:val="00D535C1"/>
    <w:rsid w:val="00D57619"/>
    <w:rsid w:val="00D615AC"/>
    <w:rsid w:val="00D62643"/>
    <w:rsid w:val="00D63222"/>
    <w:rsid w:val="00D75956"/>
    <w:rsid w:val="00D778F8"/>
    <w:rsid w:val="00D868CB"/>
    <w:rsid w:val="00D95374"/>
    <w:rsid w:val="00D953FB"/>
    <w:rsid w:val="00D9594A"/>
    <w:rsid w:val="00D962C1"/>
    <w:rsid w:val="00DA574E"/>
    <w:rsid w:val="00DA576A"/>
    <w:rsid w:val="00DA66E2"/>
    <w:rsid w:val="00DB2ED5"/>
    <w:rsid w:val="00DB4CEE"/>
    <w:rsid w:val="00DB5C9B"/>
    <w:rsid w:val="00DB6D61"/>
    <w:rsid w:val="00DB7413"/>
    <w:rsid w:val="00DC2FFE"/>
    <w:rsid w:val="00DC3B5A"/>
    <w:rsid w:val="00DD1232"/>
    <w:rsid w:val="00DD2BA1"/>
    <w:rsid w:val="00DD3BFE"/>
    <w:rsid w:val="00DD58A0"/>
    <w:rsid w:val="00DD708E"/>
    <w:rsid w:val="00DD7477"/>
    <w:rsid w:val="00DE2539"/>
    <w:rsid w:val="00DE52B3"/>
    <w:rsid w:val="00DF0BC7"/>
    <w:rsid w:val="00DF0C2A"/>
    <w:rsid w:val="00DF2FDE"/>
    <w:rsid w:val="00DF42DD"/>
    <w:rsid w:val="00E00D32"/>
    <w:rsid w:val="00E014E9"/>
    <w:rsid w:val="00E05042"/>
    <w:rsid w:val="00E055C5"/>
    <w:rsid w:val="00E07096"/>
    <w:rsid w:val="00E073C2"/>
    <w:rsid w:val="00E127BC"/>
    <w:rsid w:val="00E1578E"/>
    <w:rsid w:val="00E16DC5"/>
    <w:rsid w:val="00E20209"/>
    <w:rsid w:val="00E3009E"/>
    <w:rsid w:val="00E30F84"/>
    <w:rsid w:val="00E518CF"/>
    <w:rsid w:val="00E60B73"/>
    <w:rsid w:val="00E62580"/>
    <w:rsid w:val="00E63411"/>
    <w:rsid w:val="00E6443A"/>
    <w:rsid w:val="00E67CCF"/>
    <w:rsid w:val="00E70D1E"/>
    <w:rsid w:val="00E72D0E"/>
    <w:rsid w:val="00E75C57"/>
    <w:rsid w:val="00E75CFD"/>
    <w:rsid w:val="00E76104"/>
    <w:rsid w:val="00E77C05"/>
    <w:rsid w:val="00E80B77"/>
    <w:rsid w:val="00E81C47"/>
    <w:rsid w:val="00E8347D"/>
    <w:rsid w:val="00E83BDA"/>
    <w:rsid w:val="00E84576"/>
    <w:rsid w:val="00E86774"/>
    <w:rsid w:val="00E964E2"/>
    <w:rsid w:val="00E97408"/>
    <w:rsid w:val="00EA1423"/>
    <w:rsid w:val="00EA1943"/>
    <w:rsid w:val="00EB116F"/>
    <w:rsid w:val="00EB4552"/>
    <w:rsid w:val="00EB477A"/>
    <w:rsid w:val="00EB5237"/>
    <w:rsid w:val="00EB547A"/>
    <w:rsid w:val="00EB6C17"/>
    <w:rsid w:val="00EC21EB"/>
    <w:rsid w:val="00EC5FF7"/>
    <w:rsid w:val="00EC70A6"/>
    <w:rsid w:val="00EC7A72"/>
    <w:rsid w:val="00ED058B"/>
    <w:rsid w:val="00ED3BAC"/>
    <w:rsid w:val="00ED5BEC"/>
    <w:rsid w:val="00EE1D5F"/>
    <w:rsid w:val="00EE494E"/>
    <w:rsid w:val="00EE557D"/>
    <w:rsid w:val="00EF0CC7"/>
    <w:rsid w:val="00EF35E9"/>
    <w:rsid w:val="00EF4E56"/>
    <w:rsid w:val="00EF51E6"/>
    <w:rsid w:val="00EF7379"/>
    <w:rsid w:val="00EF7F23"/>
    <w:rsid w:val="00F00255"/>
    <w:rsid w:val="00F02013"/>
    <w:rsid w:val="00F0237C"/>
    <w:rsid w:val="00F038CB"/>
    <w:rsid w:val="00F173A2"/>
    <w:rsid w:val="00F23B39"/>
    <w:rsid w:val="00F24A17"/>
    <w:rsid w:val="00F262FD"/>
    <w:rsid w:val="00F323A3"/>
    <w:rsid w:val="00F40A0B"/>
    <w:rsid w:val="00F412B1"/>
    <w:rsid w:val="00F43891"/>
    <w:rsid w:val="00F50D92"/>
    <w:rsid w:val="00F53906"/>
    <w:rsid w:val="00F53F5F"/>
    <w:rsid w:val="00F63AE0"/>
    <w:rsid w:val="00F65EDF"/>
    <w:rsid w:val="00F67E41"/>
    <w:rsid w:val="00F7212B"/>
    <w:rsid w:val="00F7342E"/>
    <w:rsid w:val="00F76BCA"/>
    <w:rsid w:val="00F77835"/>
    <w:rsid w:val="00F80203"/>
    <w:rsid w:val="00F81CCC"/>
    <w:rsid w:val="00F87B23"/>
    <w:rsid w:val="00F95455"/>
    <w:rsid w:val="00F9549F"/>
    <w:rsid w:val="00F97530"/>
    <w:rsid w:val="00F97BB6"/>
    <w:rsid w:val="00FA1C69"/>
    <w:rsid w:val="00FA6E70"/>
    <w:rsid w:val="00FA7751"/>
    <w:rsid w:val="00FB1C7B"/>
    <w:rsid w:val="00FB29F2"/>
    <w:rsid w:val="00FB393E"/>
    <w:rsid w:val="00FB398F"/>
    <w:rsid w:val="00FB6907"/>
    <w:rsid w:val="00FB6AED"/>
    <w:rsid w:val="00FC137C"/>
    <w:rsid w:val="00FC3342"/>
    <w:rsid w:val="00FD1546"/>
    <w:rsid w:val="00FD5B8C"/>
    <w:rsid w:val="00FE5BD4"/>
    <w:rsid w:val="00FE64AB"/>
    <w:rsid w:val="00FE66CC"/>
    <w:rsid w:val="00FE728A"/>
    <w:rsid w:val="00FE7AA6"/>
    <w:rsid w:val="00FF04CF"/>
    <w:rsid w:val="00FF0B3E"/>
    <w:rsid w:val="00FF5088"/>
    <w:rsid w:val="00FF5D15"/>
    <w:rsid w:val="74695A8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nhideWhenUsed="0" w:uiPriority="99" w:name="Medium Grid 1"/>
    <w:lsdException w:qFormat="1" w:unhideWhenUsed="0" w:uiPriority="1" w:semiHidden="0" w:name="Medium Grid 2"/>
    <w:lsdException w:unhideWhenUsed="0" w:uiPriority="60" w:semiHidden="0" w:name="Medium Grid 3"/>
    <w:lsdException w:unhideWhenUsed="0" w:uiPriority="61" w:semiHidden="0" w:name="Dark List"/>
    <w:lsdException w:unhideWhenUsed="0" w:uiPriority="62" w:semiHidden="0" w:name="Colorful Shading"/>
    <w:lsdException w:unhideWhenUsed="0" w:uiPriority="63" w:semiHidden="0" w:name="Colorful List"/>
    <w:lsdException w:unhideWhenUsed="0" w:uiPriority="64" w:semiHidden="0" w:name="Colorful Grid"/>
    <w:lsdException w:unhideWhenUsed="0" w:uiPriority="65" w:semiHidden="0" w:name="Light Shading Accent 1"/>
    <w:lsdException w:unhideWhenUsed="0" w:uiPriority="66" w:semiHidden="0" w:name="Light List Accent 1"/>
    <w:lsdException w:unhideWhenUsed="0" w:uiPriority="67" w:semiHidden="0" w:name="Light Grid Accent 1"/>
    <w:lsdException w:unhideWhenUsed="0" w:uiPriority="68" w:semiHidden="0" w:name="Medium Shading 1 Accent 1"/>
    <w:lsdException w:unhideWhenUsed="0" w:uiPriority="69" w:semiHidden="0" w:name="Medium Shading 2 Accent 1"/>
    <w:lsdException w:unhideWhenUsed="0" w:uiPriority="70" w:semiHidden="0" w:name="Medium List 1 Accent 1"/>
    <w:lsdException w:unhideWhenUsed="0" w:uiPriority="61" w:semiHidden="0" w:name="Medium List 2 Accent 1"/>
    <w:lsdException w:unhideWhenUsed="0" w:uiPriority="62" w:semiHidden="0" w:name="Medium Grid 1 Accent 1"/>
    <w:lsdException w:unhideWhenUsed="0" w:uiPriority="63" w:semiHidden="0" w:name="Medium Grid 2 Accent 1"/>
    <w:lsdException w:unhideWhenUsed="0" w:uiPriority="64" w:semiHidden="0" w:name="Medium Grid 3 Accent 1"/>
    <w:lsdException w:unhideWhenUsed="0" w:uiPriority="65" w:semiHidden="0" w:name="Dark List Accent 1"/>
    <w:lsdException w:unhideWhenUsed="0" w:uiPriority="99" w:name="Colorful Shading Accent 1"/>
    <w:lsdException w:qFormat="1" w:unhideWhenUsed="0" w:uiPriority="34" w:semiHidden="0" w:name="Colorful List Accent 1"/>
    <w:lsdException w:qFormat="1" w:unhideWhenUsed="0" w:uiPriority="29" w:semiHidden="0" w:name="Colorful Grid Accent 1"/>
    <w:lsdException w:qFormat="1" w:unhideWhenUsed="0" w:uiPriority="30" w:semiHidden="0" w:name="Light Shading Accent 2"/>
    <w:lsdException w:unhideWhenUsed="0" w:uiPriority="66" w:semiHidden="0" w:name="Light List Accent 2"/>
    <w:lsdException w:unhideWhenUsed="0" w:uiPriority="67" w:semiHidden="0" w:name="Light Grid Accent 2"/>
    <w:lsdException w:unhideWhenUsed="0" w:uiPriority="68" w:semiHidden="0" w:name="Medium Shading 1 Accent 2"/>
    <w:lsdException w:unhideWhenUsed="0" w:uiPriority="69" w:semiHidden="0" w:name="Medium Shading 2 Accent 2"/>
    <w:lsdException w:unhideWhenUsed="0" w:uiPriority="70" w:semiHidden="0" w:name="Medium List 1 Accent 2"/>
    <w:lsdException w:unhideWhenUsed="0" w:uiPriority="71" w:semiHidden="0" w:name="Medium List 2 Accent 2"/>
    <w:lsdException w:unhideWhenUsed="0" w:uiPriority="72" w:semiHidden="0" w:name="Medium Grid 1 Accent 2"/>
    <w:lsdException w:unhideWhenUsed="0" w:uiPriority="73" w:semiHidden="0" w:name="Medium Grid 2 Accent 2"/>
    <w:lsdException w:unhideWhenUsed="0" w:uiPriority="60" w:semiHidden="0" w:name="Medium Grid 3 Accent 2"/>
    <w:lsdException w:unhideWhenUsed="0" w:uiPriority="61" w:semiHidden="0" w:name="Dark List Accent 2"/>
    <w:lsdException w:unhideWhenUsed="0" w:uiPriority="62" w:semiHidden="0" w:name="Colorful Shading Accent 2"/>
    <w:lsdException w:unhideWhenUsed="0" w:uiPriority="63" w:semiHidden="0" w:name="Colorful List Accent 2"/>
    <w:lsdException w:unhideWhenUsed="0" w:uiPriority="64" w:semiHidden="0" w:name="Colorful Grid Accent 2"/>
    <w:lsdException w:unhideWhenUsed="0" w:uiPriority="65" w:semiHidden="0" w:name="Light Shading Accent 3"/>
    <w:lsdException w:unhideWhenUsed="0" w:uiPriority="66" w:semiHidden="0" w:name="Light List Accent 3"/>
    <w:lsdException w:unhideWhenUsed="0" w:uiPriority="67" w:semiHidden="0" w:name="Light Grid Accent 3"/>
    <w:lsdException w:unhideWhenUsed="0" w:uiPriority="68" w:semiHidden="0" w:name="Medium Shading 1 Accent 3"/>
    <w:lsdException w:unhideWhenUsed="0" w:uiPriority="69" w:semiHidden="0" w:name="Medium Shading 2 Accent 3"/>
    <w:lsdException w:unhideWhenUsed="0" w:uiPriority="70" w:semiHidden="0" w:name="Medium List 1 Accent 3"/>
    <w:lsdException w:unhideWhenUsed="0" w:uiPriority="71" w:semiHidden="0" w:name="Medium List 2 Accent 3"/>
    <w:lsdException w:unhideWhenUsed="0" w:uiPriority="72" w:semiHidden="0" w:name="Medium Grid 1 Accent 3"/>
    <w:lsdException w:unhideWhenUsed="0" w:uiPriority="73" w:semiHidden="0" w:name="Medium Grid 2 Accent 3"/>
    <w:lsdException w:unhideWhenUsed="0" w:uiPriority="60" w:semiHidden="0" w:name="Medium Grid 3 Accent 3"/>
    <w:lsdException w:unhideWhenUsed="0" w:uiPriority="61" w:semiHidden="0" w:name="Dark List Accent 3"/>
    <w:lsdException w:unhideWhenUsed="0" w:uiPriority="62" w:semiHidden="0" w:name="Colorful Shading Accent 3"/>
    <w:lsdException w:unhideWhenUsed="0" w:uiPriority="63" w:semiHidden="0" w:name="Colorful List Accent 3"/>
    <w:lsdException w:unhideWhenUsed="0" w:uiPriority="64" w:semiHidden="0" w:name="Colorful Grid Accent 3"/>
    <w:lsdException w:unhideWhenUsed="0" w:uiPriority="65" w:semiHidden="0" w:name="Light Shading Accent 4"/>
    <w:lsdException w:unhideWhenUsed="0" w:uiPriority="66" w:semiHidden="0" w:name="Light List Accent 4"/>
    <w:lsdException w:unhideWhenUsed="0" w:uiPriority="67" w:semiHidden="0" w:name="Light Grid Accent 4"/>
    <w:lsdException w:unhideWhenUsed="0" w:uiPriority="68" w:semiHidden="0" w:name="Medium Shading 1 Accent 4"/>
    <w:lsdException w:unhideWhenUsed="0" w:uiPriority="69" w:semiHidden="0" w:name="Medium Shading 2 Accent 4"/>
    <w:lsdException w:unhideWhenUsed="0" w:uiPriority="70" w:semiHidden="0" w:name="Medium List 1 Accent 4"/>
    <w:lsdException w:unhideWhenUsed="0" w:uiPriority="71" w:semiHidden="0" w:name="Medium List 2 Accent 4"/>
    <w:lsdException w:unhideWhenUsed="0" w:uiPriority="72" w:semiHidden="0" w:name="Medium Grid 1 Accent 4"/>
    <w:lsdException w:unhideWhenUsed="0" w:uiPriority="73" w:semiHidden="0" w:name="Medium Grid 2 Accent 4"/>
    <w:lsdException w:unhideWhenUsed="0" w:uiPriority="60" w:semiHidden="0" w:name="Medium Grid 3 Accent 4"/>
    <w:lsdException w:unhideWhenUsed="0" w:uiPriority="61" w:semiHidden="0" w:name="Dark List Accent 4"/>
    <w:lsdException w:unhideWhenUsed="0" w:uiPriority="62" w:semiHidden="0" w:name="Colorful Shading Accent 4"/>
    <w:lsdException w:unhideWhenUsed="0" w:uiPriority="63" w:semiHidden="0" w:name="Colorful List Accent 4"/>
    <w:lsdException w:unhideWhenUsed="0" w:uiPriority="64" w:semiHidden="0" w:name="Colorful Grid Accent 4"/>
    <w:lsdException w:unhideWhenUsed="0" w:uiPriority="65" w:semiHidden="0" w:name="Light Shading Accent 5"/>
    <w:lsdException w:unhideWhenUsed="0" w:uiPriority="66" w:semiHidden="0" w:name="Light List Accent 5"/>
    <w:lsdException w:unhideWhenUsed="0" w:uiPriority="67" w:semiHidden="0" w:name="Light Grid Accent 5"/>
    <w:lsdException w:unhideWhenUsed="0" w:uiPriority="68" w:semiHidden="0" w:name="Medium Shading 1 Accent 5"/>
    <w:lsdException w:unhideWhenUsed="0" w:uiPriority="69" w:semiHidden="0" w:name="Medium Shading 2 Accent 5"/>
    <w:lsdException w:unhideWhenUsed="0" w:uiPriority="70" w:semiHidden="0" w:name="Medium List 1 Accent 5"/>
    <w:lsdException w:unhideWhenUsed="0" w:uiPriority="71" w:semiHidden="0" w:name="Medium List 2 Accent 5"/>
    <w:lsdException w:unhideWhenUsed="0" w:uiPriority="72" w:semiHidden="0" w:name="Medium Grid 1 Accent 5"/>
    <w:lsdException w:unhideWhenUsed="0" w:uiPriority="73" w:semiHidden="0" w:name="Medium Grid 2 Accent 5"/>
    <w:lsdException w:unhideWhenUsed="0" w:uiPriority="60" w:semiHidden="0" w:name="Medium Grid 3 Accent 5"/>
    <w:lsdException w:unhideWhenUsed="0" w:uiPriority="61" w:semiHidden="0" w:name="Dark List Accent 5"/>
    <w:lsdException w:unhideWhenUsed="0" w:uiPriority="62" w:semiHidden="0" w:name="Colorful Shading Accent 5"/>
    <w:lsdException w:unhideWhenUsed="0" w:uiPriority="63" w:semiHidden="0" w:name="Colorful List Accent 5"/>
    <w:lsdException w:unhideWhenUsed="0" w:uiPriority="64" w:semiHidden="0" w:name="Colorful Grid Accent 5"/>
    <w:lsdException w:unhideWhenUsed="0" w:uiPriority="65" w:semiHidden="0" w:name="Light Shading Accent 6"/>
    <w:lsdException w:unhideWhenUsed="0" w:uiPriority="66" w:semiHidden="0" w:name="Light List Accent 6"/>
    <w:lsdException w:unhideWhenUsed="0" w:uiPriority="67" w:semiHidden="0" w:name="Light Grid Accent 6"/>
    <w:lsdException w:unhideWhenUsed="0" w:uiPriority="68" w:semiHidden="0" w:name="Medium Shading 1 Accent 6"/>
    <w:lsdException w:unhideWhenUsed="0" w:uiPriority="69" w:semiHidden="0" w:name="Medium Shading 2 Accent 6"/>
    <w:lsdException w:unhideWhenUsed="0" w:uiPriority="70" w:semiHidden="0" w:name="Medium List 1 Accent 6"/>
    <w:lsdException w:unhideWhenUsed="0" w:uiPriority="71" w:semiHidden="0" w:name="Medium List 2 Accent 6"/>
    <w:lsdException w:unhideWhenUsed="0" w:uiPriority="72" w:semiHidden="0" w:name="Medium Grid 1 Accent 6"/>
    <w:lsdException w:unhideWhenUsed="0" w:uiPriority="73" w:semiHidden="0" w:name="Medium Grid 2 Accent 6"/>
    <w:lsdException w:unhideWhenUsed="0" w:uiPriority="60" w:semiHidden="0" w:name="Medium Grid 3 Accent 6"/>
    <w:lsdException w:unhideWhenUsed="0" w:uiPriority="61" w:semiHidden="0" w:name="Dark List Accent 6"/>
    <w:lsdException w:unhideWhenUsed="0" w:uiPriority="62" w:semiHidden="0" w:name="Colorful Shading Accent 6"/>
    <w:lsdException w:unhideWhenUsed="0" w:uiPriority="63" w:semiHidden="0" w:name="Colorful List Accent 6"/>
    <w:lsdException w:unhideWhenUsed="0" w:uiPriority="64" w:semiHidden="0" w:name="Colorful Grid Accent 6"/>
  </w:latentStyles>
  <w:style w:type="paragraph" w:default="1" w:styleId="1">
    <w:name w:val="Normal"/>
    <w:qFormat/>
    <w:uiPriority w:val="0"/>
    <w:rPr>
      <w:lang w:val="en-AU" w:eastAsia="en-US" w:bidi="ar-SA"/>
    </w:rPr>
  </w:style>
  <w:style w:type="paragraph" w:styleId="2">
    <w:name w:val="heading 1"/>
    <w:basedOn w:val="1"/>
    <w:next w:val="1"/>
    <w:qFormat/>
    <w:uiPriority w:val="0"/>
    <w:pPr>
      <w:keepNext/>
      <w:jc w:val="center"/>
      <w:outlineLvl w:val="0"/>
    </w:pPr>
    <w:rPr>
      <w:rFonts w:ascii="Arial" w:hAnsi="Arial"/>
      <w:sz w:val="32"/>
    </w:rPr>
  </w:style>
  <w:style w:type="paragraph" w:styleId="3">
    <w:name w:val="heading 2"/>
    <w:basedOn w:val="1"/>
    <w:next w:val="4"/>
    <w:qFormat/>
    <w:uiPriority w:val="0"/>
    <w:pPr>
      <w:spacing w:after="240"/>
      <w:jc w:val="center"/>
      <w:outlineLvl w:val="1"/>
    </w:pPr>
    <w:rPr>
      <w:rFonts w:ascii="Arial" w:hAnsi="Arial"/>
      <w:b/>
      <w:sz w:val="32"/>
      <w:lang w:val="en-US"/>
    </w:rPr>
  </w:style>
  <w:style w:type="paragraph" w:styleId="5">
    <w:name w:val="heading 3"/>
    <w:basedOn w:val="1"/>
    <w:next w:val="1"/>
    <w:qFormat/>
    <w:uiPriority w:val="0"/>
    <w:pPr>
      <w:keepNext/>
      <w:jc w:val="center"/>
      <w:outlineLvl w:val="2"/>
    </w:pPr>
    <w:rPr>
      <w:b/>
      <w:sz w:val="44"/>
    </w:rPr>
  </w:style>
  <w:style w:type="paragraph" w:styleId="4">
    <w:name w:val="heading 4"/>
    <w:basedOn w:val="1"/>
    <w:next w:val="1"/>
    <w:qFormat/>
    <w:uiPriority w:val="0"/>
    <w:pPr>
      <w:spacing w:after="240"/>
      <w:outlineLvl w:val="3"/>
    </w:pPr>
    <w:rPr>
      <w:rFonts w:ascii="Arial" w:hAnsi="Arial"/>
      <w:b/>
      <w:sz w:val="32"/>
      <w:lang w:val="en-US"/>
    </w:rPr>
  </w:style>
  <w:style w:type="paragraph" w:styleId="6">
    <w:name w:val="heading 5"/>
    <w:basedOn w:val="1"/>
    <w:next w:val="1"/>
    <w:qFormat/>
    <w:uiPriority w:val="0"/>
    <w:pPr>
      <w:outlineLvl w:val="4"/>
    </w:pPr>
    <w:rPr>
      <w:rFonts w:ascii="Arial" w:hAnsi="Arial"/>
      <w:b/>
      <w:sz w:val="22"/>
      <w:lang w:val="en-US"/>
    </w:rPr>
  </w:style>
  <w:style w:type="paragraph" w:styleId="7">
    <w:name w:val="heading 6"/>
    <w:basedOn w:val="1"/>
    <w:next w:val="1"/>
    <w:qFormat/>
    <w:uiPriority w:val="0"/>
    <w:pPr>
      <w:keepNext/>
      <w:jc w:val="both"/>
      <w:outlineLvl w:val="5"/>
    </w:pPr>
    <w:rPr>
      <w:rFonts w:ascii="Arial" w:hAnsi="Arial"/>
      <w:b/>
      <w:sz w:val="22"/>
    </w:rPr>
  </w:style>
  <w:style w:type="paragraph" w:styleId="8">
    <w:name w:val="heading 7"/>
    <w:basedOn w:val="1"/>
    <w:next w:val="1"/>
    <w:qFormat/>
    <w:uiPriority w:val="0"/>
    <w:pPr>
      <w:keepNext/>
      <w:tabs>
        <w:tab w:val="left" w:pos="3600"/>
      </w:tabs>
      <w:jc w:val="center"/>
      <w:outlineLvl w:val="6"/>
    </w:pPr>
    <w:rPr>
      <w:rFonts w:ascii="Arial" w:hAnsi="Arial"/>
      <w:b/>
      <w:sz w:val="22"/>
    </w:rPr>
  </w:style>
  <w:style w:type="paragraph" w:styleId="9">
    <w:name w:val="heading 8"/>
    <w:basedOn w:val="1"/>
    <w:next w:val="1"/>
    <w:qFormat/>
    <w:uiPriority w:val="0"/>
    <w:pPr>
      <w:keepNext/>
      <w:jc w:val="center"/>
      <w:outlineLvl w:val="7"/>
    </w:pPr>
    <w:rPr>
      <w:rFonts w:ascii="Arial" w:hAnsi="Arial"/>
      <w:b/>
      <w:sz w:val="24"/>
    </w:rPr>
  </w:style>
  <w:style w:type="paragraph" w:styleId="10">
    <w:name w:val="heading 9"/>
    <w:basedOn w:val="1"/>
    <w:next w:val="1"/>
    <w:qFormat/>
    <w:uiPriority w:val="0"/>
    <w:pPr>
      <w:keepNext/>
      <w:outlineLvl w:val="8"/>
    </w:pPr>
    <w:rPr>
      <w:b/>
      <w:color w:val="000000"/>
      <w:sz w:val="28"/>
    </w:rPr>
  </w:style>
  <w:style w:type="character" w:default="1" w:styleId="19">
    <w:name w:val="Default Paragraph Font"/>
    <w:semiHidden/>
    <w:uiPriority w:val="0"/>
  </w:style>
  <w:style w:type="table" w:default="1" w:styleId="24">
    <w:name w:val="Normal Table"/>
    <w:semiHidden/>
    <w:uiPriority w:val="0"/>
    <w:tblPr>
      <w:tblStyle w:val="24"/>
      <w:tblLayout w:type="fixed"/>
      <w:tblCellMar>
        <w:top w:w="0" w:type="dxa"/>
        <w:left w:w="108" w:type="dxa"/>
        <w:bottom w:w="0" w:type="dxa"/>
        <w:right w:w="108" w:type="dxa"/>
      </w:tblCellMar>
    </w:tblPr>
  </w:style>
  <w:style w:type="paragraph" w:styleId="11">
    <w:name w:val="Document Map"/>
    <w:basedOn w:val="1"/>
    <w:semiHidden/>
    <w:uiPriority w:val="0"/>
    <w:pPr>
      <w:shd w:val="clear" w:color="auto" w:fill="000080"/>
    </w:pPr>
  </w:style>
  <w:style w:type="paragraph" w:styleId="12">
    <w:name w:val="Body Text"/>
    <w:basedOn w:val="1"/>
    <w:uiPriority w:val="0"/>
    <w:pPr>
      <w:tabs>
        <w:tab w:val="left" w:pos="3600"/>
        <w:tab w:val="left" w:pos="5850"/>
        <w:tab w:val="left" w:pos="8100"/>
      </w:tabs>
      <w:jc w:val="both"/>
    </w:pPr>
    <w:rPr>
      <w:rFonts w:ascii="Arial" w:hAnsi="Arial"/>
      <w:sz w:val="22"/>
    </w:rPr>
  </w:style>
  <w:style w:type="paragraph" w:styleId="13">
    <w:name w:val="Block Text"/>
    <w:basedOn w:val="1"/>
    <w:uiPriority w:val="0"/>
    <w:rPr>
      <w:rFonts w:ascii="Arial" w:hAnsi="Arial"/>
      <w:sz w:val="22"/>
      <w:lang w:val="en-US"/>
    </w:rPr>
  </w:style>
  <w:style w:type="paragraph" w:styleId="14">
    <w:name w:val="Body Text Indent 2"/>
    <w:basedOn w:val="1"/>
    <w:uiPriority w:val="0"/>
    <w:pPr>
      <w:tabs>
        <w:tab w:val="left" w:pos="900"/>
        <w:tab w:val="left" w:pos="1980"/>
        <w:tab w:val="left" w:pos="3600"/>
      </w:tabs>
      <w:ind w:left="900" w:hanging="900"/>
    </w:pPr>
  </w:style>
  <w:style w:type="paragraph" w:styleId="15">
    <w:name w:val="Balloon Text"/>
    <w:basedOn w:val="1"/>
    <w:semiHidden/>
    <w:uiPriority w:val="0"/>
    <w:rPr>
      <w:rFonts w:ascii="Tahoma" w:hAnsi="Tahoma" w:cs="Tahoma"/>
      <w:sz w:val="16"/>
      <w:szCs w:val="16"/>
    </w:rPr>
  </w:style>
  <w:style w:type="paragraph" w:styleId="16">
    <w:name w:val="footer"/>
    <w:basedOn w:val="1"/>
    <w:uiPriority w:val="0"/>
    <w:pPr>
      <w:tabs>
        <w:tab w:val="center" w:pos="4320"/>
        <w:tab w:val="right" w:pos="8640"/>
      </w:tabs>
    </w:pPr>
  </w:style>
  <w:style w:type="paragraph" w:styleId="17">
    <w:name w:val="header"/>
    <w:basedOn w:val="1"/>
    <w:uiPriority w:val="0"/>
    <w:pPr>
      <w:tabs>
        <w:tab w:val="center" w:pos="4320"/>
        <w:tab w:val="right" w:pos="8640"/>
      </w:tabs>
    </w:pPr>
  </w:style>
  <w:style w:type="paragraph" w:styleId="18">
    <w:name w:val="Body Text 2"/>
    <w:basedOn w:val="1"/>
    <w:link w:val="34"/>
    <w:uiPriority w:val="0"/>
    <w:rPr>
      <w:sz w:val="22"/>
    </w:rPr>
  </w:style>
  <w:style w:type="character" w:styleId="20">
    <w:name w:val="Strong"/>
    <w:qFormat/>
    <w:uiPriority w:val="0"/>
    <w:rPr>
      <w:b/>
    </w:rPr>
  </w:style>
  <w:style w:type="character" w:styleId="21">
    <w:name w:val="page number"/>
    <w:basedOn w:val="19"/>
    <w:uiPriority w:val="0"/>
  </w:style>
  <w:style w:type="character" w:styleId="22">
    <w:name w:val="FollowedHyperlink"/>
    <w:uiPriority w:val="0"/>
    <w:rPr>
      <w:color w:val="800080"/>
      <w:u w:val="single"/>
    </w:rPr>
  </w:style>
  <w:style w:type="character" w:styleId="23">
    <w:name w:val="Hyperlink"/>
    <w:uiPriority w:val="0"/>
    <w:rPr>
      <w:color w:val="0000FF"/>
      <w:u w:val="single"/>
    </w:rPr>
  </w:style>
  <w:style w:type="paragraph" w:customStyle="1" w:styleId="25">
    <w:name w:val="Block Line"/>
    <w:basedOn w:val="1"/>
    <w:next w:val="1"/>
    <w:uiPriority w:val="0"/>
    <w:pPr>
      <w:pBdr>
        <w:top w:val="single" w:color="auto" w:sz="6" w:space="1"/>
        <w:between w:val="single" w:color="auto" w:sz="6" w:space="1"/>
      </w:pBdr>
      <w:spacing w:before="240"/>
      <w:ind w:left="1700"/>
    </w:pPr>
    <w:rPr>
      <w:rFonts w:ascii="Arial" w:hAnsi="Arial"/>
      <w:sz w:val="22"/>
      <w:lang w:val="en-US"/>
    </w:rPr>
  </w:style>
  <w:style w:type="paragraph" w:customStyle="1" w:styleId="26">
    <w:name w:val="Bullet Text 1"/>
    <w:basedOn w:val="1"/>
    <w:uiPriority w:val="0"/>
    <w:pPr>
      <w:numPr>
        <w:ilvl w:val="0"/>
        <w:numId w:val="1"/>
      </w:numPr>
      <w:ind w:left="187" w:hanging="187"/>
    </w:pPr>
    <w:rPr>
      <w:rFonts w:ascii="Arial" w:hAnsi="Arial"/>
      <w:sz w:val="22"/>
      <w:lang w:val="en-US"/>
    </w:rPr>
  </w:style>
  <w:style w:type="paragraph" w:customStyle="1" w:styleId="27">
    <w:name w:val="Continued Table Labe"/>
    <w:basedOn w:val="1"/>
    <w:uiPriority w:val="0"/>
    <w:rPr>
      <w:rFonts w:ascii="Arial" w:hAnsi="Arial"/>
      <w:b/>
      <w:sz w:val="22"/>
      <w:lang w:val="en-US"/>
    </w:rPr>
  </w:style>
  <w:style w:type="paragraph" w:customStyle="1" w:styleId="28">
    <w:name w:val="H1"/>
    <w:basedOn w:val="1"/>
    <w:next w:val="1"/>
    <w:uiPriority w:val="0"/>
    <w:pPr>
      <w:keepNext/>
      <w:spacing w:before="100" w:after="100"/>
      <w:outlineLvl w:val="1"/>
    </w:pPr>
    <w:rPr>
      <w:b/>
      <w:snapToGrid w:val="0"/>
      <w:kern w:val="36"/>
      <w:sz w:val="48"/>
      <w:lang w:eastAsia="en-US"/>
    </w:rPr>
  </w:style>
  <w:style w:type="paragraph" w:customStyle="1" w:styleId="29">
    <w:name w:val="Char4"/>
    <w:basedOn w:val="11"/>
    <w:uiPriority w:val="0"/>
    <w:pPr>
      <w:widowControl w:val="0"/>
      <w:jc w:val="both"/>
    </w:pPr>
    <w:rPr>
      <w:rFonts w:ascii="Tahoma" w:hAnsi="Tahoma"/>
      <w:kern w:val="2"/>
      <w:sz w:val="24"/>
      <w:szCs w:val="24"/>
      <w:lang w:val="en-US" w:eastAsia="zh-CN"/>
    </w:rPr>
  </w:style>
  <w:style w:type="paragraph" w:customStyle="1" w:styleId="30">
    <w:name w:val="Creditsafe body text"/>
    <w:basedOn w:val="1"/>
    <w:qFormat/>
    <w:uiPriority w:val="0"/>
    <w:pPr>
      <w:suppressAutoHyphens/>
      <w:spacing w:after="100" w:line="276" w:lineRule="auto"/>
    </w:pPr>
    <w:rPr>
      <w:rFonts w:ascii="Verdana" w:hAnsi="Verdana"/>
      <w:color w:val="7F7F7F"/>
      <w:szCs w:val="16"/>
      <w:lang w:val="en-GB"/>
    </w:rPr>
  </w:style>
  <w:style w:type="character" w:customStyle="1" w:styleId="31">
    <w:name w:val="Michael Cybulski"/>
    <w:semiHidden/>
    <w:uiPriority w:val="0"/>
    <w:rPr>
      <w:rFonts w:ascii="Arial" w:hAnsi="Arial" w:cs="Arial"/>
      <w:color w:val="000080"/>
      <w:sz w:val="20"/>
      <w:szCs w:val="20"/>
    </w:rPr>
  </w:style>
  <w:style w:type="character" w:customStyle="1" w:styleId="32">
    <w:name w:val="apple-style-span"/>
    <w:basedOn w:val="19"/>
    <w:uiPriority w:val="0"/>
  </w:style>
  <w:style w:type="character" w:customStyle="1" w:styleId="33">
    <w:name w:val="apple-converted-space"/>
    <w:basedOn w:val="19"/>
    <w:uiPriority w:val="0"/>
  </w:style>
  <w:style w:type="character" w:customStyle="1" w:styleId="34">
    <w:name w:val="正文文本 2字符"/>
    <w:link w:val="18"/>
    <w:uiPriority w:val="0"/>
    <w:rPr>
      <w:sz w:val="22"/>
      <w:lang w:val="en-AU" w:eastAsia="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png"/><Relationship Id="rId15" Type="http://schemas.openxmlformats.org/officeDocument/2006/relationships/oleObject" Target="embeddings/oleObject2.bin"/><Relationship Id="rId14" Type="http://schemas.openxmlformats.org/officeDocument/2006/relationships/image" Target="media/image6.emf"/><Relationship Id="rId13" Type="http://schemas.openxmlformats.org/officeDocument/2006/relationships/oleObject" Target="embeddings/oleObject1.bin"/><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DMS Group P/L</Company>
  <Pages>12</Pages>
  <Words>2702</Words>
  <Characters>15408</Characters>
  <Lines>128</Lines>
  <Paragraphs>36</Paragraphs>
  <TotalTime>0</TotalTime>
  <ScaleCrop>false</ScaleCrop>
  <LinksUpToDate>false</LinksUpToDate>
  <CharactersWithSpaces>18074</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2013-10-24T08:56:00Z</dcterms:created>
  <dc:creator>DMS</dc:creator>
  <cp:lastModifiedBy>Thinkpad</cp:lastModifiedBy>
  <cp:lastPrinted>2007-05-23T10:00:00Z</cp:lastPrinted>
  <dcterms:modified xsi:type="dcterms:W3CDTF">2018-12-03T13:38:55Z</dcterms:modified>
  <dc:title>Analytical Report</dc:title>
  <cp:revision>249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